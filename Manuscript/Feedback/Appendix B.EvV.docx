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F223" w14:textId="0673B89E" w:rsidR="001208ED" w:rsidRPr="00A207AF" w:rsidRDefault="001208ED" w:rsidP="00A207AF">
      <w:pPr>
        <w:pStyle w:val="Titel"/>
        <w:jc w:val="left"/>
        <w:rPr>
          <w:rFonts w:eastAsia="Calibri"/>
        </w:rPr>
      </w:pPr>
      <w:r>
        <w:rPr>
          <w:rFonts w:eastAsia="Calibri"/>
        </w:rPr>
        <w:t xml:space="preserve">Appendix B: </w:t>
      </w:r>
      <w:r w:rsidRPr="39A4890C">
        <w:rPr>
          <w:rFonts w:eastAsia="Calibri"/>
        </w:rPr>
        <w:t>A summary of the estimates of the decision model and an overview of the counts, duration, and length of stay of the included interventions in our hospital.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4159"/>
        <w:gridCol w:w="4519"/>
      </w:tblGrid>
      <w:tr w:rsidR="000F1A92" w14:paraId="7D2B007F" w14:textId="570FD36C" w:rsidTr="000F1A92">
        <w:tc>
          <w:tcPr>
            <w:tcW w:w="3691" w:type="dxa"/>
          </w:tcPr>
          <w:p w14:paraId="445EB372" w14:textId="77777777" w:rsidR="000F1A92" w:rsidRDefault="000F1A92" w:rsidP="00582897">
            <w:pPr>
              <w:pStyle w:val="Bijschrift"/>
              <w:keepNext/>
            </w:pPr>
            <w:r>
              <w:t>A</w:t>
            </w:r>
          </w:p>
          <w:p w14:paraId="627B4F3C" w14:textId="2143E2C0" w:rsidR="000F1A92" w:rsidRDefault="000F1A92" w:rsidP="00582897">
            <w:pPr>
              <w:pStyle w:val="Bijschrift"/>
              <w:keepNext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9A21EB" wp14:editId="6213E359">
                  <wp:extent cx="2898953" cy="193271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end_l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32" cy="194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14:paraId="2F9B8ADD" w14:textId="77777777" w:rsidR="000F1A92" w:rsidRDefault="000F1A92" w:rsidP="00582897">
            <w:pPr>
              <w:pStyle w:val="Bijschrift"/>
              <w:keepNext/>
            </w:pPr>
            <w:r>
              <w:t>B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005C944" wp14:editId="6906F9D0">
                  <wp:extent cx="2774269" cy="1849582"/>
                  <wp:effectExtent l="0" t="0" r="762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end_steil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51" cy="18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4" w:type="dxa"/>
          </w:tcPr>
          <w:p w14:paraId="152EC235" w14:textId="13382D87" w:rsidR="000F1A92" w:rsidRDefault="000F1A92" w:rsidP="00582897">
            <w:pPr>
              <w:pStyle w:val="Bijschrift"/>
              <w:keepNext/>
            </w:pPr>
            <w:r>
              <w:t>C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F470C34" wp14:editId="158AD034">
                  <wp:extent cx="3034823" cy="2023291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end_vlakk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6" cy="2032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A98F5" w14:textId="77777777" w:rsidR="001763B7" w:rsidRDefault="001763B7" w:rsidP="00582897">
      <w:pPr>
        <w:pStyle w:val="Bijschrift"/>
        <w:keepNext/>
      </w:pPr>
    </w:p>
    <w:p w14:paraId="7CDBAC84" w14:textId="6A27A194" w:rsidR="007760E4" w:rsidRDefault="001763B7" w:rsidP="00582897">
      <w:pPr>
        <w:pStyle w:val="Bijschrift"/>
        <w:keepNext/>
        <w:sectPr w:rsidR="007760E4" w:rsidSect="000F1A9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5840" w:h="12240" w:orient="landscape"/>
          <w:pgMar w:top="1418" w:right="1418" w:bottom="1418" w:left="1418" w:header="720" w:footer="720" w:gutter="0"/>
          <w:cols w:space="720"/>
          <w:docGrid w:linePitch="326"/>
        </w:sectPr>
      </w:pPr>
      <w:r>
        <w:t>Figure 1, slopes of the individual evaluated procedures. The three panels show three different type of descends in QALYs due to delay: panel A shows procedures that have a linear slope; panel B shows the diseases that have a slope that steepens (more negative) over time; panel C shows procedures that have a slope that flattens (less negative) over time.</w:t>
      </w:r>
      <w:r w:rsidR="00D36388">
        <w:t xml:space="preserve"> x-axis: the time of del</w:t>
      </w:r>
      <w:r w:rsidR="00B31A00">
        <w:t>ay in week until the patient get surgery.</w:t>
      </w:r>
      <w:r w:rsidR="007760E4">
        <w:t xml:space="preserve"> The vertical dashed lines indicate the evaluated scenarios.</w:t>
      </w:r>
      <w:r w:rsidR="00B31A00">
        <w:t xml:space="preserve"> y-axis:</w:t>
      </w:r>
      <w:r w:rsidR="005D2CD8">
        <w:t xml:space="preserve"> QALYs generated by the procedure for each scenario of delay – the mean QALYs </w:t>
      </w:r>
      <w:r w:rsidR="009B3A06">
        <w:t>this procedure is generating at all scenarios</w:t>
      </w:r>
      <w:r w:rsidR="005D2CD8">
        <w:t xml:space="preserve">.  This subtraction is done to rescale </w:t>
      </w:r>
      <w:r w:rsidR="006F20AC">
        <w:t xml:space="preserve">the lines of all procedure </w:t>
      </w:r>
      <w:r w:rsidR="00397472">
        <w:t>to a similar y-axis range for plotting</w:t>
      </w:r>
      <w:r w:rsidR="00433F6E">
        <w:t xml:space="preserve"> with the purpose to compare the trends in QALYs losses due to surgery delay</w:t>
      </w:r>
      <w:r w:rsidR="00397472">
        <w:t xml:space="preserve">. </w:t>
      </w:r>
    </w:p>
    <w:p w14:paraId="127630C1" w14:textId="4EB37F99" w:rsidR="001763B7" w:rsidRDefault="001763B7" w:rsidP="00582897">
      <w:pPr>
        <w:pStyle w:val="Bijschrift"/>
        <w:keepNext/>
      </w:pPr>
    </w:p>
    <w:p w14:paraId="5B3905B2" w14:textId="77777777" w:rsidR="00582897" w:rsidRDefault="00582897" w:rsidP="00582897">
      <w:pPr>
        <w:pStyle w:val="Bijschrift"/>
        <w:keepNext/>
      </w:pPr>
      <w:r>
        <w:t xml:space="preserve">Table </w:t>
      </w:r>
      <w:r w:rsidR="00533420">
        <w:rPr>
          <w:noProof/>
        </w:rPr>
        <w:fldChar w:fldCharType="begin"/>
      </w:r>
      <w:r w:rsidR="00533420">
        <w:rPr>
          <w:noProof/>
        </w:rPr>
        <w:instrText xml:space="preserve"> SEQ Table \* ARABIC </w:instrText>
      </w:r>
      <w:r w:rsidR="00533420">
        <w:rPr>
          <w:noProof/>
        </w:rPr>
        <w:fldChar w:fldCharType="separate"/>
      </w:r>
      <w:r>
        <w:rPr>
          <w:noProof/>
        </w:rPr>
        <w:t>1</w:t>
      </w:r>
      <w:r w:rsidR="00533420">
        <w:rPr>
          <w:noProof/>
        </w:rPr>
        <w:fldChar w:fldCharType="end"/>
      </w:r>
      <w:r>
        <w:t>,</w:t>
      </w:r>
      <w:r w:rsidRPr="00582897">
        <w:t xml:space="preserve"> </w:t>
      </w:r>
      <w:r>
        <w:t>the output of the decision model for all investigated diseases. The estimates and 95% confidence intervals are shown.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551"/>
        <w:gridCol w:w="1369"/>
        <w:gridCol w:w="1369"/>
        <w:gridCol w:w="1369"/>
        <w:gridCol w:w="1146"/>
        <w:gridCol w:w="1418"/>
        <w:gridCol w:w="1382"/>
      </w:tblGrid>
      <w:tr w:rsidR="00531005" w:rsidRPr="00531005" w14:paraId="356B62DE" w14:textId="77777777" w:rsidTr="00346573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C7699" w14:textId="77777777" w:rsidR="00531005" w:rsidRPr="00531005" w:rsidRDefault="00531005" w:rsidP="00531005">
            <w:pPr>
              <w:spacing w:after="0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EABDD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 weeks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26C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12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0BD45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C83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32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30979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42 weeks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F4DD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52 weeks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9CD48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 surgery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50206" w14:textId="77777777"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 loss per month</w:t>
            </w:r>
          </w:p>
        </w:tc>
      </w:tr>
      <w:tr w:rsidR="003B20F9" w:rsidRPr="00531005" w14:paraId="7F88A6FC" w14:textId="77777777" w:rsidTr="00346573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CAB72" w14:textId="77777777" w:rsidR="003B20F9" w:rsidRPr="00623DC3" w:rsidRDefault="003B20F9" w:rsidP="003B20F9">
            <w:r w:rsidRPr="00623DC3">
              <w:t>AAA, surgical repair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A3B96" w14:textId="77777777" w:rsidR="003B20F9" w:rsidRPr="00623DC3" w:rsidRDefault="003B20F9" w:rsidP="003B20F9">
            <w:r w:rsidRPr="00623DC3">
              <w:t>11.56 (10.38 - 12.52)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CB70B" w14:textId="77777777" w:rsidR="003B20F9" w:rsidRPr="00623DC3" w:rsidRDefault="003B20F9" w:rsidP="003B20F9">
            <w:r w:rsidRPr="00623DC3">
              <w:t>11.29 (10.14 - 12.20)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6FAC3" w14:textId="77777777" w:rsidR="003B20F9" w:rsidRPr="00623DC3" w:rsidRDefault="003B20F9" w:rsidP="003B20F9">
            <w:r w:rsidRPr="00623DC3">
              <w:t>11.04 (9.92 - 11.90)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D58C" w14:textId="77777777" w:rsidR="003B20F9" w:rsidRPr="00623DC3" w:rsidRDefault="003B20F9" w:rsidP="003B20F9">
            <w:r w:rsidRPr="00623DC3">
              <w:t>10.78 (9.70 - 11.61)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31303" w14:textId="77777777" w:rsidR="003B20F9" w:rsidRPr="00623DC3" w:rsidRDefault="003B20F9" w:rsidP="003B20F9">
            <w:r w:rsidRPr="00623DC3">
              <w:t>10.56 (9.49 - 11.34)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D0194" w14:textId="77777777" w:rsidR="003B20F9" w:rsidRPr="00623DC3" w:rsidRDefault="003B20F9" w:rsidP="003B20F9">
            <w:r w:rsidRPr="00623DC3">
              <w:t>10.33 (9.28 - 11.08)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25A0A" w14:textId="77777777" w:rsidR="003B20F9" w:rsidRPr="00623DC3" w:rsidRDefault="003B20F9" w:rsidP="003B20F9">
            <w:r w:rsidRPr="00623DC3">
              <w:t>5.62 (4.66 - 6.81)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51238" w14:textId="77777777" w:rsidR="003B20F9" w:rsidRPr="00B747ED" w:rsidRDefault="003B20F9" w:rsidP="003B20F9">
            <w:r w:rsidRPr="00B747ED">
              <w:t>-0.11 (-0.13 - -0.09)</w:t>
            </w:r>
          </w:p>
        </w:tc>
      </w:tr>
      <w:tr w:rsidR="003B20F9" w:rsidRPr="00531005" w14:paraId="392BE331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1E0A" w14:textId="77777777" w:rsidR="003B20F9" w:rsidRPr="00623DC3" w:rsidRDefault="003B20F9" w:rsidP="003B20F9">
            <w:r w:rsidRPr="00623DC3">
              <w:t>Pacemaker implantation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C2F49" w14:textId="77777777" w:rsidR="003B20F9" w:rsidRPr="00623DC3" w:rsidRDefault="003B20F9" w:rsidP="003B20F9">
            <w:r w:rsidRPr="00623DC3">
              <w:t>11.04 (9.67 - 12.32)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EF291" w14:textId="77777777" w:rsidR="003B20F9" w:rsidRPr="00623DC3" w:rsidRDefault="003B20F9" w:rsidP="003B20F9">
            <w:r w:rsidRPr="00623DC3">
              <w:t>10.76 (9.26 - 12.05)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C5F7F" w14:textId="77777777" w:rsidR="003B20F9" w:rsidRPr="00623DC3" w:rsidRDefault="003B20F9" w:rsidP="003B20F9">
            <w:r w:rsidRPr="00623DC3">
              <w:t>10.51 (8.96 - 11.80)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8552B" w14:textId="77777777" w:rsidR="003B20F9" w:rsidRPr="00623DC3" w:rsidRDefault="003B20F9" w:rsidP="003B20F9">
            <w:r w:rsidRPr="00623DC3">
              <w:t>10.29 (8.62 - 11.63)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817C8" w14:textId="77777777" w:rsidR="003B20F9" w:rsidRPr="00623DC3" w:rsidRDefault="003B20F9" w:rsidP="003B20F9">
            <w:r w:rsidRPr="00623DC3">
              <w:t>10.05 (8.34 - 11.47)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203D" w14:textId="77777777" w:rsidR="003B20F9" w:rsidRPr="00623DC3" w:rsidRDefault="003B20F9" w:rsidP="003B20F9">
            <w:r w:rsidRPr="00623DC3">
              <w:t>9.84 (7.98 - 11.31)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269B3" w14:textId="77777777" w:rsidR="003B20F9" w:rsidRPr="00623DC3" w:rsidRDefault="003B20F9" w:rsidP="003B20F9">
            <w:r w:rsidRPr="00623DC3">
              <w:t>4.81 (2.60 - 7.36)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DD1F2" w14:textId="77777777" w:rsidR="003B20F9" w:rsidRPr="00B747ED" w:rsidRDefault="003B20F9" w:rsidP="003B20F9">
            <w:r w:rsidRPr="00B747ED">
              <w:t>-0.11 (-0.22 - -0.04)</w:t>
            </w:r>
          </w:p>
        </w:tc>
      </w:tr>
      <w:tr w:rsidR="003B20F9" w:rsidRPr="00531005" w14:paraId="65FF96BC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7A411" w14:textId="77777777" w:rsidR="003B20F9" w:rsidRPr="00623DC3" w:rsidRDefault="003B20F9" w:rsidP="003B20F9">
            <w:proofErr w:type="spellStart"/>
            <w:r w:rsidRPr="00623DC3">
              <w:t>Cholangeoca</w:t>
            </w:r>
            <w:proofErr w:type="spellEnd"/>
            <w:r w:rsidRPr="00623DC3">
              <w:t>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1524" w14:textId="77777777" w:rsidR="003B20F9" w:rsidRPr="00623DC3" w:rsidRDefault="003B20F9" w:rsidP="003B20F9">
            <w:r w:rsidRPr="00623DC3">
              <w:t>4.67 (3.89 - 5.39)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DCE4E" w14:textId="77777777" w:rsidR="003B20F9" w:rsidRPr="00623DC3" w:rsidRDefault="003B20F9" w:rsidP="003B20F9">
            <w:r w:rsidRPr="00623DC3">
              <w:t>4.41 (3.61 - 5.21)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08A70" w14:textId="77777777" w:rsidR="003B20F9" w:rsidRPr="00623DC3" w:rsidRDefault="003B20F9" w:rsidP="003B20F9">
            <w:r w:rsidRPr="00623DC3">
              <w:t>4.18 (3.35 - 5.05)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BA728" w14:textId="77777777" w:rsidR="003B20F9" w:rsidRPr="00623DC3" w:rsidRDefault="003B20F9" w:rsidP="003B20F9">
            <w:r w:rsidRPr="00623DC3">
              <w:t>3.96 (3.12 - 4.91)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8736A" w14:textId="77777777" w:rsidR="003B20F9" w:rsidRPr="00623DC3" w:rsidRDefault="003B20F9" w:rsidP="003B20F9">
            <w:r w:rsidRPr="00623DC3">
              <w:t>3.77 (2.92 - 4.78)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60BC" w14:textId="77777777" w:rsidR="003B20F9" w:rsidRPr="00623DC3" w:rsidRDefault="003B20F9" w:rsidP="003B20F9">
            <w:r w:rsidRPr="00623DC3">
              <w:t>3.60 (2.75 - 4.65)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BAC0" w14:textId="77777777" w:rsidR="003B20F9" w:rsidRPr="00623DC3" w:rsidRDefault="003B20F9" w:rsidP="003B20F9">
            <w:r w:rsidRPr="00623DC3">
              <w:t>2.20 (1.70 - 3.20)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84944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230D7B7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8CC1" w14:textId="77777777" w:rsidR="003B20F9" w:rsidRPr="00623DC3" w:rsidRDefault="003B20F9" w:rsidP="003B20F9">
            <w:r w:rsidRPr="00623DC3">
              <w:t>ESRD,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29584" w14:textId="77777777" w:rsidR="003B20F9" w:rsidRPr="00623DC3" w:rsidRDefault="003B20F9" w:rsidP="003B20F9">
            <w:r w:rsidRPr="00623DC3">
              <w:t>15.58 (14.22 - 16.63)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B4C9" w14:textId="77777777" w:rsidR="003B20F9" w:rsidRPr="00623DC3" w:rsidRDefault="003B20F9" w:rsidP="003B20F9">
            <w:r w:rsidRPr="00623DC3">
              <w:t>15.35 (14.06 - 16.42)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A2F99" w14:textId="77777777" w:rsidR="003B20F9" w:rsidRPr="00623DC3" w:rsidRDefault="003B20F9" w:rsidP="003B20F9">
            <w:r w:rsidRPr="00623DC3">
              <w:t>15.13 (13.92 - 16.21)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103B4" w14:textId="77777777" w:rsidR="003B20F9" w:rsidRPr="00623DC3" w:rsidRDefault="003B20F9" w:rsidP="003B20F9">
            <w:r w:rsidRPr="00623DC3">
              <w:t>14.93 (13.76 - 15.99)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0BCC" w14:textId="77777777" w:rsidR="003B20F9" w:rsidRPr="00623DC3" w:rsidRDefault="003B20F9" w:rsidP="003B20F9">
            <w:r w:rsidRPr="00623DC3">
              <w:t>14.74 (13.58 - 15.79)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9713E" w14:textId="77777777" w:rsidR="003B20F9" w:rsidRPr="00623DC3" w:rsidRDefault="003B20F9" w:rsidP="003B20F9">
            <w:r w:rsidRPr="00623DC3">
              <w:t>14.54 (13.40 - 15.61)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A3315" w14:textId="77777777" w:rsidR="003B20F9" w:rsidRPr="00623DC3" w:rsidRDefault="003B20F9" w:rsidP="003B20F9">
            <w:r w:rsidRPr="00623DC3">
              <w:t>5.25 (3.53 - 6.91)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6AB7B" w14:textId="77777777"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14:paraId="4FDE423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5EEF3" w14:textId="77777777" w:rsidR="003B20F9" w:rsidRPr="00623DC3" w:rsidRDefault="003B20F9" w:rsidP="003B20F9">
            <w:r w:rsidRPr="00623DC3">
              <w:t>NSCLC, lobectomy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CCA01" w14:textId="77777777" w:rsidR="003B20F9" w:rsidRPr="00623DC3" w:rsidRDefault="003B20F9" w:rsidP="003B20F9">
            <w:r w:rsidRPr="00623DC3">
              <w:t>9.38 (8.04 - 11.12)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E4728" w14:textId="77777777" w:rsidR="003B20F9" w:rsidRPr="00623DC3" w:rsidRDefault="003B20F9" w:rsidP="003B20F9">
            <w:r w:rsidRPr="00623DC3">
              <w:t>9.08 (7.67 - 10.89)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8540" w14:textId="77777777" w:rsidR="003B20F9" w:rsidRPr="00623DC3" w:rsidRDefault="003B20F9" w:rsidP="003B20F9">
            <w:r w:rsidRPr="00623DC3">
              <w:t>8.92 (7.46 - 10.72)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0B92C" w14:textId="77777777" w:rsidR="003B20F9" w:rsidRPr="00623DC3" w:rsidRDefault="003B20F9" w:rsidP="003B20F9">
            <w:r w:rsidRPr="00623DC3">
              <w:t>8.76 (7.29 - 10.56)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AD6A" w14:textId="77777777" w:rsidR="003B20F9" w:rsidRPr="00623DC3" w:rsidRDefault="003B20F9" w:rsidP="003B20F9">
            <w:r w:rsidRPr="00623DC3">
              <w:t>8.61 (7.14 - 10.41)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B2F2" w14:textId="77777777" w:rsidR="003B20F9" w:rsidRPr="00623DC3" w:rsidRDefault="003B20F9" w:rsidP="003B20F9">
            <w:r w:rsidRPr="00623DC3">
              <w:t>8.46 (6.99 - 10.27)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EB612" w14:textId="77777777" w:rsidR="003B20F9" w:rsidRPr="00623DC3" w:rsidRDefault="003B20F9" w:rsidP="003B20F9">
            <w:r w:rsidRPr="00623DC3">
              <w:t>5.44 (4.22 - 7.11)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BA74E" w14:textId="77777777" w:rsidR="003B20F9" w:rsidRPr="00B747ED" w:rsidRDefault="003B20F9" w:rsidP="003B20F9">
            <w:r w:rsidRPr="00B747ED">
              <w:t>-0.08 (-0.10 - -0.06)</w:t>
            </w:r>
          </w:p>
        </w:tc>
      </w:tr>
      <w:tr w:rsidR="003B20F9" w:rsidRPr="00531005" w14:paraId="000186E2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FA98" w14:textId="77777777" w:rsidR="003B20F9" w:rsidRPr="00623DC3" w:rsidRDefault="003B20F9" w:rsidP="003B20F9">
            <w:r w:rsidRPr="00623DC3">
              <w:t xml:space="preserve">Liver metastasis </w:t>
            </w:r>
            <w:proofErr w:type="spellStart"/>
            <w:r w:rsidRPr="00623DC3">
              <w:t>colonca</w:t>
            </w:r>
            <w:proofErr w:type="spellEnd"/>
            <w:r w:rsidRPr="00623DC3">
              <w:t>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05F0E" w14:textId="77777777" w:rsidR="003B20F9" w:rsidRPr="00623DC3" w:rsidRDefault="003B20F9" w:rsidP="003B20F9">
            <w:r w:rsidRPr="00623DC3">
              <w:t>2.43 (1.81 - 3.49)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B5AA7" w14:textId="77777777" w:rsidR="003B20F9" w:rsidRPr="00623DC3" w:rsidRDefault="003B20F9" w:rsidP="003B20F9">
            <w:r w:rsidRPr="00623DC3">
              <w:t>2.17 (1.48 - 3.34)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185D8" w14:textId="77777777" w:rsidR="003B20F9" w:rsidRPr="00623DC3" w:rsidRDefault="003B20F9" w:rsidP="003B20F9">
            <w:r w:rsidRPr="00623DC3">
              <w:t>1.95 (1.23 - 3.20)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88CC1" w14:textId="77777777" w:rsidR="003B20F9" w:rsidRPr="00623DC3" w:rsidRDefault="003B20F9" w:rsidP="003B20F9">
            <w:r w:rsidRPr="00623DC3">
              <w:t>1.77 (1.04 - 3.07)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CA76B" w14:textId="77777777" w:rsidR="003B20F9" w:rsidRPr="00623DC3" w:rsidRDefault="003B20F9" w:rsidP="003B20F9">
            <w:r w:rsidRPr="00623DC3">
              <w:t>1.62 (0.89 - 2.97)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FB5DF" w14:textId="77777777" w:rsidR="003B20F9" w:rsidRPr="00623DC3" w:rsidRDefault="003B20F9" w:rsidP="003B20F9">
            <w:r w:rsidRPr="00623DC3">
              <w:t>1.53 (0.78 - 2.87)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0B8B" w14:textId="77777777" w:rsidR="003B20F9" w:rsidRPr="00623DC3" w:rsidRDefault="003B20F9" w:rsidP="003B20F9">
            <w:r w:rsidRPr="00623DC3">
              <w:t>1.09 (0.61 - 1.99)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4C40A" w14:textId="77777777" w:rsidR="003B20F9" w:rsidRPr="00B747ED" w:rsidRDefault="003B20F9" w:rsidP="003B20F9">
            <w:r w:rsidRPr="00B747ED">
              <w:t>-0.08 (-0.10 - -0.05)</w:t>
            </w:r>
          </w:p>
        </w:tc>
      </w:tr>
      <w:tr w:rsidR="003B20F9" w:rsidRPr="00531005" w14:paraId="152D2ABA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03802" w14:textId="77777777" w:rsidR="003B20F9" w:rsidRPr="00623DC3" w:rsidRDefault="003B20F9" w:rsidP="003B20F9">
            <w:r w:rsidRPr="00623DC3">
              <w:t>ESLD,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18F7F" w14:textId="77777777" w:rsidR="003B20F9" w:rsidRPr="00623DC3" w:rsidRDefault="003B20F9" w:rsidP="003B20F9">
            <w:r w:rsidRPr="00623DC3">
              <w:t>10.05 (9.15 - 10.96)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B02FC" w14:textId="77777777" w:rsidR="003B20F9" w:rsidRPr="00623DC3" w:rsidRDefault="003B20F9" w:rsidP="003B20F9">
            <w:r w:rsidRPr="00623DC3">
              <w:t>9.87 (8.97 - 10.74)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E3D29" w14:textId="77777777" w:rsidR="003B20F9" w:rsidRPr="00623DC3" w:rsidRDefault="003B20F9" w:rsidP="003B20F9">
            <w:r w:rsidRPr="00623DC3">
              <w:t>9.69 (8.80 - 10.54)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D2FE7" w14:textId="77777777" w:rsidR="003B20F9" w:rsidRPr="00623DC3" w:rsidRDefault="003B20F9" w:rsidP="003B20F9">
            <w:r w:rsidRPr="00623DC3">
              <w:t>9.51 (8.65 - 10.34)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7ADF" w14:textId="77777777" w:rsidR="003B20F9" w:rsidRPr="00623DC3" w:rsidRDefault="003B20F9" w:rsidP="003B20F9">
            <w:r w:rsidRPr="00623DC3">
              <w:t>9.34 (8.50 - 10.14)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DA190" w14:textId="77777777" w:rsidR="003B20F9" w:rsidRPr="00623DC3" w:rsidRDefault="003B20F9" w:rsidP="003B20F9">
            <w:r w:rsidRPr="00623DC3">
              <w:t>9.16 (8.36 - 9.95)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0861" w14:textId="77777777" w:rsidR="003B20F9" w:rsidRPr="00623DC3" w:rsidRDefault="003B20F9" w:rsidP="003B20F9">
            <w:r w:rsidRPr="00623DC3">
              <w:t>2.76 (2.28 - 3.24)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A167B" w14:textId="77777777" w:rsidR="003B20F9" w:rsidRPr="00B747ED" w:rsidRDefault="003B20F9" w:rsidP="003B20F9">
            <w:r w:rsidRPr="00B747ED">
              <w:t>-0.08 (-0.09 - -0.07)</w:t>
            </w:r>
          </w:p>
        </w:tc>
      </w:tr>
      <w:tr w:rsidR="003B20F9" w:rsidRPr="00531005" w14:paraId="4C42F7CD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E456" w14:textId="77777777" w:rsidR="003B20F9" w:rsidRPr="00623DC3" w:rsidRDefault="003B20F9" w:rsidP="003B20F9">
            <w:r w:rsidRPr="00623DC3">
              <w:lastRenderedPageBreak/>
              <w:t>ESHF, LVAD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064A6" w14:textId="77777777" w:rsidR="003B20F9" w:rsidRPr="00623DC3" w:rsidRDefault="003B20F9" w:rsidP="003B20F9">
            <w:r w:rsidRPr="00623DC3">
              <w:t>1.45 (1.15 - 2.05)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210FE" w14:textId="77777777" w:rsidR="003B20F9" w:rsidRPr="00623DC3" w:rsidRDefault="003B20F9" w:rsidP="003B20F9">
            <w:r w:rsidRPr="00623DC3">
              <w:t>1.16 (0.90 - 1.60)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2B9AA" w14:textId="77777777" w:rsidR="003B20F9" w:rsidRPr="00623DC3" w:rsidRDefault="003B20F9" w:rsidP="003B20F9">
            <w:r w:rsidRPr="00623DC3">
              <w:t>0.96 (0.72 - 1.32)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97CFC" w14:textId="77777777" w:rsidR="003B20F9" w:rsidRPr="00623DC3" w:rsidRDefault="003B20F9" w:rsidP="003B20F9">
            <w:r w:rsidRPr="00623DC3">
              <w:t>0.81 (0.59 - 1.11)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9B4C" w14:textId="77777777" w:rsidR="003B20F9" w:rsidRPr="00623DC3" w:rsidRDefault="003B20F9" w:rsidP="003B20F9">
            <w:r w:rsidRPr="00623DC3">
              <w:t>0.69 (0.49 - 0.94)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A4F2" w14:textId="77777777" w:rsidR="003B20F9" w:rsidRPr="00623DC3" w:rsidRDefault="003B20F9" w:rsidP="003B20F9">
            <w:r w:rsidRPr="00623DC3">
              <w:t>0.59 (0.43 - 0.81)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ADF4F" w14:textId="77777777" w:rsidR="003B20F9" w:rsidRPr="00623DC3" w:rsidRDefault="003B20F9" w:rsidP="003B20F9">
            <w:r w:rsidRPr="00623DC3">
              <w:t>0.33 (0.25 - 0.42)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BC3A" w14:textId="77777777" w:rsidR="003B20F9" w:rsidRPr="00B747ED" w:rsidRDefault="003B20F9" w:rsidP="003B20F9">
            <w:r w:rsidRPr="00B747ED">
              <w:t>-0.07 (-0.11 - -0.05)</w:t>
            </w:r>
          </w:p>
        </w:tc>
      </w:tr>
      <w:tr w:rsidR="003B20F9" w:rsidRPr="00531005" w14:paraId="46C2767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961B1" w14:textId="77777777" w:rsidR="003B20F9" w:rsidRPr="00623DC3" w:rsidRDefault="003B20F9" w:rsidP="003B20F9">
            <w:r w:rsidRPr="00623DC3">
              <w:t>Mild larynx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5A490" w14:textId="77777777" w:rsidR="003B20F9" w:rsidRPr="00623DC3" w:rsidRDefault="003B20F9" w:rsidP="003B20F9">
            <w:r w:rsidRPr="00623DC3">
              <w:t>4.27 (2.02 - 11.15)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6D2F3" w14:textId="77777777" w:rsidR="003B20F9" w:rsidRPr="00623DC3" w:rsidRDefault="003B20F9" w:rsidP="003B20F9">
            <w:r w:rsidRPr="00623DC3">
              <w:t>4.01 (1.68 - 11.06)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77550" w14:textId="77777777" w:rsidR="003B20F9" w:rsidRPr="00623DC3" w:rsidRDefault="003B20F9" w:rsidP="003B20F9">
            <w:r w:rsidRPr="00623DC3">
              <w:t>3.78 (1.43 - 10.98)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C7160" w14:textId="77777777" w:rsidR="003B20F9" w:rsidRPr="00623DC3" w:rsidRDefault="003B20F9" w:rsidP="003B20F9">
            <w:r w:rsidRPr="00623DC3">
              <w:t>3.66 (1.24 - 10.89)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65E9E" w14:textId="77777777" w:rsidR="003B20F9" w:rsidRPr="00623DC3" w:rsidRDefault="003B20F9" w:rsidP="003B20F9">
            <w:r w:rsidRPr="00623DC3">
              <w:t>3.51 (1.20 - 10.82)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8BF39" w14:textId="77777777" w:rsidR="003B20F9" w:rsidRPr="00623DC3" w:rsidRDefault="003B20F9" w:rsidP="003B20F9">
            <w:r w:rsidRPr="00623DC3">
              <w:t>3.44 (1.17 - 10.76)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CAFCC" w14:textId="77777777" w:rsidR="003B20F9" w:rsidRPr="00623DC3" w:rsidRDefault="003B20F9" w:rsidP="003B20F9">
            <w:r w:rsidRPr="00623DC3">
              <w:t>2.77 (1.05 - 8.36)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0E086" w14:textId="77777777" w:rsidR="003B20F9" w:rsidRPr="00B747ED" w:rsidRDefault="003B20F9" w:rsidP="003B20F9">
            <w:r w:rsidRPr="00B747ED">
              <w:t>-0.07 (-0.10 - -0.04)</w:t>
            </w:r>
          </w:p>
        </w:tc>
      </w:tr>
      <w:tr w:rsidR="003B20F9" w:rsidRPr="00531005" w14:paraId="179FF8D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7310F" w14:textId="77777777" w:rsidR="003B20F9" w:rsidRPr="00623DC3" w:rsidRDefault="003B20F9" w:rsidP="003B20F9">
            <w:r w:rsidRPr="00623DC3">
              <w:t>AAA, EVAR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1DC07" w14:textId="77777777" w:rsidR="003B20F9" w:rsidRPr="00623DC3" w:rsidRDefault="003B20F9" w:rsidP="003B20F9">
            <w:r w:rsidRPr="00623DC3">
              <w:t>9.03 (8.54 - 9.46)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2A845" w14:textId="77777777" w:rsidR="003B20F9" w:rsidRPr="00623DC3" w:rsidRDefault="003B20F9" w:rsidP="003B20F9">
            <w:r w:rsidRPr="00623DC3">
              <w:t>8.88 (8.43 - 9.30)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53F4" w14:textId="77777777" w:rsidR="003B20F9" w:rsidRPr="00623DC3" w:rsidRDefault="003B20F9" w:rsidP="003B20F9">
            <w:r w:rsidRPr="00623DC3">
              <w:t>8.75 (8.31 - 9.14)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79F44" w14:textId="77777777" w:rsidR="003B20F9" w:rsidRPr="00623DC3" w:rsidRDefault="003B20F9" w:rsidP="003B20F9">
            <w:r w:rsidRPr="00623DC3">
              <w:t>8.62 (8.19 - 9.00)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5D58E" w14:textId="77777777" w:rsidR="003B20F9" w:rsidRPr="00623DC3" w:rsidRDefault="003B20F9" w:rsidP="003B20F9">
            <w:r w:rsidRPr="00623DC3">
              <w:t>8.49 (8.07 - 8.87)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EB17A" w14:textId="77777777" w:rsidR="003B20F9" w:rsidRPr="00623DC3" w:rsidRDefault="003B20F9" w:rsidP="003B20F9">
            <w:r w:rsidRPr="00623DC3">
              <w:t>8.37 (7.96 - 8.74)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B9022" w14:textId="77777777" w:rsidR="003B20F9" w:rsidRPr="00623DC3" w:rsidRDefault="003B20F9" w:rsidP="003B20F9">
            <w:r w:rsidRPr="00623DC3">
              <w:t>5.89 (5.48 - 6.41)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10BC" w14:textId="77777777" w:rsidR="003B20F9" w:rsidRPr="00B747ED" w:rsidRDefault="003B20F9" w:rsidP="003B20F9">
            <w:r w:rsidRPr="00B747ED">
              <w:t>-0.06 (-0.07 - -0.05)</w:t>
            </w:r>
          </w:p>
        </w:tc>
      </w:tr>
      <w:tr w:rsidR="003B20F9" w:rsidRPr="00531005" w14:paraId="7D73AD17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9BE0C" w14:textId="77777777" w:rsidR="003B20F9" w:rsidRPr="00623DC3" w:rsidRDefault="003B20F9" w:rsidP="003B20F9">
            <w:r w:rsidRPr="00623DC3">
              <w:t>ASD, repair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CB4D1" w14:textId="77777777" w:rsidR="003B20F9" w:rsidRPr="00623DC3" w:rsidRDefault="003B20F9" w:rsidP="003B20F9">
            <w:r w:rsidRPr="00623DC3">
              <w:t>22.02 (21.06 - 22.77)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1837B" w14:textId="77777777" w:rsidR="003B20F9" w:rsidRPr="00623DC3" w:rsidRDefault="003B20F9" w:rsidP="003B20F9">
            <w:r w:rsidRPr="00623DC3">
              <w:t>21.86 (20.85 - 22.62)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DB915" w14:textId="77777777" w:rsidR="003B20F9" w:rsidRPr="00623DC3" w:rsidRDefault="003B20F9" w:rsidP="003B20F9">
            <w:r w:rsidRPr="00623DC3">
              <w:t>21.72 (20.67 - 22.50)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4BB2" w14:textId="77777777" w:rsidR="003B20F9" w:rsidRPr="00623DC3" w:rsidRDefault="003B20F9" w:rsidP="003B20F9">
            <w:r w:rsidRPr="00623DC3">
              <w:t>21.57 (20.49 - 22.42)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C92D" w14:textId="77777777" w:rsidR="003B20F9" w:rsidRPr="00623DC3" w:rsidRDefault="003B20F9" w:rsidP="003B20F9">
            <w:r w:rsidRPr="00623DC3">
              <w:t>21.42 (20.31 - 22.35)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9133" w14:textId="77777777" w:rsidR="003B20F9" w:rsidRPr="00623DC3" w:rsidRDefault="003B20F9" w:rsidP="003B20F9">
            <w:r w:rsidRPr="00623DC3">
              <w:t>21.34 (20.13 - 22.27)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720CE" w14:textId="77777777" w:rsidR="003B20F9" w:rsidRPr="00623DC3" w:rsidRDefault="003B20F9" w:rsidP="003B20F9">
            <w:r w:rsidRPr="00623DC3">
              <w:t>12.48 (7.31 - 17.06)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390E" w14:textId="77777777" w:rsidR="003B20F9" w:rsidRPr="00B747ED" w:rsidRDefault="003B20F9" w:rsidP="003B20F9">
            <w:r w:rsidRPr="00B747ED">
              <w:t>-0.06 (-0.14 - -0.02)</w:t>
            </w:r>
          </w:p>
        </w:tc>
      </w:tr>
      <w:tr w:rsidR="003B20F9" w:rsidRPr="00531005" w14:paraId="62650543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457D8" w14:textId="77777777" w:rsidR="003B20F9" w:rsidRPr="00623DC3" w:rsidRDefault="003B20F9" w:rsidP="003B20F9">
            <w:proofErr w:type="spellStart"/>
            <w:r w:rsidRPr="00623DC3">
              <w:t>Pancreasca</w:t>
            </w:r>
            <w:proofErr w:type="spellEnd"/>
            <w:r w:rsidRPr="00623DC3">
              <w:t>., Whipple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AE97C" w14:textId="77777777" w:rsidR="003B20F9" w:rsidRPr="00623DC3" w:rsidRDefault="003B20F9" w:rsidP="003B20F9">
            <w:r w:rsidRPr="00623DC3">
              <w:t>2.08 (1.56 - 2.56)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2918" w14:textId="77777777" w:rsidR="003B20F9" w:rsidRPr="00623DC3" w:rsidRDefault="003B20F9" w:rsidP="003B20F9">
            <w:r w:rsidRPr="00623DC3">
              <w:t>1.83 (1.29 - 2.36)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13889" w14:textId="77777777" w:rsidR="003B20F9" w:rsidRPr="00623DC3" w:rsidRDefault="003B20F9" w:rsidP="003B20F9">
            <w:r w:rsidRPr="00623DC3">
              <w:t>1.62 (1.12 - 2.21)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D029" w14:textId="77777777" w:rsidR="003B20F9" w:rsidRPr="00623DC3" w:rsidRDefault="003B20F9" w:rsidP="003B20F9">
            <w:r w:rsidRPr="00623DC3">
              <w:t>1.51 (1.04 - 2.12)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A06B" w14:textId="77777777" w:rsidR="003B20F9" w:rsidRPr="00623DC3" w:rsidRDefault="003B20F9" w:rsidP="003B20F9">
            <w:r w:rsidRPr="00623DC3">
              <w:t>1.46 (1.00 - 2.07)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F573" w14:textId="77777777" w:rsidR="003B20F9" w:rsidRPr="00623DC3" w:rsidRDefault="003B20F9" w:rsidP="003B20F9">
            <w:r w:rsidRPr="00623DC3">
              <w:t>1.42 (0.97 - 2.03)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08AF" w14:textId="77777777" w:rsidR="003B20F9" w:rsidRPr="00623DC3" w:rsidRDefault="003B20F9" w:rsidP="003B20F9">
            <w:r w:rsidRPr="00623DC3">
              <w:t>1.22 (0.86 - 1.76)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8D51F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3098E32E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7D70C" w14:textId="77777777" w:rsidR="003B20F9" w:rsidRPr="00623DC3" w:rsidRDefault="003B20F9" w:rsidP="003B20F9">
            <w:r w:rsidRPr="00623DC3">
              <w:t>Instable AP, CABG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BCED" w14:textId="77777777" w:rsidR="003B20F9" w:rsidRPr="00623DC3" w:rsidRDefault="003B20F9" w:rsidP="003B20F9">
            <w:r w:rsidRPr="00623DC3">
              <w:t>18.38 (17.54 - 19.23)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9BA92" w14:textId="77777777" w:rsidR="003B20F9" w:rsidRPr="00623DC3" w:rsidRDefault="003B20F9" w:rsidP="003B20F9">
            <w:r w:rsidRPr="00623DC3">
              <w:t>18.27 (17.42 - 19.12)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75139" w14:textId="77777777" w:rsidR="003B20F9" w:rsidRPr="00623DC3" w:rsidRDefault="003B20F9" w:rsidP="003B20F9">
            <w:r w:rsidRPr="00623DC3">
              <w:t>18.14 (17.30 - 19.01)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3DDE9" w14:textId="77777777" w:rsidR="003B20F9" w:rsidRPr="00623DC3" w:rsidRDefault="003B20F9" w:rsidP="003B20F9">
            <w:r w:rsidRPr="00623DC3">
              <w:t>18.03 (17.19 - 18.91)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50432" w14:textId="77777777" w:rsidR="003B20F9" w:rsidRPr="00623DC3" w:rsidRDefault="003B20F9" w:rsidP="003B20F9">
            <w:r w:rsidRPr="00623DC3">
              <w:t>17.94 (17.07 - 18.82)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EAFC2" w14:textId="77777777" w:rsidR="003B20F9" w:rsidRPr="00623DC3" w:rsidRDefault="003B20F9" w:rsidP="003B20F9">
            <w:r w:rsidRPr="00623DC3">
              <w:t>17.84 (16.96 - 18.73)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964CC" w14:textId="77777777" w:rsidR="003B20F9" w:rsidRPr="00623DC3" w:rsidRDefault="003B20F9" w:rsidP="003B20F9">
            <w:r w:rsidRPr="00623DC3">
              <w:t>13.30 (11.63 - 14.90)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C85E0" w14:textId="77777777"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14:paraId="1828F46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2404" w14:textId="77777777" w:rsidR="003B20F9" w:rsidRPr="00623DC3" w:rsidRDefault="003B20F9" w:rsidP="003B20F9">
            <w:r w:rsidRPr="00623DC3">
              <w:t>Instable AP, PCI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9228" w14:textId="77777777" w:rsidR="003B20F9" w:rsidRPr="00623DC3" w:rsidRDefault="003B20F9" w:rsidP="003B20F9">
            <w:r w:rsidRPr="00623DC3">
              <w:t>14.42 (13.13 - 15.64)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DE72A" w14:textId="77777777" w:rsidR="003B20F9" w:rsidRPr="00623DC3" w:rsidRDefault="003B20F9" w:rsidP="003B20F9">
            <w:r w:rsidRPr="00623DC3">
              <w:t>14.32 (13.04 - 15.50)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A1FE9" w14:textId="77777777" w:rsidR="003B20F9" w:rsidRPr="00623DC3" w:rsidRDefault="003B20F9" w:rsidP="003B20F9">
            <w:r w:rsidRPr="00623DC3">
              <w:t>14.21 (12.94 - 15.36)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E576" w14:textId="77777777" w:rsidR="003B20F9" w:rsidRPr="00623DC3" w:rsidRDefault="003B20F9" w:rsidP="003B20F9">
            <w:r w:rsidRPr="00623DC3">
              <w:t>14.10 (12.84 - 15.21)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EC6E" w14:textId="77777777" w:rsidR="003B20F9" w:rsidRPr="00623DC3" w:rsidRDefault="003B20F9" w:rsidP="003B20F9">
            <w:r w:rsidRPr="00623DC3">
              <w:t>13.97 (12.74 - 15.06)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43A69" w14:textId="77777777" w:rsidR="003B20F9" w:rsidRPr="00623DC3" w:rsidRDefault="003B20F9" w:rsidP="003B20F9">
            <w:r w:rsidRPr="00623DC3">
              <w:t>13.87 (12.63 - 14.95)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1B11F" w14:textId="77777777" w:rsidR="003B20F9" w:rsidRPr="00623DC3" w:rsidRDefault="003B20F9" w:rsidP="003B20F9">
            <w:r w:rsidRPr="00623DC3">
              <w:t>10.11 (8.51 - 12.24)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4F072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65F06C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49C42" w14:textId="77777777" w:rsidR="003B20F9" w:rsidRPr="00623DC3" w:rsidRDefault="003B20F9" w:rsidP="003B20F9">
            <w:r w:rsidRPr="00623DC3">
              <w:t>HCC,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7A73" w14:textId="77777777" w:rsidR="003B20F9" w:rsidRPr="00623DC3" w:rsidRDefault="003B20F9" w:rsidP="003B20F9">
            <w:r w:rsidRPr="00623DC3">
              <w:t>5.67 (4.69 - 7.54)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56BF6" w14:textId="77777777" w:rsidR="003B20F9" w:rsidRPr="00623DC3" w:rsidRDefault="003B20F9" w:rsidP="003B20F9">
            <w:r w:rsidRPr="00623DC3">
              <w:t>5.55 (4.54 - 7.49)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BA292" w14:textId="77777777" w:rsidR="003B20F9" w:rsidRPr="00623DC3" w:rsidRDefault="003B20F9" w:rsidP="003B20F9">
            <w:r w:rsidRPr="00623DC3">
              <w:t>5.43 (4.39 - 7.43)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8B96" w14:textId="77777777" w:rsidR="003B20F9" w:rsidRPr="00623DC3" w:rsidRDefault="003B20F9" w:rsidP="003B20F9">
            <w:r w:rsidRPr="00623DC3">
              <w:t>5.32 (4.26 - 7.37)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D71" w14:textId="77777777" w:rsidR="003B20F9" w:rsidRPr="00623DC3" w:rsidRDefault="003B20F9" w:rsidP="003B20F9">
            <w:r w:rsidRPr="00623DC3">
              <w:t>5.24 (4.15 - 7.31)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F4417" w14:textId="77777777" w:rsidR="003B20F9" w:rsidRPr="00623DC3" w:rsidRDefault="003B20F9" w:rsidP="003B20F9">
            <w:r w:rsidRPr="00623DC3">
              <w:t>5.20 (4.10 - 7.28)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12ED" w14:textId="77777777" w:rsidR="003B20F9" w:rsidRPr="00623DC3" w:rsidRDefault="003B20F9" w:rsidP="003B20F9">
            <w:r w:rsidRPr="00623DC3">
              <w:t>4.44 (3.50 - 6.12)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6EF82" w14:textId="77777777" w:rsidR="003B20F9" w:rsidRPr="00B747ED" w:rsidRDefault="003B20F9" w:rsidP="003B20F9">
            <w:r w:rsidRPr="00B747ED">
              <w:t>-0.04 (-0.05 - -0.02)</w:t>
            </w:r>
          </w:p>
        </w:tc>
      </w:tr>
      <w:tr w:rsidR="003B20F9" w:rsidRPr="00531005" w14:paraId="0080F7F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49F46" w14:textId="77777777" w:rsidR="003B20F9" w:rsidRPr="00623DC3" w:rsidRDefault="003B20F9" w:rsidP="003B20F9">
            <w:proofErr w:type="spellStart"/>
            <w:r w:rsidRPr="00623DC3">
              <w:lastRenderedPageBreak/>
              <w:t>Colonca</w:t>
            </w:r>
            <w:proofErr w:type="spellEnd"/>
            <w:r w:rsidRPr="00623DC3">
              <w:t>.,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FED7" w14:textId="77777777" w:rsidR="003B20F9" w:rsidRPr="00623DC3" w:rsidRDefault="003B20F9" w:rsidP="003B20F9">
            <w:r w:rsidRPr="00623DC3">
              <w:t>2.25 (1.78 - 2.63)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38A13" w14:textId="77777777" w:rsidR="003B20F9" w:rsidRPr="00623DC3" w:rsidRDefault="003B20F9" w:rsidP="003B20F9">
            <w:r w:rsidRPr="00623DC3">
              <w:t>2.14 (1.67 - 2.48)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4BA11" w14:textId="77777777" w:rsidR="003B20F9" w:rsidRPr="00623DC3" w:rsidRDefault="003B20F9" w:rsidP="003B20F9">
            <w:r w:rsidRPr="00623DC3">
              <w:t>2.04 (1.59 - 2.35)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2FCBC" w14:textId="77777777" w:rsidR="003B20F9" w:rsidRPr="00623DC3" w:rsidRDefault="003B20F9" w:rsidP="003B20F9">
            <w:r w:rsidRPr="00623DC3">
              <w:t>1.96 (1.51 - 2.26)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69AFA" w14:textId="77777777" w:rsidR="003B20F9" w:rsidRPr="00623DC3" w:rsidRDefault="003B20F9" w:rsidP="003B20F9">
            <w:r w:rsidRPr="00623DC3">
              <w:t>1.87 (1.45 - 2.17)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44B21" w14:textId="77777777" w:rsidR="003B20F9" w:rsidRPr="00623DC3" w:rsidRDefault="003B20F9" w:rsidP="003B20F9">
            <w:r w:rsidRPr="00623DC3">
              <w:t>1.80 (1.39 - 2.11)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2F073" w14:textId="77777777" w:rsidR="003B20F9" w:rsidRPr="00623DC3" w:rsidRDefault="003B20F9" w:rsidP="003B20F9">
            <w:r w:rsidRPr="00623DC3">
              <w:t>1.09 (0.88 - 1.45)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F6636" w14:textId="77777777"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14:paraId="7D8FE6A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58A1B" w14:textId="77777777" w:rsidR="003B20F9" w:rsidRPr="00623DC3" w:rsidRDefault="003B20F9" w:rsidP="003B20F9">
            <w:r w:rsidRPr="00623DC3">
              <w:t>Ovarium ca., resection and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023AC" w14:textId="77777777" w:rsidR="003B20F9" w:rsidRPr="00623DC3" w:rsidRDefault="003B20F9" w:rsidP="003B20F9">
            <w:r w:rsidRPr="00623DC3">
              <w:t>4.26 (4.14 - 4.36)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55839" w14:textId="77777777" w:rsidR="003B20F9" w:rsidRPr="00623DC3" w:rsidRDefault="003B20F9" w:rsidP="003B20F9">
            <w:r w:rsidRPr="00623DC3">
              <w:t>4.10 (3.99 - 4.21)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5B45" w14:textId="77777777" w:rsidR="003B20F9" w:rsidRPr="00623DC3" w:rsidRDefault="003B20F9" w:rsidP="003B20F9">
            <w:r w:rsidRPr="00623DC3">
              <w:t>4.02 (3.91 - 4.12)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85ABA" w14:textId="77777777" w:rsidR="003B20F9" w:rsidRPr="00623DC3" w:rsidRDefault="003B20F9" w:rsidP="003B20F9">
            <w:r w:rsidRPr="00623DC3">
              <w:t>3.98 (3.86 - 4.07)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D8ABA" w14:textId="77777777" w:rsidR="003B20F9" w:rsidRPr="00623DC3" w:rsidRDefault="003B20F9" w:rsidP="003B20F9">
            <w:r w:rsidRPr="00623DC3">
              <w:t>3.94 (3.80 - 4.03)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FF6C2" w14:textId="77777777" w:rsidR="003B20F9" w:rsidRPr="00623DC3" w:rsidRDefault="003B20F9" w:rsidP="003B20F9">
            <w:r w:rsidRPr="00623DC3">
              <w:t>3.89 (3.75 - 3.99)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A4D9D" w14:textId="77777777" w:rsidR="003B20F9" w:rsidRPr="00623DC3" w:rsidRDefault="003B20F9" w:rsidP="003B20F9">
            <w:r w:rsidRPr="00623DC3">
              <w:t>3.15 (2.91 - 3.44)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05169" w14:textId="77777777" w:rsidR="003B20F9" w:rsidRPr="00B747ED" w:rsidRDefault="003B20F9" w:rsidP="003B20F9">
            <w:r w:rsidRPr="00B747ED">
              <w:t>-0.03 (-0.04 - -0.03)</w:t>
            </w:r>
          </w:p>
        </w:tc>
      </w:tr>
      <w:tr w:rsidR="003B20F9" w:rsidRPr="00531005" w14:paraId="1AA49C2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0C01B" w14:textId="77777777" w:rsidR="003B20F9" w:rsidRPr="00623DC3" w:rsidRDefault="003B20F9" w:rsidP="003B20F9">
            <w:r w:rsidRPr="00623DC3">
              <w:t>Oral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69611" w14:textId="77777777" w:rsidR="003B20F9" w:rsidRPr="00623DC3" w:rsidRDefault="003B20F9" w:rsidP="003B20F9">
            <w:r w:rsidRPr="00623DC3">
              <w:t>9.45 (5.14 - 14.36)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BDE1" w14:textId="77777777" w:rsidR="003B20F9" w:rsidRPr="00623DC3" w:rsidRDefault="003B20F9" w:rsidP="003B20F9">
            <w:r w:rsidRPr="00623DC3">
              <w:t>9.34 (4.93 - 14.37)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C20F4" w14:textId="77777777" w:rsidR="003B20F9" w:rsidRPr="00623DC3" w:rsidRDefault="003B20F9" w:rsidP="003B20F9">
            <w:r w:rsidRPr="00623DC3">
              <w:t>9.28 (4.78 - 14.32)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8FDAA" w14:textId="77777777" w:rsidR="003B20F9" w:rsidRPr="00623DC3" w:rsidRDefault="003B20F9" w:rsidP="003B20F9">
            <w:r w:rsidRPr="00623DC3">
              <w:t>9.22 (4.73 - 14.27)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85879" w14:textId="77777777" w:rsidR="003B20F9" w:rsidRPr="00623DC3" w:rsidRDefault="003B20F9" w:rsidP="003B20F9">
            <w:r w:rsidRPr="00623DC3">
              <w:t>9.17 (4.68 - 14.22)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6DB39" w14:textId="77777777" w:rsidR="003B20F9" w:rsidRPr="00623DC3" w:rsidRDefault="003B20F9" w:rsidP="003B20F9">
            <w:r w:rsidRPr="00623DC3">
              <w:t>9.12 (4.63 - 14.17)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4D532" w14:textId="77777777" w:rsidR="003B20F9" w:rsidRPr="00623DC3" w:rsidRDefault="003B20F9" w:rsidP="003B20F9">
            <w:r w:rsidRPr="00623DC3">
              <w:t>7.12 (3.68 - 11.01)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E7E8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147E1197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75B29" w14:textId="77777777" w:rsidR="003B20F9" w:rsidRPr="00623DC3" w:rsidRDefault="003B20F9" w:rsidP="003B20F9">
            <w:r w:rsidRPr="00623DC3">
              <w:t>High-risk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10951" w14:textId="77777777" w:rsidR="003B20F9" w:rsidRPr="00623DC3" w:rsidRDefault="003B20F9" w:rsidP="003B20F9">
            <w:r w:rsidRPr="00623DC3">
              <w:t>8.81 (8.09 - 9.68)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F1E9A" w14:textId="77777777" w:rsidR="003B20F9" w:rsidRPr="00623DC3" w:rsidRDefault="003B20F9" w:rsidP="003B20F9">
            <w:r w:rsidRPr="00623DC3">
              <w:t>8.69 (7.96 - 9.59)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5B9EF" w14:textId="77777777" w:rsidR="003B20F9" w:rsidRPr="00623DC3" w:rsidRDefault="003B20F9" w:rsidP="003B20F9">
            <w:r w:rsidRPr="00623DC3">
              <w:t>8.60 (7.87 - 9.52)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E44F" w14:textId="77777777" w:rsidR="003B20F9" w:rsidRPr="00623DC3" w:rsidRDefault="003B20F9" w:rsidP="003B20F9">
            <w:r w:rsidRPr="00623DC3">
              <w:t>8.55 (7.82 - 9.47)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58669" w14:textId="77777777" w:rsidR="003B20F9" w:rsidRPr="00623DC3" w:rsidRDefault="003B20F9" w:rsidP="003B20F9">
            <w:r w:rsidRPr="00623DC3">
              <w:t>8.50 (7.77 - 9.42)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25092" w14:textId="77777777" w:rsidR="003B20F9" w:rsidRPr="00623DC3" w:rsidRDefault="003B20F9" w:rsidP="003B20F9">
            <w:r w:rsidRPr="00623DC3">
              <w:t>8.45 (7.73 - 9.37)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9D67D" w14:textId="77777777" w:rsidR="003B20F9" w:rsidRPr="00623DC3" w:rsidRDefault="003B20F9" w:rsidP="003B20F9">
            <w:r w:rsidRPr="00623DC3">
              <w:t>6.88 (6.33 - 7.60)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6775E" w14:textId="77777777" w:rsidR="003B20F9" w:rsidRPr="00B747ED" w:rsidRDefault="003B20F9" w:rsidP="003B20F9">
            <w:r w:rsidRPr="00B747ED">
              <w:t>-0.03 (-0.03 - -0.03)</w:t>
            </w:r>
          </w:p>
        </w:tc>
      </w:tr>
      <w:tr w:rsidR="003B20F9" w:rsidRPr="00531005" w14:paraId="060B0DE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896C" w14:textId="77777777" w:rsidR="003B20F9" w:rsidRPr="00623DC3" w:rsidRDefault="003B20F9" w:rsidP="003B20F9">
            <w:r w:rsidRPr="00623DC3">
              <w:t xml:space="preserve">UUT Ca., </w:t>
            </w:r>
            <w:proofErr w:type="spellStart"/>
            <w:r w:rsidRPr="00623DC3">
              <w:t>nefroureterectomy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5DD96" w14:textId="77777777" w:rsidR="003B20F9" w:rsidRPr="00623DC3" w:rsidRDefault="003B20F9" w:rsidP="003B20F9">
            <w:r w:rsidRPr="00623DC3">
              <w:t>6.08 (4.66 - 7.57)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85CE" w14:textId="77777777" w:rsidR="003B20F9" w:rsidRPr="00623DC3" w:rsidRDefault="003B20F9" w:rsidP="003B20F9">
            <w:r w:rsidRPr="00623DC3">
              <w:t>5.96 (4.56 - 7.44)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40028" w14:textId="77777777" w:rsidR="003B20F9" w:rsidRPr="00623DC3" w:rsidRDefault="003B20F9" w:rsidP="003B20F9">
            <w:r w:rsidRPr="00623DC3">
              <w:t>5.88 (4.50 - 7.35)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6F3F2" w14:textId="77777777" w:rsidR="003B20F9" w:rsidRPr="00623DC3" w:rsidRDefault="003B20F9" w:rsidP="003B20F9">
            <w:r w:rsidRPr="00623DC3">
              <w:t>5.83 (4.46 - 7.28)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956AB" w14:textId="77777777" w:rsidR="003B20F9" w:rsidRPr="00623DC3" w:rsidRDefault="003B20F9" w:rsidP="003B20F9">
            <w:r w:rsidRPr="00623DC3">
              <w:t>5.78 (4.41 - 7.23)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EAA1A" w14:textId="77777777" w:rsidR="003B20F9" w:rsidRPr="00623DC3" w:rsidRDefault="003B20F9" w:rsidP="003B20F9">
            <w:r w:rsidRPr="00623DC3">
              <w:t>5.73 (4.38 - 7.17)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061F8" w14:textId="77777777" w:rsidR="003B20F9" w:rsidRPr="00623DC3" w:rsidRDefault="003B20F9" w:rsidP="003B20F9">
            <w:r w:rsidRPr="00623DC3">
              <w:t>4.95 (3.77 - 6.20)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B1541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3FD5BFDA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0D544" w14:textId="77777777" w:rsidR="003B20F9" w:rsidRPr="00623DC3" w:rsidRDefault="003B20F9" w:rsidP="003B20F9">
            <w:proofErr w:type="spellStart"/>
            <w:r w:rsidRPr="00623DC3">
              <w:t>Mammaca</w:t>
            </w:r>
            <w:proofErr w:type="spellEnd"/>
            <w:r w:rsidRPr="00623DC3">
              <w:t>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2920F" w14:textId="77777777" w:rsidR="003B20F9" w:rsidRPr="00623DC3" w:rsidRDefault="003B20F9" w:rsidP="003B20F9">
            <w:r w:rsidRPr="00623DC3">
              <w:t>17.89 (16.09 - 19.05)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A02C5" w14:textId="77777777" w:rsidR="003B20F9" w:rsidRPr="00623DC3" w:rsidRDefault="003B20F9" w:rsidP="003B20F9">
            <w:r w:rsidRPr="00623DC3">
              <w:t>17.81 (15.98 - 18.98)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917B0" w14:textId="77777777" w:rsidR="003B20F9" w:rsidRPr="00623DC3" w:rsidRDefault="003B20F9" w:rsidP="003B20F9">
            <w:r w:rsidRPr="00623DC3">
              <w:t>17.73 (15.88 - 18.92)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5F6D" w14:textId="77777777" w:rsidR="003B20F9" w:rsidRPr="00623DC3" w:rsidRDefault="003B20F9" w:rsidP="003B20F9">
            <w:r w:rsidRPr="00623DC3">
              <w:t>17.69 (15.83 - 18.87)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FC40C" w14:textId="77777777" w:rsidR="003B20F9" w:rsidRPr="00623DC3" w:rsidRDefault="003B20F9" w:rsidP="003B20F9">
            <w:r w:rsidRPr="00623DC3">
              <w:t>17.64 (15.77 - 18.81)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0C5F8" w14:textId="77777777" w:rsidR="003B20F9" w:rsidRPr="00623DC3" w:rsidRDefault="003B20F9" w:rsidP="003B20F9">
            <w:r w:rsidRPr="00623DC3">
              <w:t>17.60 (15.73 - 18.76)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8B1F" w14:textId="77777777" w:rsidR="003B20F9" w:rsidRPr="00623DC3" w:rsidRDefault="003B20F9" w:rsidP="003B20F9">
            <w:r w:rsidRPr="00623DC3">
              <w:t>13.86 (12.40 - 15.38)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0D770" w14:textId="77777777"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14:paraId="297739AE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DD1B6" w14:textId="77777777" w:rsidR="003B20F9" w:rsidRPr="00623DC3" w:rsidRDefault="003B20F9" w:rsidP="003B20F9">
            <w:r w:rsidRPr="00623DC3">
              <w:t>High-grade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2D97B" w14:textId="77777777" w:rsidR="003B20F9" w:rsidRPr="00623DC3" w:rsidRDefault="003B20F9" w:rsidP="003B20F9">
            <w:r w:rsidRPr="00623DC3">
              <w:t>1.48 (1.41 - 1.55)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1D87" w14:textId="77777777" w:rsidR="003B20F9" w:rsidRPr="00623DC3" w:rsidRDefault="003B20F9" w:rsidP="003B20F9">
            <w:r w:rsidRPr="00623DC3">
              <w:t>1.41 (1.34 - 1.47)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F6F5A" w14:textId="77777777" w:rsidR="003B20F9" w:rsidRPr="00623DC3" w:rsidRDefault="003B20F9" w:rsidP="003B20F9">
            <w:r w:rsidRPr="00623DC3">
              <w:t>1.34 (1.28 - 1.40)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FA916" w14:textId="77777777" w:rsidR="003B20F9" w:rsidRPr="00623DC3" w:rsidRDefault="003B20F9" w:rsidP="003B20F9">
            <w:r w:rsidRPr="00623DC3">
              <w:t>1.28 (1.23 - 1.34)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69639" w14:textId="77777777" w:rsidR="003B20F9" w:rsidRPr="00623DC3" w:rsidRDefault="003B20F9" w:rsidP="003B20F9">
            <w:r w:rsidRPr="00623DC3">
              <w:t>1.23 (1.19 - 1.28)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DCB66" w14:textId="77777777" w:rsidR="003B20F9" w:rsidRPr="00623DC3" w:rsidRDefault="003B20F9" w:rsidP="003B20F9">
            <w:r w:rsidRPr="00623DC3">
              <w:t>1.19 (1.15 - 1.24)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0AE7E" w14:textId="77777777" w:rsidR="003B20F9" w:rsidRPr="00623DC3" w:rsidRDefault="003B20F9" w:rsidP="003B20F9">
            <w:r w:rsidRPr="00623DC3">
              <w:t>0.94 (0.90 - 0.97)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2F894" w14:textId="77777777" w:rsidR="003B20F9" w:rsidRPr="00B747ED" w:rsidRDefault="003B20F9" w:rsidP="003B20F9">
            <w:r w:rsidRPr="00B747ED">
              <w:t>-0.03 (-0.03 - -0.02)</w:t>
            </w:r>
          </w:p>
        </w:tc>
      </w:tr>
      <w:tr w:rsidR="003B20F9" w:rsidRPr="00531005" w14:paraId="3F36A6D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CA1F9" w14:textId="77777777" w:rsidR="003B20F9" w:rsidRPr="00623DC3" w:rsidRDefault="003B20F9" w:rsidP="003B20F9">
            <w:r w:rsidRPr="00623DC3">
              <w:t xml:space="preserve">Carotid </w:t>
            </w:r>
            <w:proofErr w:type="spellStart"/>
            <w:r w:rsidRPr="00623DC3">
              <w:t>endarteriectomy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BE86" w14:textId="77777777" w:rsidR="003B20F9" w:rsidRPr="00623DC3" w:rsidRDefault="003B20F9" w:rsidP="003B20F9">
            <w:r w:rsidRPr="00623DC3">
              <w:t>15.05 (14.39 - 15.80)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FF832" w14:textId="77777777" w:rsidR="003B20F9" w:rsidRPr="00623DC3" w:rsidRDefault="003B20F9" w:rsidP="003B20F9">
            <w:r w:rsidRPr="00623DC3">
              <w:t>14.99 (14.35 - 15.74)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3DA7" w14:textId="77777777" w:rsidR="003B20F9" w:rsidRPr="00623DC3" w:rsidRDefault="003B20F9" w:rsidP="003B20F9">
            <w:r w:rsidRPr="00623DC3">
              <w:t>14.94 (14.32 - 15.68)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FEF1" w14:textId="77777777" w:rsidR="003B20F9" w:rsidRPr="00623DC3" w:rsidRDefault="003B20F9" w:rsidP="003B20F9">
            <w:r w:rsidRPr="00623DC3">
              <w:t>14.88 (13.53 - 15.63)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5B23" w14:textId="77777777" w:rsidR="003B20F9" w:rsidRPr="00623DC3" w:rsidRDefault="003B20F9" w:rsidP="003B20F9">
            <w:r w:rsidRPr="00623DC3">
              <w:t>14.80 (12.44 - 15.53)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23A9" w14:textId="77777777" w:rsidR="003B20F9" w:rsidRPr="00623DC3" w:rsidRDefault="003B20F9" w:rsidP="003B20F9">
            <w:r w:rsidRPr="00623DC3">
              <w:t>14.61 (12.37 - 15.44)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CCAFC" w14:textId="77777777" w:rsidR="003B20F9" w:rsidRPr="00623DC3" w:rsidRDefault="003B20F9" w:rsidP="003B20F9">
            <w:r w:rsidRPr="00623DC3">
              <w:t>12.11 (11.39 - 12.80)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3EF0D" w14:textId="77777777" w:rsidR="003B20F9" w:rsidRPr="00B747ED" w:rsidRDefault="003B20F9" w:rsidP="003B20F9">
            <w:r w:rsidRPr="00B747ED">
              <w:t>-0.02 (-0.24 - -0.02)</w:t>
            </w:r>
          </w:p>
        </w:tc>
      </w:tr>
      <w:tr w:rsidR="003B20F9" w:rsidRPr="00531005" w14:paraId="181CA0E5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AFC71" w14:textId="77777777" w:rsidR="003B20F9" w:rsidRPr="00623DC3" w:rsidRDefault="003B20F9" w:rsidP="003B20F9">
            <w:r w:rsidRPr="00623DC3">
              <w:lastRenderedPageBreak/>
              <w:t>Empyema, VATS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4454" w14:textId="77777777" w:rsidR="003B20F9" w:rsidRPr="00623DC3" w:rsidRDefault="003B20F9" w:rsidP="003B20F9">
            <w:r w:rsidRPr="00623DC3">
              <w:t>22.63 (21.80 - 23.50)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13D15" w14:textId="77777777" w:rsidR="003B20F9" w:rsidRPr="00623DC3" w:rsidRDefault="003B20F9" w:rsidP="003B20F9">
            <w:r w:rsidRPr="00623DC3">
              <w:t>22.58 (21.75 - 23.44)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11E20" w14:textId="77777777" w:rsidR="003B20F9" w:rsidRPr="00623DC3" w:rsidRDefault="003B20F9" w:rsidP="003B20F9">
            <w:r w:rsidRPr="00623DC3">
              <w:t>22.52 (21.70 - 23.38)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71C" w14:textId="77777777" w:rsidR="003B20F9" w:rsidRPr="00623DC3" w:rsidRDefault="003B20F9" w:rsidP="003B20F9">
            <w:r w:rsidRPr="00623DC3">
              <w:t>22.46 (21.65 - 23.32)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0D62E" w14:textId="77777777" w:rsidR="003B20F9" w:rsidRPr="00623DC3" w:rsidRDefault="003B20F9" w:rsidP="003B20F9">
            <w:r w:rsidRPr="00623DC3">
              <w:t>22.40 (21.60 - 23.26)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58A0A" w14:textId="77777777" w:rsidR="003B20F9" w:rsidRPr="00623DC3" w:rsidRDefault="003B20F9" w:rsidP="003B20F9">
            <w:r w:rsidRPr="00623DC3">
              <w:t>22.34 (21.56 - 23.20)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67B0" w14:textId="77777777" w:rsidR="003B20F9" w:rsidRPr="00623DC3" w:rsidRDefault="003B20F9" w:rsidP="003B20F9">
            <w:r w:rsidRPr="00623DC3">
              <w:t>15.44 (14.77 - 16.23)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FC4C5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E220D99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5372D" w14:textId="77777777" w:rsidR="003B20F9" w:rsidRPr="00623DC3" w:rsidRDefault="003B20F9" w:rsidP="003B20F9">
            <w:proofErr w:type="spellStart"/>
            <w:r w:rsidRPr="00623DC3">
              <w:t>Cerical</w:t>
            </w:r>
            <w:proofErr w:type="spellEnd"/>
            <w:r w:rsidRPr="00623DC3">
              <w:t xml:space="preserve">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85D9" w14:textId="77777777" w:rsidR="003B20F9" w:rsidRPr="00623DC3" w:rsidRDefault="003B20F9" w:rsidP="003B20F9">
            <w:r w:rsidRPr="00623DC3">
              <w:t>5.04 (4.07 - 6.15)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C121" w14:textId="77777777" w:rsidR="003B20F9" w:rsidRPr="00623DC3" w:rsidRDefault="003B20F9" w:rsidP="003B20F9">
            <w:r w:rsidRPr="00623DC3">
              <w:t>4.93 (3.97 - 6.07)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ED06" w14:textId="77777777" w:rsidR="003B20F9" w:rsidRPr="00623DC3" w:rsidRDefault="003B20F9" w:rsidP="003B20F9">
            <w:r w:rsidRPr="00623DC3">
              <w:t>4.88 (3.92 - 6.02)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7D772" w14:textId="77777777" w:rsidR="003B20F9" w:rsidRPr="00623DC3" w:rsidRDefault="003B20F9" w:rsidP="003B20F9">
            <w:r w:rsidRPr="00623DC3">
              <w:t>4.83 (3.86 - 5.97)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10934" w14:textId="77777777" w:rsidR="003B20F9" w:rsidRPr="00623DC3" w:rsidRDefault="003B20F9" w:rsidP="003B20F9">
            <w:r w:rsidRPr="00623DC3">
              <w:t>4.78 (3.82 - 5.92)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AF318" w14:textId="77777777" w:rsidR="003B20F9" w:rsidRPr="00623DC3" w:rsidRDefault="003B20F9" w:rsidP="003B20F9">
            <w:r w:rsidRPr="00623DC3">
              <w:t>4.74 (3.77 - 5.88)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CCC71" w14:textId="77777777" w:rsidR="003B20F9" w:rsidRPr="00623DC3" w:rsidRDefault="003B20F9" w:rsidP="003B20F9">
            <w:r w:rsidRPr="00623DC3">
              <w:t>3.79 (2.81 - 4.57)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BD408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40A93C19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0867E" w14:textId="77777777" w:rsidR="003B20F9" w:rsidRPr="00623DC3" w:rsidRDefault="003B20F9" w:rsidP="003B20F9">
            <w:r w:rsidRPr="00623DC3">
              <w:t>Low-grade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4566E" w14:textId="77777777" w:rsidR="003B20F9" w:rsidRPr="00623DC3" w:rsidRDefault="003B20F9" w:rsidP="003B20F9">
            <w:r w:rsidRPr="00623DC3">
              <w:t>7.81 (7.14 - 8.31)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49ED1" w14:textId="77777777" w:rsidR="003B20F9" w:rsidRPr="00623DC3" w:rsidRDefault="003B20F9" w:rsidP="003B20F9">
            <w:r w:rsidRPr="00623DC3">
              <w:t>7.76 (7.10 - 8.27)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D7E48" w14:textId="77777777" w:rsidR="003B20F9" w:rsidRPr="00623DC3" w:rsidRDefault="003B20F9" w:rsidP="003B20F9">
            <w:r w:rsidRPr="00623DC3">
              <w:t>7.71 (7.05 - 8.23)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27F80" w14:textId="77777777" w:rsidR="003B20F9" w:rsidRPr="00623DC3" w:rsidRDefault="003B20F9" w:rsidP="003B20F9">
            <w:r w:rsidRPr="00623DC3">
              <w:t>7.66 (7.01 - 8.19)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22832" w14:textId="77777777" w:rsidR="003B20F9" w:rsidRPr="00623DC3" w:rsidRDefault="003B20F9" w:rsidP="003B20F9">
            <w:r w:rsidRPr="00623DC3">
              <w:t>7.61 (6.96 - 8.15)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CBFB5" w14:textId="77777777" w:rsidR="003B20F9" w:rsidRPr="00623DC3" w:rsidRDefault="003B20F9" w:rsidP="003B20F9">
            <w:r w:rsidRPr="00623DC3">
              <w:t>7.56 (6.92 - 8.11)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36FC6" w14:textId="77777777" w:rsidR="003B20F9" w:rsidRPr="00623DC3" w:rsidRDefault="003B20F9" w:rsidP="003B20F9">
            <w:r w:rsidRPr="00623DC3">
              <w:t>5.66 (4.93 - 6.40)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3E3DD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84EC38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685E" w14:textId="77777777" w:rsidR="003B20F9" w:rsidRPr="00623DC3" w:rsidRDefault="003B20F9" w:rsidP="003B20F9">
            <w:r w:rsidRPr="00623DC3">
              <w:t>Low-risk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7BD75" w14:textId="77777777" w:rsidR="003B20F9" w:rsidRPr="00623DC3" w:rsidRDefault="003B20F9" w:rsidP="003B20F9">
            <w:r w:rsidRPr="00623DC3">
              <w:t>13.61 (12.67 - 14.38)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0D24" w14:textId="77777777" w:rsidR="003B20F9" w:rsidRPr="00623DC3" w:rsidRDefault="003B20F9" w:rsidP="003B20F9">
            <w:r w:rsidRPr="00623DC3">
              <w:t>13.51 (12.56 - 14.29)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0FD89" w14:textId="77777777" w:rsidR="003B20F9" w:rsidRPr="00623DC3" w:rsidRDefault="003B20F9" w:rsidP="003B20F9">
            <w:r w:rsidRPr="00623DC3">
              <w:t>13.47 (12.52 - 14.26)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B5A58" w14:textId="77777777" w:rsidR="003B20F9" w:rsidRPr="00623DC3" w:rsidRDefault="003B20F9" w:rsidP="003B20F9">
            <w:r w:rsidRPr="00623DC3">
              <w:t>13.44 (12.49 - 14.22)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5B92F" w14:textId="77777777" w:rsidR="003B20F9" w:rsidRPr="00623DC3" w:rsidRDefault="003B20F9" w:rsidP="003B20F9">
            <w:r w:rsidRPr="00623DC3">
              <w:t>13.41 (12.45 - 14.19)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E2A65" w14:textId="77777777" w:rsidR="003B20F9" w:rsidRPr="00623DC3" w:rsidRDefault="003B20F9" w:rsidP="003B20F9">
            <w:r w:rsidRPr="00623DC3">
              <w:t>13.38 (12.42 - 14.16)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D5B4E" w14:textId="77777777" w:rsidR="003B20F9" w:rsidRPr="00623DC3" w:rsidRDefault="003B20F9" w:rsidP="003B20F9">
            <w:r w:rsidRPr="00623DC3">
              <w:t>11.68 (10.75 - 12.54)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4877E" w14:textId="77777777"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14:paraId="0F5ACD44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6C02" w14:textId="77777777" w:rsidR="003B20F9" w:rsidRPr="00623DC3" w:rsidRDefault="003B20F9" w:rsidP="003B20F9">
            <w:r w:rsidRPr="00623DC3">
              <w:t>PAD, bypass surgery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C71A0" w14:textId="77777777" w:rsidR="003B20F9" w:rsidRPr="00623DC3" w:rsidRDefault="003B20F9" w:rsidP="003B20F9">
            <w:r w:rsidRPr="00623DC3">
              <w:t>8.15 (7.56 - 8.81)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FEC5B" w14:textId="77777777" w:rsidR="003B20F9" w:rsidRPr="00623DC3" w:rsidRDefault="003B20F9" w:rsidP="003B20F9">
            <w:r w:rsidRPr="00623DC3">
              <w:t>8.11 (7.52 - 8.75)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B21BF" w14:textId="77777777" w:rsidR="003B20F9" w:rsidRPr="00623DC3" w:rsidRDefault="003B20F9" w:rsidP="003B20F9">
            <w:r w:rsidRPr="00623DC3">
              <w:t>8.06 (7.49 - 8.69)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A6931" w14:textId="77777777" w:rsidR="003B20F9" w:rsidRPr="00623DC3" w:rsidRDefault="003B20F9" w:rsidP="003B20F9">
            <w:r w:rsidRPr="00623DC3">
              <w:t>8.01 (7.46 - 8.64)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24E3F" w14:textId="77777777" w:rsidR="003B20F9" w:rsidRPr="00623DC3" w:rsidRDefault="003B20F9" w:rsidP="003B20F9">
            <w:r w:rsidRPr="00623DC3">
              <w:t>7.96 (7.43 - 8.58)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0B1BC" w14:textId="77777777" w:rsidR="003B20F9" w:rsidRPr="00623DC3" w:rsidRDefault="003B20F9" w:rsidP="003B20F9">
            <w:r w:rsidRPr="00623DC3">
              <w:t>7.91 (7.40 - 8.53)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53E3" w14:textId="77777777" w:rsidR="003B20F9" w:rsidRPr="00623DC3" w:rsidRDefault="003B20F9" w:rsidP="003B20F9">
            <w:r w:rsidRPr="00623DC3">
              <w:t>6.44 (5.86 - 6.96)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F619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2DEF4638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15550" w14:textId="77777777" w:rsidR="003B20F9" w:rsidRPr="00623DC3" w:rsidRDefault="003B20F9" w:rsidP="003B20F9">
            <w:proofErr w:type="spellStart"/>
            <w:r w:rsidRPr="00623DC3">
              <w:t>Mammaca</w:t>
            </w:r>
            <w:proofErr w:type="spellEnd"/>
            <w:r w:rsidRPr="00623DC3">
              <w:t>., mastectomy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2ACF6" w14:textId="77777777" w:rsidR="003B20F9" w:rsidRPr="00623DC3" w:rsidRDefault="003B20F9" w:rsidP="003B20F9">
            <w:r w:rsidRPr="00623DC3">
              <w:t>16.08 (14.59 - 17.18)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3D79" w14:textId="77777777" w:rsidR="003B20F9" w:rsidRPr="00623DC3" w:rsidRDefault="003B20F9" w:rsidP="003B20F9">
            <w:r w:rsidRPr="00623DC3">
              <w:t>16.02 (14.52 - 17.11)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D1835" w14:textId="77777777" w:rsidR="003B20F9" w:rsidRPr="00623DC3" w:rsidRDefault="003B20F9" w:rsidP="003B20F9">
            <w:r w:rsidRPr="00623DC3">
              <w:t>15.96 (14.47 - 17.04)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68D82" w14:textId="77777777" w:rsidR="003B20F9" w:rsidRPr="00623DC3" w:rsidRDefault="003B20F9" w:rsidP="003B20F9">
            <w:r w:rsidRPr="00623DC3">
              <w:t>15.93 (14.44 - 17.00)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F8F6B" w14:textId="77777777" w:rsidR="003B20F9" w:rsidRPr="00623DC3" w:rsidRDefault="003B20F9" w:rsidP="003B20F9">
            <w:r w:rsidRPr="00623DC3">
              <w:t>15.89 (14.42 - 16.96)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DB184" w14:textId="77777777" w:rsidR="003B20F9" w:rsidRPr="00623DC3" w:rsidRDefault="003B20F9" w:rsidP="003B20F9">
            <w:r w:rsidRPr="00623DC3">
              <w:t>15.87 (14.40 - 16.92)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01741" w14:textId="77777777" w:rsidR="003B20F9" w:rsidRPr="00623DC3" w:rsidRDefault="003B20F9" w:rsidP="003B20F9">
            <w:r w:rsidRPr="00623DC3">
              <w:t>13.91 (12.29 - 15.34)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8ED95" w14:textId="77777777"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14:paraId="3AAFA4C6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AB0F" w14:textId="77777777" w:rsidR="003B20F9" w:rsidRPr="00623DC3" w:rsidRDefault="003B20F9" w:rsidP="003B20F9">
            <w:r w:rsidRPr="00623DC3">
              <w:t>COPD, bullectomy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3AB1" w14:textId="77777777" w:rsidR="003B20F9" w:rsidRPr="00623DC3" w:rsidRDefault="003B20F9" w:rsidP="003B20F9">
            <w:r w:rsidRPr="00623DC3">
              <w:t>7.89 (7.24 - 8.54)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83C6B" w14:textId="77777777" w:rsidR="003B20F9" w:rsidRPr="00623DC3" w:rsidRDefault="003B20F9" w:rsidP="003B20F9">
            <w:r w:rsidRPr="00623DC3">
              <w:t>7.85 (7.21 - 8.49)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29D7A" w14:textId="77777777" w:rsidR="003B20F9" w:rsidRPr="00623DC3" w:rsidRDefault="003B20F9" w:rsidP="003B20F9">
            <w:r w:rsidRPr="00623DC3">
              <w:t>7.81 (7.18 - 8.45)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02B88" w14:textId="77777777" w:rsidR="003B20F9" w:rsidRPr="00623DC3" w:rsidRDefault="003B20F9" w:rsidP="003B20F9">
            <w:r w:rsidRPr="00623DC3">
              <w:t>7.78 (7.15 - 8.41)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2F4EC" w14:textId="77777777" w:rsidR="003B20F9" w:rsidRPr="00623DC3" w:rsidRDefault="003B20F9" w:rsidP="003B20F9">
            <w:r w:rsidRPr="00623DC3">
              <w:t>7.74 (7.11 - 8.37)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AC698" w14:textId="77777777" w:rsidR="003B20F9" w:rsidRPr="00623DC3" w:rsidRDefault="003B20F9" w:rsidP="003B20F9">
            <w:r w:rsidRPr="00623DC3">
              <w:t>7.71 (7.08 - 8.33)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18C48" w14:textId="77777777" w:rsidR="003B20F9" w:rsidRPr="00623DC3" w:rsidRDefault="003B20F9" w:rsidP="003B20F9">
            <w:r w:rsidRPr="00623DC3">
              <w:t>6.08 (5.43 - 6.57)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FA8E8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04DA1CBD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0742" w14:textId="77777777" w:rsidR="003B20F9" w:rsidRPr="00623DC3" w:rsidRDefault="003B20F9" w:rsidP="003B20F9">
            <w:r w:rsidRPr="00623DC3">
              <w:t>Pleurodesis for pneumothorax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6C2E" w14:textId="77777777" w:rsidR="003B20F9" w:rsidRPr="00623DC3" w:rsidRDefault="003B20F9" w:rsidP="003B20F9">
            <w:r w:rsidRPr="00623DC3">
              <w:t>21.40 (21.15 - 21.65)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30EA1" w14:textId="77777777" w:rsidR="003B20F9" w:rsidRPr="00623DC3" w:rsidRDefault="003B20F9" w:rsidP="003B20F9">
            <w:r w:rsidRPr="00623DC3">
              <w:t>21.36 (21.12 - 21.62)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5223B" w14:textId="77777777" w:rsidR="003B20F9" w:rsidRPr="00623DC3" w:rsidRDefault="003B20F9" w:rsidP="003B20F9">
            <w:r w:rsidRPr="00623DC3">
              <w:t>21.33 (21.09 - 21.58)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F3947" w14:textId="77777777" w:rsidR="003B20F9" w:rsidRPr="00623DC3" w:rsidRDefault="003B20F9" w:rsidP="003B20F9">
            <w:r w:rsidRPr="00623DC3">
              <w:t>21.29 (21.05 - 21.54)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53EC4" w14:textId="77777777" w:rsidR="003B20F9" w:rsidRPr="00623DC3" w:rsidRDefault="003B20F9" w:rsidP="003B20F9">
            <w:r w:rsidRPr="00623DC3">
              <w:t>21.26 (21.01 - 21.50)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5ED93" w14:textId="77777777" w:rsidR="003B20F9" w:rsidRPr="00623DC3" w:rsidRDefault="003B20F9" w:rsidP="003B20F9">
            <w:r w:rsidRPr="00623DC3">
              <w:t>21.22 (20.98 - 21.47)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7EA5C" w14:textId="77777777" w:rsidR="003B20F9" w:rsidRPr="00623DC3" w:rsidRDefault="003B20F9" w:rsidP="003B20F9">
            <w:r w:rsidRPr="00623DC3">
              <w:t>16.38 (14.93 - 17.72)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6899D" w14:textId="77777777"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14:paraId="50B8C06B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23D3" w14:textId="77777777" w:rsidR="003B20F9" w:rsidRPr="00623DC3" w:rsidRDefault="003B20F9" w:rsidP="003B20F9">
            <w:r w:rsidRPr="00623DC3">
              <w:lastRenderedPageBreak/>
              <w:t>Mild salivary gland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43316" w14:textId="77777777" w:rsidR="003B20F9" w:rsidRPr="00623DC3" w:rsidRDefault="003B20F9" w:rsidP="003B20F9">
            <w:r w:rsidRPr="00623DC3">
              <w:t>15.28 (12.60 - 16.89)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8C03E" w14:textId="77777777" w:rsidR="003B20F9" w:rsidRPr="00623DC3" w:rsidRDefault="003B20F9" w:rsidP="003B20F9">
            <w:r w:rsidRPr="00623DC3">
              <w:t>15.24 (12.52 - 16.87)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3B78E" w14:textId="77777777" w:rsidR="003B20F9" w:rsidRPr="00623DC3" w:rsidRDefault="003B20F9" w:rsidP="003B20F9">
            <w:r w:rsidRPr="00623DC3">
              <w:t>15.20 (12.44 - 16.85)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A2CC" w14:textId="77777777" w:rsidR="003B20F9" w:rsidRPr="00623DC3" w:rsidRDefault="003B20F9" w:rsidP="003B20F9">
            <w:r w:rsidRPr="00623DC3">
              <w:t>15.15 (12.36 - 16.82)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33BD" w14:textId="77777777" w:rsidR="003B20F9" w:rsidRPr="00623DC3" w:rsidRDefault="003B20F9" w:rsidP="003B20F9">
            <w:r w:rsidRPr="00623DC3">
              <w:t>15.12 (12.34 - 16.81)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4CC61" w14:textId="77777777" w:rsidR="003B20F9" w:rsidRPr="00623DC3" w:rsidRDefault="003B20F9" w:rsidP="003B20F9">
            <w:r w:rsidRPr="00623DC3">
              <w:t>15.11 (12.33 - 16.81)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15C3D" w14:textId="77777777" w:rsidR="003B20F9" w:rsidRPr="00623DC3" w:rsidRDefault="003B20F9" w:rsidP="003B20F9">
            <w:r w:rsidRPr="00623DC3">
              <w:t>14.51 (11.78 - 16.29)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C5013" w14:textId="77777777" w:rsidR="003B20F9" w:rsidRPr="00B747ED" w:rsidRDefault="003B20F9" w:rsidP="003B20F9">
            <w:r w:rsidRPr="00B747ED">
              <w:t>-0.01 (-0.03 - -0.01)</w:t>
            </w:r>
          </w:p>
        </w:tc>
      </w:tr>
      <w:tr w:rsidR="003B20F9" w:rsidRPr="00531005" w14:paraId="0CDDBD94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AA8B4" w14:textId="77777777" w:rsidR="003B20F9" w:rsidRPr="00623DC3" w:rsidRDefault="003B20F9" w:rsidP="003B20F9">
            <w:r w:rsidRPr="00623DC3">
              <w:t>Thyroid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6E771" w14:textId="77777777" w:rsidR="003B20F9" w:rsidRPr="00623DC3" w:rsidRDefault="003B20F9" w:rsidP="003B20F9">
            <w:r w:rsidRPr="00623DC3">
              <w:t>23.81 (22.49 - 24.94)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9C306" w14:textId="77777777" w:rsidR="003B20F9" w:rsidRPr="00623DC3" w:rsidRDefault="003B20F9" w:rsidP="003B20F9">
            <w:r w:rsidRPr="00623DC3">
              <w:t>23.78 (22.44 - 24.92)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BA961" w14:textId="77777777" w:rsidR="003B20F9" w:rsidRPr="00623DC3" w:rsidRDefault="003B20F9" w:rsidP="003B20F9">
            <w:r w:rsidRPr="00623DC3">
              <w:t>23.74 (22.40 - 24.90)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DACCE" w14:textId="77777777" w:rsidR="003B20F9" w:rsidRPr="00623DC3" w:rsidRDefault="003B20F9" w:rsidP="003B20F9">
            <w:r w:rsidRPr="00623DC3">
              <w:t>23.72 (22.35 - 24.88)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B2803" w14:textId="77777777" w:rsidR="003B20F9" w:rsidRPr="00623DC3" w:rsidRDefault="003B20F9" w:rsidP="003B20F9">
            <w:r w:rsidRPr="00623DC3">
              <w:t>23.70 (22.32 - 24.86)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AD860" w14:textId="77777777" w:rsidR="003B20F9" w:rsidRPr="00623DC3" w:rsidRDefault="003B20F9" w:rsidP="003B20F9">
            <w:r w:rsidRPr="00623DC3">
              <w:t>23.68 (22.30 - 24.84)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BBA2F" w14:textId="77777777" w:rsidR="003B20F9" w:rsidRPr="00623DC3" w:rsidRDefault="003B20F9" w:rsidP="003B20F9">
            <w:r w:rsidRPr="00623DC3">
              <w:t>21.19 (19.70 - 22.74)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278B6" w14:textId="77777777" w:rsidR="003B20F9" w:rsidRPr="00B747ED" w:rsidRDefault="003B20F9" w:rsidP="003B20F9">
            <w:r w:rsidRPr="00B747ED">
              <w:t>-0.01 (-0.02 - -0.01)</w:t>
            </w:r>
          </w:p>
        </w:tc>
      </w:tr>
      <w:tr w:rsidR="003B20F9" w:rsidRPr="00531005" w14:paraId="6CC920F0" w14:textId="77777777" w:rsidTr="001208ED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E99FA" w14:textId="77777777" w:rsidR="003B20F9" w:rsidRPr="00623DC3" w:rsidRDefault="003B20F9" w:rsidP="003B20F9">
            <w:r w:rsidRPr="00623DC3">
              <w:t>ESRD, shunt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5E309" w14:textId="77777777" w:rsidR="003B20F9" w:rsidRPr="00623DC3" w:rsidRDefault="003B20F9" w:rsidP="003B20F9">
            <w:r w:rsidRPr="00623DC3">
              <w:t>8.55 (7.83 - 9.30)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3BA97" w14:textId="77777777" w:rsidR="003B20F9" w:rsidRPr="00623DC3" w:rsidRDefault="003B20F9" w:rsidP="003B20F9">
            <w:r w:rsidRPr="00623DC3">
              <w:t>8.53 (7.81 - 9.28)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A2978" w14:textId="77777777" w:rsidR="003B20F9" w:rsidRPr="00623DC3" w:rsidRDefault="003B20F9" w:rsidP="003B20F9">
            <w:r w:rsidRPr="00623DC3">
              <w:t>8.51 (7.80 - 9.25)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5A8AE" w14:textId="77777777" w:rsidR="003B20F9" w:rsidRPr="00623DC3" w:rsidRDefault="003B20F9" w:rsidP="003B20F9">
            <w:r w:rsidRPr="00623DC3">
              <w:t>8.49 (7.78 - 9.22)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4C4A5" w14:textId="77777777" w:rsidR="003B20F9" w:rsidRPr="00623DC3" w:rsidRDefault="003B20F9" w:rsidP="003B20F9">
            <w:r w:rsidRPr="00623DC3">
              <w:t>8.48 (7.77 - 9.19)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8D8F1" w14:textId="77777777" w:rsidR="003B20F9" w:rsidRPr="00623DC3" w:rsidRDefault="003B20F9" w:rsidP="003B20F9">
            <w:r w:rsidRPr="00623DC3">
              <w:t>8.46 (7.75 - 9.17)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757B6" w14:textId="77777777" w:rsidR="003B20F9" w:rsidRPr="00623DC3" w:rsidRDefault="003B20F9" w:rsidP="003B20F9">
            <w:r w:rsidRPr="00623DC3">
              <w:t>7.09 (6.54 - 7.71)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CC9DE" w14:textId="77777777" w:rsidR="003B20F9" w:rsidRDefault="003B20F9" w:rsidP="003B20F9">
            <w:r w:rsidRPr="00B747ED">
              <w:t>-0.01 (-0.01 - -0.00)</w:t>
            </w:r>
          </w:p>
        </w:tc>
      </w:tr>
    </w:tbl>
    <w:p w14:paraId="7B01887A" w14:textId="77777777" w:rsidR="00660D1A" w:rsidRDefault="00660D1A" w:rsidP="004877D2">
      <w:pPr>
        <w:pStyle w:val="Bijschrift"/>
        <w:keepNext/>
      </w:pPr>
    </w:p>
    <w:p w14:paraId="04DDA2BD" w14:textId="77777777" w:rsidR="00660D1A" w:rsidRDefault="00660D1A" w:rsidP="004877D2">
      <w:pPr>
        <w:pStyle w:val="Bijschrift"/>
        <w:keepNext/>
      </w:pPr>
    </w:p>
    <w:p w14:paraId="45B8EE39" w14:textId="77777777" w:rsidR="00E96DF7" w:rsidRDefault="00E96DF7" w:rsidP="00E96DF7">
      <w:pPr>
        <w:spacing w:after="0"/>
        <w:textAlignment w:val="baseline"/>
        <w:rPr>
          <w:rFonts w:ascii="Calibri" w:eastAsia="Times New Roman" w:hAnsi="Calibri" w:cs="Calibri"/>
          <w:i/>
          <w:iCs/>
          <w:color w:val="44546A"/>
          <w:sz w:val="18"/>
          <w:szCs w:val="18"/>
          <w:lang w:val="en-GB" w:eastAsia="en-GB"/>
        </w:rPr>
      </w:pPr>
    </w:p>
    <w:p w14:paraId="6297D812" w14:textId="77777777" w:rsidR="00E96DF7" w:rsidRPr="00E96DF7" w:rsidRDefault="00E96DF7" w:rsidP="00E96DF7">
      <w:pPr>
        <w:pStyle w:val="Bijschrift"/>
        <w:keepNext/>
      </w:pPr>
      <w:r w:rsidRPr="00E96DF7">
        <w:t>Table 2, capacity requirements of the studied interventions in our hospital, in descending order of urgency.  </w:t>
      </w:r>
    </w:p>
    <w:tbl>
      <w:tblPr>
        <w:tblW w:w="12776" w:type="dxa"/>
        <w:tblLook w:val="04A0" w:firstRow="1" w:lastRow="0" w:firstColumn="1" w:lastColumn="0" w:noHBand="0" w:noVBand="1"/>
      </w:tblPr>
      <w:tblGrid>
        <w:gridCol w:w="5136"/>
        <w:gridCol w:w="1500"/>
        <w:gridCol w:w="2163"/>
        <w:gridCol w:w="1901"/>
        <w:gridCol w:w="2076"/>
      </w:tblGrid>
      <w:tr w:rsidR="00582897" w:rsidRPr="00582897" w14:paraId="598EC4B6" w14:textId="77777777" w:rsidTr="00346573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22CC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DA67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since 6-2017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F89A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Duration of the procedure, min (median [IQR])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04BE5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ICU stay, days (median [IQR])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C5892" w14:textId="77777777"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non-ICU stay, days (median [IQR])</w:t>
            </w:r>
          </w:p>
        </w:tc>
      </w:tr>
      <w:tr w:rsidR="00DC18E2" w:rsidRPr="00582897" w14:paraId="0448F4FC" w14:textId="77777777" w:rsidTr="00346573">
        <w:trPr>
          <w:trHeight w:val="292"/>
        </w:trPr>
        <w:tc>
          <w:tcPr>
            <w:tcW w:w="5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D54A1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48E83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C1241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51936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4FF0B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A2440D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B0C8F" w14:textId="77777777" w:rsidR="00DC18E2" w:rsidRPr="00927A41" w:rsidRDefault="00DC18E2" w:rsidP="00DC18E2">
            <w:r w:rsidRPr="00927A41">
              <w:t>Pacemaker implantation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DBFD0" w14:textId="77777777" w:rsidR="00DC18E2" w:rsidRPr="00927A41" w:rsidRDefault="00DC18E2" w:rsidP="00DC18E2">
            <w:r w:rsidRPr="00927A41">
              <w:t>273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45DC2" w14:textId="77777777" w:rsidR="00DC18E2" w:rsidRPr="00927A41" w:rsidRDefault="00DC18E2" w:rsidP="00DC18E2">
            <w:r w:rsidRPr="00927A41">
              <w:t>115 (82 - 154)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DDB75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8D445" w14:textId="77777777" w:rsidR="00DC18E2" w:rsidRPr="00927A41" w:rsidRDefault="00DC18E2" w:rsidP="00DC18E2">
            <w:r w:rsidRPr="00927A41">
              <w:t>1.4 (1.1 - 2.1)</w:t>
            </w:r>
          </w:p>
        </w:tc>
      </w:tr>
      <w:tr w:rsidR="00DC18E2" w:rsidRPr="00582897" w14:paraId="42C40B76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78565" w14:textId="5AD5CF2C" w:rsidR="00DC18E2" w:rsidRPr="00927A41" w:rsidRDefault="00DC18E2" w:rsidP="00DC18E2">
            <w:proofErr w:type="spellStart"/>
            <w:r w:rsidRPr="00927A41">
              <w:t>Cholang</w:t>
            </w:r>
            <w:r w:rsidR="00C0155D">
              <w:t>i</w:t>
            </w:r>
            <w:r w:rsidRPr="00927A41">
              <w:t>oca</w:t>
            </w:r>
            <w:proofErr w:type="spellEnd"/>
            <w:r w:rsidRPr="00927A41"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523A5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5545F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29B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DDEA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58C17597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88335" w14:textId="77777777" w:rsidR="00DC18E2" w:rsidRPr="00927A41" w:rsidRDefault="00DC18E2" w:rsidP="00DC18E2">
            <w:r w:rsidRPr="00927A41">
              <w:t>NSCLC, lobectomy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842F" w14:textId="77777777" w:rsidR="00DC18E2" w:rsidRPr="00927A41" w:rsidRDefault="00DC18E2" w:rsidP="00DC18E2">
            <w:r w:rsidRPr="00927A41">
              <w:t>133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1E9B2" w14:textId="77777777" w:rsidR="00DC18E2" w:rsidRPr="00927A41" w:rsidRDefault="00DC18E2" w:rsidP="00DC18E2">
            <w:r w:rsidRPr="00927A41">
              <w:t>245 (213 - 294)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F3DB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F461D" w14:textId="77777777" w:rsidR="00DC18E2" w:rsidRPr="00927A41" w:rsidRDefault="00DC18E2" w:rsidP="00DC18E2">
            <w:r w:rsidRPr="00927A41">
              <w:t>5.1 (3.9 - 8)</w:t>
            </w:r>
          </w:p>
        </w:tc>
      </w:tr>
      <w:tr w:rsidR="00DC18E2" w:rsidRPr="00582897" w14:paraId="73A1197F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8FE65" w14:textId="77777777" w:rsidR="00DC18E2" w:rsidRPr="00927A41" w:rsidRDefault="00DC18E2" w:rsidP="00DC18E2">
            <w:r w:rsidRPr="00927A41">
              <w:t xml:space="preserve">Liver metastasis </w:t>
            </w:r>
            <w:proofErr w:type="spellStart"/>
            <w:r w:rsidRPr="00927A41">
              <w:t>colonca</w:t>
            </w:r>
            <w:proofErr w:type="spellEnd"/>
            <w:r w:rsidRPr="00927A41">
              <w:t>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28AF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979B2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E7D60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CB24E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4CBD286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C2210" w14:textId="77777777" w:rsidR="00DC18E2" w:rsidRPr="00927A41" w:rsidRDefault="00DC18E2" w:rsidP="00DC18E2">
            <w:r w:rsidRPr="00927A41">
              <w:t>Mild larynx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7C48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3A00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F56D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3E462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38916AC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3654A" w14:textId="77777777" w:rsidR="00DC18E2" w:rsidRPr="00927A41" w:rsidRDefault="00DC18E2" w:rsidP="00DC18E2">
            <w:r w:rsidRPr="00927A41">
              <w:t>ESRD,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7D02" w14:textId="77777777" w:rsidR="00DC18E2" w:rsidRPr="00927A41" w:rsidRDefault="00DC18E2" w:rsidP="00DC18E2">
            <w:r w:rsidRPr="00927A41">
              <w:t>346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5873F" w14:textId="77777777" w:rsidR="00DC18E2" w:rsidRPr="00927A41" w:rsidRDefault="00DC18E2" w:rsidP="00DC18E2">
            <w:r w:rsidRPr="00927A41">
              <w:t>291 (244 - 341)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6DB4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768EE" w14:textId="77777777" w:rsidR="00DC18E2" w:rsidRPr="00927A41" w:rsidRDefault="00DC18E2" w:rsidP="00DC18E2">
            <w:r w:rsidRPr="00927A41">
              <w:t>11 (7.5 - 12.3)</w:t>
            </w:r>
          </w:p>
        </w:tc>
      </w:tr>
      <w:tr w:rsidR="00DC18E2" w:rsidRPr="00582897" w14:paraId="7ECD107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E329" w14:textId="77777777" w:rsidR="00DC18E2" w:rsidRPr="00927A41" w:rsidRDefault="00DC18E2" w:rsidP="00DC18E2">
            <w:r w:rsidRPr="00927A41">
              <w:lastRenderedPageBreak/>
              <w:t>ESLD,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96792" w14:textId="77777777" w:rsidR="00DC18E2" w:rsidRPr="00927A41" w:rsidRDefault="00DC18E2" w:rsidP="00DC18E2">
            <w:r w:rsidRPr="00927A41">
              <w:t>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7376A" w14:textId="77777777" w:rsidR="00DC18E2" w:rsidRPr="00927A41" w:rsidRDefault="00DC18E2" w:rsidP="00DC18E2">
            <w:r w:rsidRPr="00927A41">
              <w:t>875 (797 - 957)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9C26" w14:textId="77777777" w:rsidR="00DC18E2" w:rsidRPr="00927A41" w:rsidRDefault="00DC18E2" w:rsidP="00DC18E2">
            <w:r w:rsidRPr="00927A41">
              <w:t>0.9 (0 - 2.3)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31F4" w14:textId="77777777" w:rsidR="00DC18E2" w:rsidRPr="00927A41" w:rsidRDefault="00DC18E2" w:rsidP="00DC18E2">
            <w:r w:rsidRPr="00927A41">
              <w:t>9.5 (2 - 18.7)</w:t>
            </w:r>
          </w:p>
        </w:tc>
      </w:tr>
      <w:tr w:rsidR="00DC18E2" w:rsidRPr="00582897" w14:paraId="280298D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C9EBD" w14:textId="77777777" w:rsidR="00DC18E2" w:rsidRPr="00927A41" w:rsidRDefault="00DC18E2" w:rsidP="00DC18E2">
            <w:proofErr w:type="spellStart"/>
            <w:r w:rsidRPr="00927A41">
              <w:t>Pancreasca</w:t>
            </w:r>
            <w:proofErr w:type="spellEnd"/>
            <w:r w:rsidRPr="00927A41">
              <w:t>., Whipple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27607" w14:textId="77777777"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6BB50" w14:textId="77777777"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CE4E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0B21" w14:textId="77777777"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14:paraId="683ED9D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EAEF4" w14:textId="77777777" w:rsidR="00DC18E2" w:rsidRPr="00927A41" w:rsidRDefault="00DC18E2" w:rsidP="00DC18E2">
            <w:r w:rsidRPr="00927A41">
              <w:t>AAA, EVAR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A6C4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7DA7F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60EBB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FF88D" w14:textId="77777777"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14:paraId="61BDB528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7014B" w14:textId="77777777" w:rsidR="00DC18E2" w:rsidRPr="00927A41" w:rsidRDefault="00DC18E2" w:rsidP="00DC18E2">
            <w:r w:rsidRPr="00927A41">
              <w:t>ASD,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966F9" w14:textId="77777777" w:rsidR="00DC18E2" w:rsidRPr="00927A41" w:rsidRDefault="00DC18E2" w:rsidP="00DC18E2">
            <w:r w:rsidRPr="00927A41">
              <w:t>164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0384C" w14:textId="77777777" w:rsidR="00DC18E2" w:rsidRPr="00927A41" w:rsidRDefault="00DC18E2" w:rsidP="00DC18E2">
            <w:r w:rsidRPr="00927A41">
              <w:t>74 (56 - 132)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C8D4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4DC8C" w14:textId="77777777" w:rsidR="00DC18E2" w:rsidRPr="00927A41" w:rsidRDefault="00DC18E2" w:rsidP="00DC18E2">
            <w:r w:rsidRPr="00927A41">
              <w:t>1.3 (0.6 - 1.95)</w:t>
            </w:r>
          </w:p>
        </w:tc>
      </w:tr>
      <w:tr w:rsidR="00DC18E2" w:rsidRPr="00582897" w14:paraId="1A6FB1F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BB89E" w14:textId="77777777" w:rsidR="00DC18E2" w:rsidRPr="00927A41" w:rsidRDefault="00DC18E2" w:rsidP="00DC18E2">
            <w:r w:rsidRPr="00927A41">
              <w:t>Instable AP, CABG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4D42" w14:textId="77777777" w:rsidR="00DC18E2" w:rsidRPr="00927A41" w:rsidRDefault="00DC18E2" w:rsidP="00DC18E2">
            <w:r w:rsidRPr="00927A41">
              <w:t>336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E97DF" w14:textId="77777777" w:rsidR="00DC18E2" w:rsidRPr="00927A41" w:rsidRDefault="00DC18E2" w:rsidP="00DC18E2">
            <w:r w:rsidRPr="00927A41">
              <w:t>279 (244 - 314)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51701" w14:textId="77777777" w:rsidR="00DC18E2" w:rsidRPr="00927A41" w:rsidRDefault="00DC18E2" w:rsidP="00DC18E2">
            <w:r w:rsidRPr="00927A41">
              <w:t>0.6 (0.3 - 0.9)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08F21" w14:textId="77777777" w:rsidR="00DC18E2" w:rsidRPr="00927A41" w:rsidRDefault="00DC18E2" w:rsidP="00DC18E2">
            <w:r w:rsidRPr="00927A41">
              <w:t>4.8 (3.8 - 6.3)</w:t>
            </w:r>
          </w:p>
        </w:tc>
      </w:tr>
      <w:tr w:rsidR="00DC18E2" w:rsidRPr="00582897" w14:paraId="6DFBD061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A32EE" w14:textId="77777777" w:rsidR="00DC18E2" w:rsidRPr="00927A41" w:rsidRDefault="00DC18E2" w:rsidP="00DC18E2">
            <w:r w:rsidRPr="00927A41">
              <w:t>HCC,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0C023" w14:textId="77777777"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7B2DE" w14:textId="77777777"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5B24F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65B5D" w14:textId="77777777"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14:paraId="233558F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61205" w14:textId="77777777" w:rsidR="00DC18E2" w:rsidRPr="00927A41" w:rsidRDefault="00DC18E2" w:rsidP="00DC18E2">
            <w:proofErr w:type="spellStart"/>
            <w:r w:rsidRPr="00927A41">
              <w:t>Colonca</w:t>
            </w:r>
            <w:proofErr w:type="spellEnd"/>
            <w:r w:rsidRPr="00927A41">
              <w:t>., HIPEC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E4286" w14:textId="77777777" w:rsidR="00DC18E2" w:rsidRPr="00927A41" w:rsidRDefault="00DC18E2" w:rsidP="00DC18E2">
            <w:r w:rsidRPr="00927A41">
              <w:t>283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B007F" w14:textId="77777777" w:rsidR="00DC18E2" w:rsidRPr="00927A41" w:rsidRDefault="00DC18E2" w:rsidP="00DC18E2">
            <w:r w:rsidRPr="00927A41">
              <w:t>271 (75 - 405)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EDEA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8B2F" w14:textId="77777777" w:rsidR="00DC18E2" w:rsidRPr="00927A41" w:rsidRDefault="00DC18E2" w:rsidP="00DC18E2">
            <w:r w:rsidRPr="00927A41">
              <w:t>8.2 (0.4 - 12.1)</w:t>
            </w:r>
          </w:p>
        </w:tc>
      </w:tr>
      <w:tr w:rsidR="00DC18E2" w:rsidRPr="00582897" w14:paraId="2BF4538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32C8F" w14:textId="77777777" w:rsidR="00DC18E2" w:rsidRPr="00927A41" w:rsidRDefault="00DC18E2" w:rsidP="00DC18E2">
            <w:r w:rsidRPr="00927A41">
              <w:t>High-risk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15D91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4191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332D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244C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63E350AB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5F6D4" w14:textId="77777777" w:rsidR="00DC18E2" w:rsidRPr="00927A41" w:rsidRDefault="00DC18E2" w:rsidP="00DC18E2">
            <w:r w:rsidRPr="00927A41">
              <w:t xml:space="preserve">UUT Ca., </w:t>
            </w:r>
            <w:proofErr w:type="spellStart"/>
            <w:r w:rsidRPr="00927A41">
              <w:t>nefroureterectomy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FC1B" w14:textId="77777777" w:rsidR="00DC18E2" w:rsidRPr="00927A41" w:rsidRDefault="00DC18E2" w:rsidP="00DC18E2">
            <w:r w:rsidRPr="00927A41">
              <w:t>148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67085" w14:textId="77777777" w:rsidR="00DC18E2" w:rsidRPr="00927A41" w:rsidRDefault="00DC18E2" w:rsidP="00DC18E2">
            <w:r w:rsidRPr="00927A41">
              <w:t>229 (188 - 268)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A0E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521EC" w14:textId="77777777" w:rsidR="00DC18E2" w:rsidRPr="00927A41" w:rsidRDefault="00DC18E2" w:rsidP="00DC18E2">
            <w:r w:rsidRPr="00927A41">
              <w:t>3.8 (2.6 - 6)</w:t>
            </w:r>
          </w:p>
        </w:tc>
      </w:tr>
      <w:tr w:rsidR="00DC18E2" w:rsidRPr="00582897" w14:paraId="584B9A6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AACBB" w14:textId="77777777" w:rsidR="00DC18E2" w:rsidRPr="00927A41" w:rsidRDefault="00DC18E2" w:rsidP="00DC18E2">
            <w:r w:rsidRPr="00927A41">
              <w:t>Oral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3809" w14:textId="77777777"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A4A" w14:textId="77777777"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D7B7C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745BF" w14:textId="77777777"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14:paraId="0D26E04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F88CE" w14:textId="77777777" w:rsidR="00DC18E2" w:rsidRPr="00927A41" w:rsidRDefault="00DC18E2" w:rsidP="00DC18E2">
            <w:proofErr w:type="spellStart"/>
            <w:r w:rsidRPr="00927A41">
              <w:t>Mammaca</w:t>
            </w:r>
            <w:proofErr w:type="spellEnd"/>
            <w:r w:rsidRPr="00927A41">
              <w:t>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03ECC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EA89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335C2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1F87E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03482B93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6DD7" w14:textId="77777777" w:rsidR="00DC18E2" w:rsidRPr="00927A41" w:rsidRDefault="00DC18E2" w:rsidP="00DC18E2">
            <w:r w:rsidRPr="00927A41">
              <w:t>High-grade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0A27B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0633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8B13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43B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16C5EC4A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C669F" w14:textId="77777777" w:rsidR="00DC18E2" w:rsidRPr="00927A41" w:rsidRDefault="00DC18E2" w:rsidP="00DC18E2">
            <w:r w:rsidRPr="00927A41">
              <w:t>Low-risk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886E" w14:textId="77777777"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A3F2" w14:textId="77777777"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551C6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EFEE9" w14:textId="77777777"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14:paraId="4E70501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9CD6" w14:textId="77777777" w:rsidR="00DC18E2" w:rsidRPr="00927A41" w:rsidRDefault="00DC18E2" w:rsidP="00DC18E2">
            <w:r w:rsidRPr="00927A41">
              <w:t>Empyema, VATS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BA24D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E0E4F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7B83B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36683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059D9DD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E1591" w14:textId="77777777" w:rsidR="00DC18E2" w:rsidRPr="00927A41" w:rsidRDefault="00DC18E2" w:rsidP="00DC18E2">
            <w:r w:rsidRPr="00927A41">
              <w:t>Low-grade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3BE3" w14:textId="77777777"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C2FA2" w14:textId="77777777"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C2E38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6086A" w14:textId="77777777"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14:paraId="4B628FF2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A742" w14:textId="77777777" w:rsidR="00DC18E2" w:rsidRPr="00927A41" w:rsidRDefault="00DC18E2" w:rsidP="00DC18E2">
            <w:proofErr w:type="spellStart"/>
            <w:r w:rsidRPr="00927A41">
              <w:t>Mammaca</w:t>
            </w:r>
            <w:proofErr w:type="spellEnd"/>
            <w:r w:rsidRPr="00927A41">
              <w:t>., mastectomy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94F45" w14:textId="77777777"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2B7B3" w14:textId="77777777"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E1941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BD18C" w14:textId="77777777"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14:paraId="4E08DC09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91793" w14:textId="77777777" w:rsidR="00DC18E2" w:rsidRPr="00927A41" w:rsidRDefault="00DC18E2" w:rsidP="00DC18E2">
            <w:r w:rsidRPr="00927A41">
              <w:t>PAD, bypass surgery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A2204" w14:textId="77777777" w:rsidR="00DC18E2" w:rsidRPr="00927A41" w:rsidRDefault="00DC18E2" w:rsidP="00DC18E2">
            <w:r w:rsidRPr="00927A41">
              <w:t>43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D575" w14:textId="77777777" w:rsidR="00DC18E2" w:rsidRPr="00927A41" w:rsidRDefault="00DC18E2" w:rsidP="00DC18E2">
            <w:r w:rsidRPr="00927A41">
              <w:t>218 (163 - 269)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D9D3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531EA" w14:textId="77777777" w:rsidR="00DC18E2" w:rsidRPr="00927A41" w:rsidRDefault="00DC18E2" w:rsidP="00DC18E2">
            <w:r w:rsidRPr="00927A41">
              <w:t>3.9 (2.9 - 5.1)</w:t>
            </w:r>
          </w:p>
        </w:tc>
      </w:tr>
      <w:tr w:rsidR="00DC18E2" w:rsidRPr="00582897" w14:paraId="1A7808F0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3330" w14:textId="77777777" w:rsidR="00DC18E2" w:rsidRPr="00927A41" w:rsidRDefault="00DC18E2" w:rsidP="00DC18E2">
            <w:r w:rsidRPr="00927A41">
              <w:t>Mild salivary gland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EA430" w14:textId="77777777" w:rsidR="00DC18E2" w:rsidRPr="00927A41" w:rsidRDefault="00DC18E2" w:rsidP="00DC18E2">
            <w:r w:rsidRPr="00927A41">
              <w:t>100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D808E" w14:textId="77777777" w:rsidR="00DC18E2" w:rsidRPr="00927A41" w:rsidRDefault="00DC18E2" w:rsidP="00DC18E2">
            <w:r w:rsidRPr="00927A41">
              <w:t>108 (79 - 175)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AD7E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17AFD" w14:textId="77777777" w:rsidR="00DC18E2" w:rsidRPr="00927A41" w:rsidRDefault="00DC18E2" w:rsidP="00DC18E2">
            <w:r w:rsidRPr="00927A41">
              <w:t>1.2 (1 - 3.1)</w:t>
            </w:r>
          </w:p>
        </w:tc>
      </w:tr>
      <w:tr w:rsidR="00DC18E2" w:rsidRPr="00582897" w14:paraId="691CCD9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BAE8A" w14:textId="77777777" w:rsidR="00DC18E2" w:rsidRPr="00927A41" w:rsidRDefault="00DC18E2" w:rsidP="00DC18E2">
            <w:r w:rsidRPr="00927A41">
              <w:t>COPD, bullectomy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3A553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A15AD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E745A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266C1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A0377B4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B44F" w14:textId="77777777" w:rsidR="00DC18E2" w:rsidRPr="00927A41" w:rsidRDefault="00DC18E2" w:rsidP="00DC18E2">
            <w:r w:rsidRPr="00927A41">
              <w:lastRenderedPageBreak/>
              <w:t>Pleurodesis for pneumothorax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CF2BE" w14:textId="77777777"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95E21" w14:textId="77777777"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D029D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06CB" w14:textId="77777777"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14:paraId="7463A1F5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42C0C" w14:textId="77777777" w:rsidR="00DC18E2" w:rsidRPr="00927A41" w:rsidRDefault="00DC18E2" w:rsidP="00DC18E2">
            <w:r w:rsidRPr="00927A41">
              <w:t>ESRD, shunt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CBB6" w14:textId="77777777" w:rsidR="00DC18E2" w:rsidRPr="00927A41" w:rsidRDefault="00DC18E2" w:rsidP="00DC18E2">
            <w:r w:rsidRPr="00927A41">
              <w:t>190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C8A0" w14:textId="77777777" w:rsidR="00DC18E2" w:rsidRPr="00927A41" w:rsidRDefault="00DC18E2" w:rsidP="00DC18E2">
            <w:r w:rsidRPr="00927A41">
              <w:t>72 (56 - 100)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E9537" w14:textId="77777777"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F38D3" w14:textId="77777777" w:rsidR="00DC18E2" w:rsidRDefault="00DC18E2" w:rsidP="00DC18E2">
            <w:r w:rsidRPr="00927A41">
              <w:t>1.1 (0.3 - 1.7)</w:t>
            </w:r>
          </w:p>
        </w:tc>
      </w:tr>
      <w:tr w:rsidR="00DC18E2" w:rsidRPr="00582897" w14:paraId="2B07DE9C" w14:textId="7777777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933C2" w14:textId="77777777"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37350" w14:textId="77777777"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BBC19" w14:textId="77777777"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E4A0" w14:textId="77777777"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E83EC" w14:textId="77777777" w:rsidR="00DC18E2" w:rsidRPr="00927A41" w:rsidRDefault="00DC18E2" w:rsidP="00DC18E2">
            <w:r w:rsidRPr="00927A41">
              <w:t>3.8 (2.2 - 7.1)</w:t>
            </w:r>
          </w:p>
        </w:tc>
      </w:tr>
    </w:tbl>
    <w:p w14:paraId="67F3D379" w14:textId="75C3E2E3" w:rsidR="00346573" w:rsidRDefault="00FC6364" w:rsidP="001438BF">
      <w:pPr>
        <w:pStyle w:val="Plattetekst"/>
      </w:pPr>
      <w:r>
        <w:rPr>
          <w:rFonts w:ascii="Calibri" w:hAnsi="Calibri" w:cs="Calibri"/>
          <w:i/>
          <w:iCs/>
        </w:rPr>
        <w:t>Abbr</w:t>
      </w:r>
      <w:ins w:id="5" w:author="E. van Veen" w:date="2020-06-10T15:11:00Z">
        <w:r w:rsidR="00447BA4">
          <w:rPr>
            <w:rFonts w:ascii="Calibri" w:hAnsi="Calibri" w:cs="Calibri"/>
            <w:i/>
            <w:iCs/>
          </w:rPr>
          <w:t>e</w:t>
        </w:r>
      </w:ins>
      <w:del w:id="6" w:author="E. van Veen" w:date="2020-06-10T15:11:00Z">
        <w:r w:rsidDel="00447BA4">
          <w:rPr>
            <w:rFonts w:ascii="Calibri" w:hAnsi="Calibri" w:cs="Calibri"/>
            <w:i/>
            <w:iCs/>
          </w:rPr>
          <w:delText>i</w:delText>
        </w:r>
      </w:del>
      <w:r>
        <w:rPr>
          <w:rFonts w:ascii="Calibri" w:hAnsi="Calibri" w:cs="Calibri"/>
          <w:i/>
          <w:iCs/>
        </w:rPr>
        <w:t xml:space="preserve">viations: </w:t>
      </w:r>
      <w:r w:rsidRPr="00077D0B">
        <w:rPr>
          <w:rFonts w:ascii="Calibri" w:hAnsi="Calibri" w:cs="Calibri"/>
          <w:i/>
          <w:iCs/>
        </w:rPr>
        <w:t xml:space="preserve">AAA: aneurysm of the abdominal aorta; ASD: atrial septum defect; AP: angina pectoris; CABG: coronary artery bypass graft; ESHF: end-stage heart failure; ESLD: end-stage liver disease; ESRD: end-stage renal disease (kidney transplantation); EVAR: endovascular aortic repair; ca.: carcinoma; HCC: hepatocellular carcinoma; HIPEC: </w:t>
      </w:r>
      <w:proofErr w:type="spellStart"/>
      <w:r w:rsidRPr="00077D0B">
        <w:rPr>
          <w:rFonts w:ascii="Calibri" w:hAnsi="Calibri" w:cs="Calibri"/>
          <w:i/>
          <w:iCs/>
        </w:rPr>
        <w:t>hyperthermic</w:t>
      </w:r>
      <w:proofErr w:type="spellEnd"/>
      <w:r w:rsidRPr="00077D0B">
        <w:rPr>
          <w:rFonts w:ascii="Calibri" w:hAnsi="Calibri" w:cs="Calibri"/>
          <w:i/>
          <w:iCs/>
        </w:rPr>
        <w:t xml:space="preserve"> intraperitoneal chemotherapy; NSCLC: non-small cell lung carcinoma; UUT: upper urinary track; VATS: video assisted thoracoscopic surgery; PAD: peripheral arterial disease; PCI: percutaneous coronary intervention.</w:t>
      </w:r>
    </w:p>
    <w:p w14:paraId="1004A9C5" w14:textId="77777777" w:rsidR="00346573" w:rsidRDefault="00346573">
      <w:pPr>
        <w:rPr>
          <w:i/>
        </w:rPr>
      </w:pPr>
      <w:r>
        <w:rPr>
          <w:i/>
        </w:rPr>
        <w:br w:type="page"/>
      </w:r>
    </w:p>
    <w:p w14:paraId="1DF191C2" w14:textId="0FA8AA6B" w:rsidR="00346573" w:rsidRPr="00346573" w:rsidRDefault="00346573" w:rsidP="001438BF">
      <w:pPr>
        <w:pStyle w:val="Plattetekst"/>
        <w:rPr>
          <w:i/>
        </w:rPr>
      </w:pPr>
      <w:r>
        <w:rPr>
          <w:i/>
        </w:rPr>
        <w:lastRenderedPageBreak/>
        <w:t>Table 3, t</w:t>
      </w:r>
      <w:r w:rsidRPr="00346573">
        <w:rPr>
          <w:i/>
        </w:rPr>
        <w:t xml:space="preserve">est-retest results of three </w:t>
      </w:r>
      <w:r w:rsidR="002C6583">
        <w:rPr>
          <w:i/>
        </w:rPr>
        <w:t xml:space="preserve">procedures, comprising of eight </w:t>
      </w:r>
      <w:r w:rsidRPr="00346573">
        <w:rPr>
          <w:i/>
        </w:rPr>
        <w:t>health states</w:t>
      </w:r>
      <w:r w:rsidR="006E6821">
        <w:rPr>
          <w:i/>
        </w:rPr>
        <w:t xml:space="preserve">. </w:t>
      </w:r>
    </w:p>
    <w:tbl>
      <w:tblPr>
        <w:tblW w:w="13157" w:type="dxa"/>
        <w:tblLayout w:type="fixed"/>
        <w:tblLook w:val="04A0" w:firstRow="1" w:lastRow="0" w:firstColumn="1" w:lastColumn="0" w:noHBand="0" w:noVBand="1"/>
      </w:tblPr>
      <w:tblGrid>
        <w:gridCol w:w="5312"/>
        <w:gridCol w:w="2730"/>
        <w:gridCol w:w="2267"/>
        <w:gridCol w:w="2848"/>
      </w:tblGrid>
      <w:tr w:rsidR="00346573" w:rsidRPr="00531005" w14:paraId="5B127C88" w14:textId="77777777" w:rsidTr="00CA5B72">
        <w:trPr>
          <w:trHeight w:val="81"/>
        </w:trPr>
        <w:tc>
          <w:tcPr>
            <w:tcW w:w="5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172E0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Health state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0EC71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1 (SE)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B888F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2 (SE)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02CA29" w14:textId="128C984A" w:rsidR="00346573" w:rsidRPr="00346573" w:rsidRDefault="007D63B0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Mean difference (95% CI)</w:t>
            </w:r>
          </w:p>
        </w:tc>
      </w:tr>
      <w:tr w:rsidR="00346573" w:rsidRPr="00531005" w14:paraId="14648958" w14:textId="77777777" w:rsidTr="00CA5B72">
        <w:trPr>
          <w:trHeight w:val="81"/>
        </w:trPr>
        <w:tc>
          <w:tcPr>
            <w:tcW w:w="53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F404DFC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COPD, bullectomy - </w:t>
            </w:r>
            <w:del w:id="7" w:author="E. van Veen" w:date="2020-06-10T15:11:00Z">
              <w:r w:rsidRPr="00346573" w:rsidDel="00447BA4">
                <w:rPr>
                  <w:rFonts w:ascii="Times New Roman" w:eastAsia="Times New Roman" w:hAnsi="Times New Roman" w:cs="Times New Roman"/>
                  <w:lang w:eastAsia="en-GB"/>
                </w:rPr>
                <w:delText xml:space="preserve"> </w:delText>
              </w:r>
            </w:del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preoperative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0FCC1EC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0.38 (0.02)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BA83A7F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0.49 (0.02)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FD90A15" w14:textId="642245EE" w:rsidR="00346573" w:rsidRPr="00346573" w:rsidRDefault="00A4193D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A4193D">
              <w:rPr>
                <w:rFonts w:ascii="Times New Roman" w:eastAsia="Times New Roman" w:hAnsi="Times New Roman" w:cs="Times New Roman"/>
                <w:lang w:eastAsia="en-GB"/>
              </w:rPr>
              <w:t>0.11 (0.06 - 0.16)</w:t>
            </w:r>
          </w:p>
        </w:tc>
      </w:tr>
      <w:tr w:rsidR="00346573" w:rsidRPr="00531005" w14:paraId="3A4FD31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6FF5B3E8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COPD, bullectomy - </w:t>
            </w:r>
            <w:del w:id="8" w:author="E. van Veen" w:date="2020-06-10T15:11:00Z">
              <w:r w:rsidRPr="00346573" w:rsidDel="00447BA4">
                <w:rPr>
                  <w:rFonts w:ascii="Times New Roman" w:eastAsia="Times New Roman" w:hAnsi="Times New Roman" w:cs="Times New Roman"/>
                  <w:lang w:eastAsia="en-GB"/>
                </w:rPr>
                <w:delText xml:space="preserve"> </w:delText>
              </w:r>
            </w:del>
            <w:proofErr w:type="spellStart"/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postperative</w:t>
            </w:r>
            <w:proofErr w:type="spellEnd"/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003BB4D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0.43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3541BA" w14:textId="77777777" w:rsidR="00346573" w:rsidRPr="00346573" w:rsidRDefault="00346573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0.57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2764B9" w14:textId="5DCB87B6" w:rsidR="00346573" w:rsidRPr="00346573" w:rsidRDefault="00A4193D" w:rsidP="00CA5B72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A4193D">
              <w:rPr>
                <w:rFonts w:ascii="Times New Roman" w:eastAsia="Times New Roman" w:hAnsi="Times New Roman" w:cs="Times New Roman"/>
                <w:lang w:eastAsia="en-GB"/>
              </w:rPr>
              <w:t>0.14 (0.08 - 0.20)</w:t>
            </w:r>
          </w:p>
        </w:tc>
      </w:tr>
      <w:tr w:rsidR="00346573" w:rsidRPr="00531005" w14:paraId="62E82613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2362EB6F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4EECA62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78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7D6C8E5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83</w:t>
            </w:r>
            <w:r>
              <w:t xml:space="preserve"> (0.02)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E5FB59" w14:textId="3B9D5157" w:rsidR="00346573" w:rsidRPr="004E4DF6" w:rsidRDefault="00A4193D" w:rsidP="00CA5B72">
            <w:pPr>
              <w:spacing w:after="0"/>
            </w:pPr>
            <w:r w:rsidRPr="00A4193D">
              <w:t>0.05 (-0.01 - 0.11)</w:t>
            </w:r>
          </w:p>
        </w:tc>
      </w:tr>
      <w:tr w:rsidR="00346573" w:rsidRPr="00531005" w14:paraId="5E2BA412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098F33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2CC791BD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94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2EBD0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96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3F168651" w14:textId="1F1CCDD0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236E5BF1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422DCA" w14:textId="77777777" w:rsidR="00346573" w:rsidRDefault="00346573" w:rsidP="00CA5B72">
            <w:pPr>
              <w:spacing w:after="0"/>
            </w:pPr>
            <w:r>
              <w:t>Mild Endometrium ca., resection –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4E383C3" w14:textId="77777777" w:rsidR="00346573" w:rsidRPr="004D74B8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69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42A076" w14:textId="77777777" w:rsidR="00346573" w:rsidRPr="003324AD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71</w:t>
            </w:r>
            <w:r>
              <w:t xml:space="preserve"> (0.00)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12B9CB" w14:textId="39E01346" w:rsidR="00346573" w:rsidRPr="004E4DF6" w:rsidRDefault="00A4193D" w:rsidP="00CA5B72">
            <w:pPr>
              <w:spacing w:after="0"/>
            </w:pPr>
            <w:r w:rsidRPr="00A4193D">
              <w:t>0.02 (-0.03 - 0.07)</w:t>
            </w:r>
          </w:p>
        </w:tc>
      </w:tr>
      <w:tr w:rsidR="00346573" w:rsidRPr="00531005" w14:paraId="7DC6A320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C9F30F" w14:textId="77777777" w:rsidR="00346573" w:rsidRDefault="00346573" w:rsidP="00CA5B72">
            <w:pPr>
              <w:spacing w:after="0"/>
            </w:pPr>
            <w:r>
              <w:t>Mild Endometrium ca., resection – postoperative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6D7E745E" w14:textId="77777777" w:rsidR="00346573" w:rsidRDefault="00346573" w:rsidP="00CA5B72">
            <w:pPr>
              <w:spacing w:after="0"/>
            </w:pPr>
            <w:r w:rsidRPr="004D74B8">
              <w:t>0</w:t>
            </w:r>
            <w:r>
              <w:t>.</w:t>
            </w:r>
            <w:r w:rsidRPr="004D74B8">
              <w:t>84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274325E6" w14:textId="77777777" w:rsidR="00346573" w:rsidRDefault="00346573" w:rsidP="00CA5B72">
            <w:pPr>
              <w:spacing w:after="0"/>
            </w:pPr>
            <w:r w:rsidRPr="003324AD">
              <w:t>0</w:t>
            </w:r>
            <w:r>
              <w:t>.</w:t>
            </w:r>
            <w:r w:rsidRPr="003324AD">
              <w:t>90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5611A3D2" w14:textId="06B4B58E" w:rsidR="00346573" w:rsidRDefault="00A4193D" w:rsidP="00CA5B72">
            <w:pPr>
              <w:spacing w:after="0"/>
            </w:pPr>
            <w:r w:rsidRPr="00A4193D">
              <w:t>0.06 (0.01 - 0.11)</w:t>
            </w:r>
          </w:p>
        </w:tc>
      </w:tr>
      <w:tr w:rsidR="00346573" w:rsidRPr="00531005" w14:paraId="5634255E" w14:textId="77777777" w:rsidTr="00CA5B72">
        <w:trPr>
          <w:trHeight w:val="81"/>
        </w:trPr>
        <w:tc>
          <w:tcPr>
            <w:tcW w:w="5312" w:type="dxa"/>
            <w:tcBorders>
              <w:left w:val="nil"/>
              <w:right w:val="nil"/>
            </w:tcBorders>
            <w:shd w:val="clear" w:color="auto" w:fill="auto"/>
            <w:noWrap/>
          </w:tcPr>
          <w:p w14:paraId="486CFBC9" w14:textId="77777777" w:rsidR="00346573" w:rsidRDefault="00346573" w:rsidP="00CA5B72">
            <w:pPr>
              <w:spacing w:after="0"/>
            </w:pPr>
            <w:r>
              <w:t>Pneumothorax, pleurodesis - preoperative</w:t>
            </w:r>
          </w:p>
        </w:tc>
        <w:tc>
          <w:tcPr>
            <w:tcW w:w="273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8041CEC" w14:textId="77777777" w:rsidR="00346573" w:rsidRPr="0090445F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75</w:t>
            </w:r>
            <w:r>
              <w:t xml:space="preserve"> (0.04)</w:t>
            </w:r>
          </w:p>
        </w:tc>
        <w:tc>
          <w:tcPr>
            <w:tcW w:w="226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0D64779" w14:textId="77777777" w:rsidR="00346573" w:rsidRPr="005B7AD1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89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80E092" w14:textId="591F1C19" w:rsidR="00346573" w:rsidRPr="00D16F50" w:rsidRDefault="00A4193D" w:rsidP="00CA5B72">
            <w:pPr>
              <w:spacing w:after="0"/>
            </w:pPr>
            <w:r w:rsidRPr="00A4193D">
              <w:t>0.14 (0.07 - 0.21)</w:t>
            </w:r>
          </w:p>
        </w:tc>
      </w:tr>
      <w:tr w:rsidR="00346573" w:rsidRPr="00531005" w14:paraId="6D30AA34" w14:textId="77777777" w:rsidTr="00CA5B72">
        <w:trPr>
          <w:trHeight w:val="81"/>
        </w:trPr>
        <w:tc>
          <w:tcPr>
            <w:tcW w:w="53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8A694E" w14:textId="77777777" w:rsidR="00346573" w:rsidRDefault="00346573" w:rsidP="00CA5B72">
            <w:pPr>
              <w:spacing w:after="0"/>
            </w:pPr>
            <w:r>
              <w:t>Pneumothorax, pleurodesis - postoperative</w:t>
            </w:r>
          </w:p>
        </w:tc>
        <w:tc>
          <w:tcPr>
            <w:tcW w:w="2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DF6AD3A" w14:textId="77777777" w:rsidR="00346573" w:rsidRDefault="00346573" w:rsidP="00CA5B72">
            <w:pPr>
              <w:spacing w:after="0"/>
            </w:pPr>
            <w:r w:rsidRPr="0090445F">
              <w:t>0</w:t>
            </w:r>
            <w:r>
              <w:t>.</w:t>
            </w:r>
            <w:r w:rsidRPr="0090445F">
              <w:t>98</w:t>
            </w:r>
            <w:r>
              <w:t xml:space="preserve"> (0.00)</w:t>
            </w:r>
          </w:p>
        </w:tc>
        <w:tc>
          <w:tcPr>
            <w:tcW w:w="22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606662" w14:textId="77777777" w:rsidR="00346573" w:rsidRDefault="00346573" w:rsidP="00CA5B72">
            <w:pPr>
              <w:spacing w:after="0"/>
            </w:pPr>
            <w:r w:rsidRPr="005B7AD1">
              <w:t>0</w:t>
            </w:r>
            <w:r>
              <w:t>.</w:t>
            </w:r>
            <w:r w:rsidRPr="005B7AD1">
              <w:t>98</w:t>
            </w:r>
            <w:r>
              <w:t xml:space="preserve"> (0.01)</w:t>
            </w:r>
          </w:p>
        </w:tc>
        <w:tc>
          <w:tcPr>
            <w:tcW w:w="28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C448F0C" w14:textId="58BBDA2A" w:rsidR="00346573" w:rsidRDefault="00A4193D" w:rsidP="00CA5B72">
            <w:pPr>
              <w:spacing w:after="0"/>
            </w:pPr>
            <w:r w:rsidRPr="00A4193D">
              <w:t>0.00 (-0.02 - 0.02)</w:t>
            </w:r>
          </w:p>
        </w:tc>
      </w:tr>
    </w:tbl>
    <w:p w14:paraId="159D2253" w14:textId="77777777" w:rsidR="00A4193D" w:rsidRDefault="00A4193D" w:rsidP="00A4193D">
      <w:pPr>
        <w:pStyle w:val="Plattetekst"/>
        <w:keepNext/>
      </w:pPr>
      <w:r>
        <w:rPr>
          <w:noProof/>
          <w:lang w:val="en-GB" w:eastAsia="en-GB"/>
        </w:rPr>
        <w:drawing>
          <wp:inline distT="0" distB="0" distL="0" distR="0" wp14:anchorId="62CBEBD3" wp14:editId="09D2092A">
            <wp:extent cx="3632200" cy="3446989"/>
            <wp:effectExtent l="0" t="0" r="635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30" cy="3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8DFD" w14:textId="56A0A620" w:rsidR="00346573" w:rsidRDefault="00A4193D" w:rsidP="00A4193D">
      <w:pPr>
        <w:pStyle w:val="Bijschri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, Bland-Altman plot showing the </w:t>
      </w:r>
      <w:r w:rsidR="00616B1B">
        <w:t>QoL</w:t>
      </w:r>
      <w:r>
        <w:t xml:space="preserve"> scored in two sessions. </w:t>
      </w:r>
    </w:p>
    <w:sectPr w:rsidR="00346573" w:rsidSect="004877D2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B48EE" w14:textId="77777777" w:rsidR="00E9619D" w:rsidRDefault="00E9619D">
      <w:pPr>
        <w:spacing w:after="0"/>
      </w:pPr>
      <w:r>
        <w:separator/>
      </w:r>
    </w:p>
  </w:endnote>
  <w:endnote w:type="continuationSeparator" w:id="0">
    <w:p w14:paraId="7092986B" w14:textId="77777777" w:rsidR="00E9619D" w:rsidRDefault="00E96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DDF08" w14:textId="77777777" w:rsidR="007D63B0" w:rsidRDefault="007D63B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0" w:author="R.J. Baatenburg de Jong" w:date="2020-05-25T10:25:00Z"/>
  <w:sdt>
    <w:sdtPr>
      <w:id w:val="160370265"/>
      <w:docPartObj>
        <w:docPartGallery w:val="Page Numbers (Bottom of Page)"/>
        <w:docPartUnique/>
      </w:docPartObj>
    </w:sdtPr>
    <w:sdtEndPr/>
    <w:sdtContent>
      <w:customXmlInsRangeEnd w:id="0"/>
      <w:p w14:paraId="76953D80" w14:textId="77777777" w:rsidR="007D63B0" w:rsidRDefault="007D63B0">
        <w:pPr>
          <w:pStyle w:val="Voettekst"/>
          <w:jc w:val="right"/>
          <w:rPr>
            <w:ins w:id="1" w:author="R.J. Baatenburg de Jong" w:date="2020-05-25T10:25:00Z"/>
          </w:rPr>
        </w:pPr>
        <w:ins w:id="2" w:author="R.J. Baatenburg de Jong" w:date="2020-05-25T10:25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2B2784" w:rsidRPr="002B2784">
          <w:rPr>
            <w:noProof/>
            <w:lang w:val="nl-NL"/>
          </w:rPr>
          <w:t>9</w:t>
        </w:r>
        <w:ins w:id="3" w:author="R.J. Baatenburg de Jong" w:date="2020-05-25T10:25:00Z">
          <w:r>
            <w:fldChar w:fldCharType="end"/>
          </w:r>
        </w:ins>
      </w:p>
      <w:customXmlInsRangeStart w:id="4" w:author="R.J. Baatenburg de Jong" w:date="2020-05-25T10:25:00Z"/>
    </w:sdtContent>
  </w:sdt>
  <w:customXmlInsRangeEnd w:id="4"/>
  <w:p w14:paraId="56655FF2" w14:textId="77777777" w:rsidR="007D63B0" w:rsidRDefault="007D63B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055FA" w14:textId="77777777" w:rsidR="007D63B0" w:rsidRDefault="007D63B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E392E" w14:textId="77777777" w:rsidR="00E9619D" w:rsidRDefault="00E9619D">
      <w:r>
        <w:separator/>
      </w:r>
    </w:p>
  </w:footnote>
  <w:footnote w:type="continuationSeparator" w:id="0">
    <w:p w14:paraId="61E9206F" w14:textId="77777777" w:rsidR="00E9619D" w:rsidRDefault="00E9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E972F" w14:textId="77777777" w:rsidR="007D63B0" w:rsidRDefault="007D63B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BCA07" w14:textId="321E5222" w:rsidR="007D63B0" w:rsidRPr="00A67875" w:rsidRDefault="007D63B0" w:rsidP="005075E3">
    <w:pPr>
      <w:pStyle w:val="Titel"/>
      <w:jc w:val="left"/>
      <w:rPr>
        <w:rFonts w:cstheme="majorHAnsi"/>
        <w:b w:val="0"/>
        <w:color w:val="000000" w:themeColor="text1"/>
        <w:sz w:val="16"/>
        <w:szCs w:val="20"/>
      </w:rPr>
    </w:pPr>
    <w:r w:rsidRPr="00A67875">
      <w:rPr>
        <w:rFonts w:cstheme="majorHAnsi"/>
        <w:b w:val="0"/>
        <w:color w:val="000000" w:themeColor="text1"/>
        <w:sz w:val="16"/>
        <w:szCs w:val="20"/>
      </w:rPr>
      <w:t>Appendix B: Utilitarian distribution of scarce surgical capacity during the COVID-19 crisis and beyond: a comparative modelling study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636F" w14:textId="77777777" w:rsidR="007D63B0" w:rsidRDefault="007D63B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.J. Baatenburg de Jong">
    <w15:presenceInfo w15:providerId="AD" w15:userId="S-1-5-21-932686498-1610486119-1155464205-16475"/>
  </w15:person>
  <w15:person w15:author="E. van Veen">
    <w15:presenceInfo w15:providerId="AD" w15:userId="S::e.vanveen.1@erasmusmc.nl::e9f6ad1c-964e-4ad7-98b9-879151c41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1A92"/>
    <w:rsid w:val="001208ED"/>
    <w:rsid w:val="001438BF"/>
    <w:rsid w:val="001763B7"/>
    <w:rsid w:val="002B2784"/>
    <w:rsid w:val="002C5F21"/>
    <w:rsid w:val="002C6583"/>
    <w:rsid w:val="0031406A"/>
    <w:rsid w:val="00315578"/>
    <w:rsid w:val="00317C1E"/>
    <w:rsid w:val="00346573"/>
    <w:rsid w:val="00397472"/>
    <w:rsid w:val="003A165F"/>
    <w:rsid w:val="003B20F9"/>
    <w:rsid w:val="003F5E9C"/>
    <w:rsid w:val="00433F6E"/>
    <w:rsid w:val="00447BA4"/>
    <w:rsid w:val="004877D2"/>
    <w:rsid w:val="004E29B3"/>
    <w:rsid w:val="004F5FA9"/>
    <w:rsid w:val="005075E3"/>
    <w:rsid w:val="00531005"/>
    <w:rsid w:val="00533420"/>
    <w:rsid w:val="00582397"/>
    <w:rsid w:val="00582897"/>
    <w:rsid w:val="0058717C"/>
    <w:rsid w:val="00590D07"/>
    <w:rsid w:val="005B6506"/>
    <w:rsid w:val="005D2CD8"/>
    <w:rsid w:val="00616B1B"/>
    <w:rsid w:val="00624940"/>
    <w:rsid w:val="00650711"/>
    <w:rsid w:val="00653062"/>
    <w:rsid w:val="006602E2"/>
    <w:rsid w:val="00660D1A"/>
    <w:rsid w:val="00681352"/>
    <w:rsid w:val="006E6821"/>
    <w:rsid w:val="006F20AC"/>
    <w:rsid w:val="006F50A3"/>
    <w:rsid w:val="006F7447"/>
    <w:rsid w:val="007760E4"/>
    <w:rsid w:val="00784D58"/>
    <w:rsid w:val="007D63B0"/>
    <w:rsid w:val="00862E7E"/>
    <w:rsid w:val="008D6863"/>
    <w:rsid w:val="009B3A06"/>
    <w:rsid w:val="00A207AF"/>
    <w:rsid w:val="00A4193D"/>
    <w:rsid w:val="00A67875"/>
    <w:rsid w:val="00B06246"/>
    <w:rsid w:val="00B31A00"/>
    <w:rsid w:val="00B86B75"/>
    <w:rsid w:val="00BC2AF5"/>
    <w:rsid w:val="00BC48D5"/>
    <w:rsid w:val="00BE24D0"/>
    <w:rsid w:val="00C0155D"/>
    <w:rsid w:val="00C36279"/>
    <w:rsid w:val="00CA5B72"/>
    <w:rsid w:val="00D36388"/>
    <w:rsid w:val="00DC18E2"/>
    <w:rsid w:val="00E070D1"/>
    <w:rsid w:val="00E30B56"/>
    <w:rsid w:val="00E315A3"/>
    <w:rsid w:val="00E57A2F"/>
    <w:rsid w:val="00E9619D"/>
    <w:rsid w:val="00E96DF7"/>
    <w:rsid w:val="00EB6BD7"/>
    <w:rsid w:val="00FC6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32F71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Standaard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Standaardalinea-lettertype"/>
    <w:rsid w:val="00E96DF7"/>
  </w:style>
  <w:style w:type="character" w:customStyle="1" w:styleId="eop">
    <w:name w:val="eop"/>
    <w:basedOn w:val="Standaardalinea-lettertype"/>
    <w:rsid w:val="00E96DF7"/>
  </w:style>
  <w:style w:type="character" w:customStyle="1" w:styleId="spellingerror">
    <w:name w:val="spellingerror"/>
    <w:basedOn w:val="Standaardalinea-lettertype"/>
    <w:rsid w:val="00E96DF7"/>
  </w:style>
  <w:style w:type="table" w:styleId="Tabelraster">
    <w:name w:val="Table Grid"/>
    <w:basedOn w:val="Standaardtabel"/>
    <w:rsid w:val="00582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0155D"/>
  </w:style>
  <w:style w:type="paragraph" w:styleId="Voettekst">
    <w:name w:val="footer"/>
    <w:basedOn w:val="Standaard"/>
    <w:link w:val="VoettekstChar"/>
    <w:uiPriority w:val="99"/>
    <w:unhideWhenUsed/>
    <w:rsid w:val="00C0155D"/>
    <w:pPr>
      <w:tabs>
        <w:tab w:val="center" w:pos="4513"/>
        <w:tab w:val="right" w:pos="9026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155D"/>
  </w:style>
  <w:style w:type="paragraph" w:styleId="Ballontekst">
    <w:name w:val="Balloon Text"/>
    <w:basedOn w:val="Standaard"/>
    <w:link w:val="BallontekstChar"/>
    <w:semiHidden/>
    <w:unhideWhenUsed/>
    <w:rsid w:val="00C015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C0155D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semiHidden/>
    <w:unhideWhenUsed/>
    <w:rsid w:val="00C0155D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C0155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C0155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C0155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C0155D"/>
    <w:rPr>
      <w:b/>
      <w:bCs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sid w:val="005075E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tif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8D06-B687-41D5-A489-D43B4AFC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1758</Words>
  <Characters>9672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Operation Room Triage model</vt:lpstr>
      <vt:lpstr>Operation Room Triage model</vt:lpstr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E. van Veen</cp:lastModifiedBy>
  <cp:revision>2</cp:revision>
  <dcterms:created xsi:type="dcterms:W3CDTF">2020-06-10T13:11:00Z</dcterms:created>
  <dcterms:modified xsi:type="dcterms:W3CDTF">2020-06-10T13:11:00Z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http://www.zotero.org/styles/journal-of-neurotrauma</vt:lpwstr>
  </property>
  <property fmtid="{D5CDD505-2E9C-101B-9397-08002B2CF9AE}" pid="17" name="Mendeley Recent Style Name 7_1">
    <vt:lpwstr>Journal of Neurotrauma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http://www.zotero.org/styles/the-new-england-journal-of-medicine</vt:lpwstr>
  </property>
  <property fmtid="{D5CDD505-2E9C-101B-9397-08002B2CF9AE}" pid="21" name="Mendeley Recent Style Name 9_1">
    <vt:lpwstr>The New England Journal of Medicine</vt:lpwstr>
  </property>
</Properties>
</file>