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6212" w14:textId="77777777" w:rsidR="0058717C" w:rsidRPr="00B61468" w:rsidRDefault="00D900A3" w:rsidP="00B61468">
      <w:pPr>
        <w:pStyle w:val="Titel"/>
        <w:rPr>
          <w:lang w:val="en-GB"/>
        </w:rPr>
      </w:pPr>
      <w:r>
        <w:rPr>
          <w:lang w:val="en-GB"/>
        </w:rPr>
        <w:t>C</w:t>
      </w:r>
      <w:r w:rsidR="00B61468" w:rsidRPr="00B61468">
        <w:rPr>
          <w:lang w:val="en-GB"/>
        </w:rPr>
        <w:t>onvert</w:t>
      </w:r>
      <w:r>
        <w:rPr>
          <w:lang w:val="en-GB"/>
        </w:rPr>
        <w:t>ing</w:t>
      </w:r>
      <w:r w:rsidR="00B61468" w:rsidRPr="00B61468">
        <w:rPr>
          <w:lang w:val="en-GB"/>
        </w:rPr>
        <w:t xml:space="preserve"> survival data</w:t>
      </w:r>
    </w:p>
    <w:p w14:paraId="3129118D" w14:textId="77777777" w:rsidR="00B61468" w:rsidRPr="00B61468" w:rsidRDefault="00B61468" w:rsidP="00B61468">
      <w:pPr>
        <w:pStyle w:val="Plattetekst"/>
        <w:rPr>
          <w:lang w:val="en-GB"/>
        </w:rPr>
      </w:pPr>
      <w:r>
        <w:rPr>
          <w:lang w:val="en-GB"/>
        </w:rPr>
        <w:t>The</w:t>
      </w:r>
      <w:r w:rsidR="00D900A3">
        <w:rPr>
          <w:lang w:val="en-GB"/>
        </w:rPr>
        <w:t xml:space="preserve"> following</w:t>
      </w:r>
      <w:r>
        <w:rPr>
          <w:lang w:val="en-GB"/>
        </w:rPr>
        <w:t xml:space="preserve"> formulas were used to convert every </w:t>
      </w:r>
      <w:r w:rsidR="008B3F34">
        <w:rPr>
          <w:lang w:val="en-GB"/>
        </w:rPr>
        <w:t xml:space="preserve">found </w:t>
      </w:r>
      <w:r>
        <w:rPr>
          <w:lang w:val="en-GB"/>
        </w:rPr>
        <w:t xml:space="preserve">type of survival data to the </w:t>
      </w:r>
      <w:r w:rsidR="008B3F34">
        <w:rPr>
          <w:lang w:val="en-GB"/>
        </w:rPr>
        <w:t xml:space="preserve">mortality </w:t>
      </w:r>
      <w:r>
        <w:rPr>
          <w:lang w:val="en-GB"/>
        </w:rPr>
        <w:t>risk per week (</w:t>
      </w: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wk</w:t>
      </w:r>
      <w:proofErr w:type="spellEnd"/>
      <w:r>
        <w:rPr>
          <w:lang w:val="en-GB"/>
        </w:rPr>
        <w:t>).</w:t>
      </w:r>
    </w:p>
    <w:p w14:paraId="0F930CDE" w14:textId="77777777" w:rsidR="008B3F34" w:rsidRDefault="008B3F34" w:rsidP="008B3F34">
      <w:pPr>
        <w:pStyle w:val="Kop6"/>
        <w:rPr>
          <w:rFonts w:eastAsiaTheme="minorEastAsia"/>
          <w:lang w:val="en-GB"/>
        </w:rPr>
      </w:pPr>
    </w:p>
    <w:p w14:paraId="17614E6F" w14:textId="77777777" w:rsidR="008B3F34" w:rsidRPr="007C565C" w:rsidRDefault="008B3F34" w:rsidP="008B3F34">
      <w:pPr>
        <w:pStyle w:val="Kop6"/>
        <w:rPr>
          <w:rFonts w:eastAsiaTheme="minorEastAsia"/>
          <w:lang w:val="en-GB"/>
        </w:rPr>
      </w:pPr>
      <w:commentRangeStart w:id="0"/>
      <w:r>
        <w:rPr>
          <w:rFonts w:eastAsiaTheme="minorEastAsia"/>
          <w:lang w:val="en-GB"/>
        </w:rPr>
        <w:t>Median survival time</w:t>
      </w:r>
    </w:p>
    <w:p w14:paraId="0B0AAB21" w14:textId="77777777" w:rsidR="007C565C" w:rsidRDefault="00406283" w:rsidP="007C565C">
      <w:pPr>
        <w:pStyle w:val="Platteteks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wk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1/2</m:t>
              </m:r>
            </m:sub>
          </m:sSub>
        </m:oMath>
      </m:oMathPara>
    </w:p>
    <w:p w14:paraId="3353CA4F" w14:textId="77777777" w:rsidR="007C565C" w:rsidRPr="00B61468" w:rsidRDefault="007C565C" w:rsidP="007C565C">
      <w:pPr>
        <w:pStyle w:val="Plattetekst"/>
        <w:rPr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1/2</w:t>
      </w:r>
      <w:r>
        <w:rPr>
          <w:lang w:val="en-GB"/>
        </w:rPr>
        <w:t xml:space="preserve">: </w:t>
      </w:r>
      <w:r w:rsidRPr="00B61468">
        <w:rPr>
          <w:lang w:val="en-GB"/>
        </w:rPr>
        <w:t>Median survival time</w:t>
      </w:r>
      <w:r>
        <w:rPr>
          <w:lang w:val="en-GB"/>
        </w:rPr>
        <w:t>, in weeks</w:t>
      </w:r>
    </w:p>
    <w:p w14:paraId="308510D1" w14:textId="77777777" w:rsidR="007C565C" w:rsidRDefault="007C565C" w:rsidP="00B61468">
      <w:pPr>
        <w:pStyle w:val="Plattetekst"/>
        <w:rPr>
          <w:lang w:val="en-GB"/>
        </w:rPr>
      </w:pPr>
    </w:p>
    <w:p w14:paraId="7BE2ECC7" w14:textId="77777777" w:rsidR="008B3F34" w:rsidRPr="008B3F34" w:rsidRDefault="008B3F34" w:rsidP="008B3F34">
      <w:pPr>
        <w:pStyle w:val="Kop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Survival probability at a specific year</w:t>
      </w:r>
    </w:p>
    <w:p w14:paraId="4BA279BD" w14:textId="77777777" w:rsidR="007C565C" w:rsidRPr="007C565C" w:rsidRDefault="007C565C" w:rsidP="00B61468">
      <w:pPr>
        <w:pStyle w:val="Plattetekst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ln⁡</m:t>
          </m:r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332533C8" w14:textId="77777777" w:rsidR="007C565C" w:rsidRPr="007C565C" w:rsidRDefault="00406283" w:rsidP="00B61468">
      <w:pPr>
        <w:pStyle w:val="Platteteks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t*52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35405D9E" w14:textId="77777777" w:rsidR="007C565C" w:rsidRDefault="007C565C" w:rsidP="007C565C">
      <w:pPr>
        <w:pStyle w:val="Plattetekst"/>
        <w:ind w:left="720" w:hanging="720"/>
        <w:rPr>
          <w:i/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t</w:t>
      </w:r>
      <w:r>
        <w:rPr>
          <w:lang w:val="en-GB"/>
        </w:rPr>
        <w:t xml:space="preserve">: Survival probability at time </w:t>
      </w:r>
      <w:r>
        <w:rPr>
          <w:i/>
          <w:lang w:val="en-GB"/>
        </w:rPr>
        <w:t>t</w:t>
      </w:r>
    </w:p>
    <w:p w14:paraId="015447B3" w14:textId="77777777" w:rsidR="007C565C" w:rsidRPr="007C565C" w:rsidRDefault="007C565C" w:rsidP="007C565C">
      <w:pPr>
        <w:pStyle w:val="Plattetekst"/>
        <w:ind w:left="720" w:hanging="720"/>
        <w:rPr>
          <w:lang w:val="en-GB"/>
        </w:rPr>
      </w:pPr>
      <w:r>
        <w:rPr>
          <w:i/>
          <w:lang w:val="en-GB"/>
        </w:rPr>
        <w:t>t</w:t>
      </w:r>
      <w:r>
        <w:rPr>
          <w:lang w:val="en-GB"/>
        </w:rPr>
        <w:t>: Follow-up in years</w:t>
      </w:r>
    </w:p>
    <w:p w14:paraId="194F5494" w14:textId="77777777" w:rsidR="007C565C" w:rsidRDefault="007C565C" w:rsidP="007C565C">
      <w:pPr>
        <w:pStyle w:val="Plattetekst"/>
        <w:ind w:left="720" w:hanging="720"/>
        <w:rPr>
          <w:lang w:val="en-GB"/>
        </w:rPr>
      </w:pPr>
      <w:r>
        <w:rPr>
          <w:lang w:val="en-GB"/>
        </w:rPr>
        <w:t xml:space="preserve">R: </w:t>
      </w:r>
      <w:r w:rsidR="008B3F34">
        <w:rPr>
          <w:lang w:val="en-GB"/>
        </w:rPr>
        <w:t xml:space="preserve">Mortality </w:t>
      </w:r>
      <w:r>
        <w:rPr>
          <w:lang w:val="en-GB"/>
        </w:rPr>
        <w:t>rate</w:t>
      </w:r>
    </w:p>
    <w:p w14:paraId="136C6E3D" w14:textId="77777777" w:rsidR="008B3F34" w:rsidRDefault="008B3F34" w:rsidP="007C565C">
      <w:pPr>
        <w:pStyle w:val="Plattetekst"/>
        <w:ind w:left="720" w:hanging="720"/>
        <w:rPr>
          <w:lang w:val="en-GB"/>
        </w:rPr>
      </w:pPr>
    </w:p>
    <w:p w14:paraId="41CDC92E" w14:textId="77777777" w:rsidR="008B3F34" w:rsidRDefault="008B3F34" w:rsidP="008B3F34">
      <w:pPr>
        <w:pStyle w:val="Kop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Mortality rate per year</w:t>
      </w:r>
    </w:p>
    <w:p w14:paraId="0EABAF96" w14:textId="77777777" w:rsidR="008B3F34" w:rsidRPr="007C565C" w:rsidRDefault="00406283" w:rsidP="008B3F34">
      <w:pPr>
        <w:pStyle w:val="Plattetekst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wk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yr</m:t>
            </m:r>
          </m:sub>
        </m:sSub>
      </m:oMath>
      <w:r w:rsidR="008B3F34">
        <w:rPr>
          <w:rFonts w:eastAsiaTheme="minorEastAsia"/>
          <w:lang w:val="en-GB"/>
        </w:rPr>
        <w:t>/52</w:t>
      </w:r>
    </w:p>
    <w:p w14:paraId="6B7BBC65" w14:textId="77777777" w:rsidR="008B3F34" w:rsidRPr="008B3F34" w:rsidRDefault="008B3F34" w:rsidP="008B3F34">
      <w:pPr>
        <w:pStyle w:val="Plattetekst"/>
        <w:rPr>
          <w:lang w:val="en-GB"/>
        </w:rPr>
      </w:pP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yr</w:t>
      </w:r>
      <w:proofErr w:type="spellEnd"/>
      <w:r>
        <w:rPr>
          <w:lang w:val="en-GB"/>
        </w:rPr>
        <w:t>: Mortality rate per year</w:t>
      </w:r>
    </w:p>
    <w:commentRangeEnd w:id="0"/>
    <w:p w14:paraId="04F763A9" w14:textId="77777777" w:rsidR="008B3F34" w:rsidRPr="008B3F34" w:rsidRDefault="00406283" w:rsidP="008B3F34">
      <w:pPr>
        <w:pStyle w:val="Plattetekst"/>
        <w:rPr>
          <w:lang w:val="en-GB"/>
        </w:rPr>
      </w:pPr>
      <w:r>
        <w:rPr>
          <w:rStyle w:val="Verwijzingopmerking"/>
        </w:rPr>
        <w:commentReference w:id="0"/>
      </w:r>
    </w:p>
    <w:p w14:paraId="21B6EC57" w14:textId="77777777" w:rsidR="008B3F34" w:rsidRDefault="008B3F34" w:rsidP="007C565C">
      <w:pPr>
        <w:pStyle w:val="Plattetekst"/>
        <w:ind w:left="720" w:hanging="720"/>
        <w:rPr>
          <w:lang w:val="en-GB"/>
        </w:rPr>
      </w:pPr>
    </w:p>
    <w:p w14:paraId="019583F3" w14:textId="77777777" w:rsidR="008B3F34" w:rsidRPr="007C565C" w:rsidRDefault="008B3F34" w:rsidP="007C565C">
      <w:pPr>
        <w:pStyle w:val="Plattetekst"/>
        <w:ind w:left="720" w:hanging="720"/>
        <w:rPr>
          <w:lang w:val="en-GB"/>
        </w:rPr>
      </w:pPr>
    </w:p>
    <w:sectPr w:rsidR="008B3F34" w:rsidRPr="007C565C" w:rsidSect="008C03D2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.J. Baatenburg de Jong" w:date="2020-05-25T10:31:00Z" w:initials="RBdJ">
    <w:p w14:paraId="5E17E8E0" w14:textId="77777777" w:rsidR="00406283" w:rsidRDefault="00406283">
      <w:pPr>
        <w:pStyle w:val="Tekstopmerking"/>
      </w:pPr>
      <w:r>
        <w:rPr>
          <w:rStyle w:val="Verwijzingopmerking"/>
        </w:rPr>
        <w:annotationRef/>
      </w:r>
      <w:proofErr w:type="spellStart"/>
      <w:r>
        <w:t>Vereist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referenties</w:t>
      </w:r>
      <w:proofErr w:type="spellEnd"/>
      <w:r>
        <w:t>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17E8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442F3" w14:textId="77777777" w:rsidR="00E5537F" w:rsidRDefault="00E5537F">
      <w:pPr>
        <w:spacing w:after="0"/>
      </w:pPr>
      <w:r>
        <w:separator/>
      </w:r>
    </w:p>
  </w:endnote>
  <w:endnote w:type="continuationSeparator" w:id="0">
    <w:p w14:paraId="51B7B02D" w14:textId="77777777" w:rsidR="00E5537F" w:rsidRDefault="00E5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4" w:author="R.J. Baatenburg de Jong" w:date="2020-05-25T10:30:00Z"/>
  <w:sdt>
    <w:sdtPr>
      <w:id w:val="-360744763"/>
      <w:docPartObj>
        <w:docPartGallery w:val="Page Numbers (Bottom of Page)"/>
        <w:docPartUnique/>
      </w:docPartObj>
    </w:sdtPr>
    <w:sdtContent>
      <w:customXmlInsRangeEnd w:id="4"/>
      <w:p w14:paraId="2E24BF61" w14:textId="77777777" w:rsidR="00406283" w:rsidRDefault="00406283">
        <w:pPr>
          <w:pStyle w:val="Voettekst"/>
          <w:jc w:val="right"/>
          <w:rPr>
            <w:ins w:id="5" w:author="R.J. Baatenburg de Jong" w:date="2020-05-25T10:30:00Z"/>
          </w:rPr>
        </w:pPr>
        <w:ins w:id="6" w:author="R.J. Baatenburg de Jong" w:date="2020-05-25T10:30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Pr="00406283">
          <w:rPr>
            <w:noProof/>
            <w:lang w:val="nl-NL"/>
          </w:rPr>
          <w:t>1</w:t>
        </w:r>
        <w:ins w:id="7" w:author="R.J. Baatenburg de Jong" w:date="2020-05-25T10:30:00Z">
          <w:r>
            <w:fldChar w:fldCharType="end"/>
          </w:r>
        </w:ins>
      </w:p>
      <w:customXmlInsRangeStart w:id="8" w:author="R.J. Baatenburg de Jong" w:date="2020-05-25T10:30:00Z"/>
    </w:sdtContent>
  </w:sdt>
  <w:customXmlInsRangeEnd w:id="8"/>
  <w:p w14:paraId="52CEBA76" w14:textId="77777777" w:rsidR="00406283" w:rsidRDefault="004062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CC5E7" w14:textId="77777777" w:rsidR="00E5537F" w:rsidRDefault="00E5537F">
      <w:r>
        <w:separator/>
      </w:r>
    </w:p>
  </w:footnote>
  <w:footnote w:type="continuationSeparator" w:id="0">
    <w:p w14:paraId="5F6BD01E" w14:textId="77777777" w:rsidR="00E5537F" w:rsidRDefault="00E5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6DA09" w14:textId="77777777" w:rsidR="00406283" w:rsidRPr="00406283" w:rsidRDefault="00406283">
    <w:pPr>
      <w:pStyle w:val="Koptekst"/>
      <w:rPr>
        <w:lang w:val="nl-NL"/>
        <w:rPrChange w:id="2" w:author="R.J. Baatenburg de Jong" w:date="2020-05-25T10:30:00Z">
          <w:rPr/>
        </w:rPrChange>
      </w:rPr>
    </w:pPr>
    <w:ins w:id="3" w:author="R.J. Baatenburg de Jong" w:date="2020-05-25T10:30:00Z">
      <w:r>
        <w:rPr>
          <w:lang w:val="nl-NL"/>
        </w:rPr>
        <w:t>Appendix C: titel??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.J. Baatenburg de Jong">
    <w15:presenceInfo w15:providerId="AD" w15:userId="S-1-5-21-932686498-1610486119-1155464205-16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8BF"/>
    <w:rsid w:val="00315578"/>
    <w:rsid w:val="003A165F"/>
    <w:rsid w:val="003F5E9C"/>
    <w:rsid w:val="00406283"/>
    <w:rsid w:val="004877D2"/>
    <w:rsid w:val="004E29B3"/>
    <w:rsid w:val="004F5FA9"/>
    <w:rsid w:val="0058717C"/>
    <w:rsid w:val="00590D07"/>
    <w:rsid w:val="005B6506"/>
    <w:rsid w:val="00624940"/>
    <w:rsid w:val="00653062"/>
    <w:rsid w:val="006602E2"/>
    <w:rsid w:val="00660D1A"/>
    <w:rsid w:val="00784D58"/>
    <w:rsid w:val="007C565C"/>
    <w:rsid w:val="008B3F34"/>
    <w:rsid w:val="008C03D2"/>
    <w:rsid w:val="008D6863"/>
    <w:rsid w:val="00B61468"/>
    <w:rsid w:val="00B86B75"/>
    <w:rsid w:val="00BC48D5"/>
    <w:rsid w:val="00C36279"/>
    <w:rsid w:val="00D42F88"/>
    <w:rsid w:val="00D900A3"/>
    <w:rsid w:val="00E30B56"/>
    <w:rsid w:val="00E315A3"/>
    <w:rsid w:val="00E5537F"/>
    <w:rsid w:val="00E96DF7"/>
    <w:rsid w:val="00FF2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AAD6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Standaard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Standaardalinea-lettertype"/>
    <w:rsid w:val="00E96DF7"/>
  </w:style>
  <w:style w:type="character" w:customStyle="1" w:styleId="eop">
    <w:name w:val="eop"/>
    <w:basedOn w:val="Standaardalinea-lettertype"/>
    <w:rsid w:val="00E96DF7"/>
  </w:style>
  <w:style w:type="character" w:customStyle="1" w:styleId="spellingerror">
    <w:name w:val="spellingerror"/>
    <w:basedOn w:val="Standaardalinea-lettertype"/>
    <w:rsid w:val="00E96DF7"/>
  </w:style>
  <w:style w:type="character" w:styleId="Tekstvantijdelijkeaanduiding">
    <w:name w:val="Placeholder Text"/>
    <w:basedOn w:val="Standaardalinea-lettertype"/>
    <w:semiHidden/>
    <w:rsid w:val="00B61468"/>
    <w:rPr>
      <w:color w:val="808080"/>
    </w:rPr>
  </w:style>
  <w:style w:type="paragraph" w:styleId="Koptekst">
    <w:name w:val="header"/>
    <w:basedOn w:val="Standaard"/>
    <w:link w:val="KoptekstChar"/>
    <w:unhideWhenUsed/>
    <w:rsid w:val="00406283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406283"/>
  </w:style>
  <w:style w:type="paragraph" w:styleId="Voettekst">
    <w:name w:val="footer"/>
    <w:basedOn w:val="Standaard"/>
    <w:link w:val="VoettekstChar"/>
    <w:uiPriority w:val="99"/>
    <w:unhideWhenUsed/>
    <w:rsid w:val="00406283"/>
    <w:pPr>
      <w:tabs>
        <w:tab w:val="center" w:pos="4513"/>
        <w:tab w:val="right" w:pos="902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6283"/>
  </w:style>
  <w:style w:type="paragraph" w:styleId="Ballontekst">
    <w:name w:val="Balloon Text"/>
    <w:basedOn w:val="Standaard"/>
    <w:link w:val="BallontekstChar"/>
    <w:semiHidden/>
    <w:unhideWhenUsed/>
    <w:rsid w:val="004062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40628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semiHidden/>
    <w:unhideWhenUsed/>
    <w:rsid w:val="00406283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40628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40628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40628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4062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BA9B5-2A2E-40FD-9544-498A25F0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Operation Room Triage model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R.J. Baatenburg de Jong</cp:lastModifiedBy>
  <cp:revision>16</cp:revision>
  <dcterms:created xsi:type="dcterms:W3CDTF">2020-05-08T09:00:00Z</dcterms:created>
  <dcterms:modified xsi:type="dcterms:W3CDTF">2020-05-25T08:31:00Z</dcterms:modified>
</cp:coreProperties>
</file>