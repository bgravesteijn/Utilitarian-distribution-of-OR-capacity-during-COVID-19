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B0D9" w14:textId="1CC01307" w:rsidR="00B333A0" w:rsidRDefault="00280BE8" w:rsidP="006C3C47">
      <w:pPr>
        <w:pStyle w:val="Titel"/>
        <w:ind w:left="720"/>
        <w:jc w:val="left"/>
        <w:rPr>
          <w:lang w:val="en-GB"/>
        </w:rPr>
      </w:pPr>
      <w:r>
        <w:rPr>
          <w:rFonts w:ascii="Calibri" w:eastAsia="Calibri" w:hAnsi="Calibri" w:cs="Calibri"/>
        </w:rPr>
        <w:t xml:space="preserve">Appendix D: </w:t>
      </w:r>
      <w:r w:rsidR="00B333A0" w:rsidRPr="5911DDBD">
        <w:rPr>
          <w:rFonts w:ascii="Calibri" w:eastAsia="Calibri" w:hAnsi="Calibri" w:cs="Calibri"/>
        </w:rPr>
        <w:t>Calibrated visual analog scale based on the Global burden of</w:t>
      </w:r>
      <w:r w:rsidR="00D564FD">
        <w:rPr>
          <w:rFonts w:ascii="Calibri" w:eastAsia="Calibri" w:hAnsi="Calibri" w:cs="Calibri"/>
        </w:rPr>
        <w:t xml:space="preserve"> </w:t>
      </w:r>
      <w:r w:rsidR="00B333A0" w:rsidRPr="5911DDBD">
        <w:rPr>
          <w:rFonts w:ascii="Calibri" w:eastAsia="Calibri" w:hAnsi="Calibri" w:cs="Calibri"/>
        </w:rPr>
        <w:t>disease study</w:t>
      </w:r>
    </w:p>
    <w:p w14:paraId="382C5627" w14:textId="5C40DC98" w:rsidR="00B333A0" w:rsidRDefault="00E91A9A" w:rsidP="006C3C47">
      <w:pPr>
        <w:pStyle w:val="Kop2"/>
        <w:ind w:left="720"/>
        <w:rPr>
          <w:lang w:val="en-GB"/>
        </w:rPr>
      </w:pPr>
      <w:r>
        <w:rPr>
          <w:lang w:val="en-GB"/>
        </w:rPr>
        <w:t xml:space="preserve">Panel </w:t>
      </w:r>
      <w:r w:rsidR="00790F7C">
        <w:rPr>
          <w:lang w:val="en-GB"/>
        </w:rPr>
        <w:t xml:space="preserve">(n=18) </w:t>
      </w:r>
    </w:p>
    <w:p w14:paraId="2E7B7558" w14:textId="225A5101" w:rsidR="00D564FD" w:rsidRPr="00D564FD" w:rsidRDefault="00D564FD" w:rsidP="006C3C47">
      <w:pPr>
        <w:ind w:left="720"/>
        <w:rPr>
          <w:u w:val="single"/>
          <w:lang w:val="en-GB"/>
        </w:rPr>
      </w:pPr>
      <w:r w:rsidRPr="00D564FD">
        <w:rPr>
          <w:u w:val="single"/>
          <w:lang w:val="en-GB"/>
        </w:rPr>
        <w:t xml:space="preserve">Participated in QoL scoring </w:t>
      </w:r>
    </w:p>
    <w:p w14:paraId="0DCBC77A" w14:textId="5DD0A5A6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A.R.M. Brandt </w:t>
      </w:r>
      <w:r>
        <w:rPr>
          <w:lang w:val="en-GB"/>
        </w:rPr>
        <w:t>–</w:t>
      </w:r>
      <w:r w:rsidRPr="009C2534">
        <w:rPr>
          <w:lang w:val="en-GB"/>
        </w:rPr>
        <w:t xml:space="preserve"> Kerkh</w:t>
      </w:r>
      <w:r>
        <w:rPr>
          <w:lang w:val="en-GB"/>
        </w:rPr>
        <w:t xml:space="preserve">of, oncological </w:t>
      </w:r>
      <w:proofErr w:type="spellStart"/>
      <w:r>
        <w:rPr>
          <w:lang w:val="en-GB"/>
        </w:rPr>
        <w:t>s</w:t>
      </w:r>
      <w:r w:rsidR="00BB49E8">
        <w:rPr>
          <w:lang w:val="en-GB"/>
        </w:rPr>
        <w:t>urger</w:t>
      </w:r>
      <w:ins w:id="0" w:author="E. van Veen" w:date="2020-06-10T15:13:00Z">
        <w:r w:rsidR="00F86D92">
          <w:rPr>
            <w:lang w:val="en-GB"/>
          </w:rPr>
          <w:t>eon</w:t>
        </w:r>
      </w:ins>
      <w:proofErr w:type="spellEnd"/>
      <w:del w:id="1" w:author="E. van Veen" w:date="2020-06-10T15:13:00Z">
        <w:r w:rsidR="00BB49E8" w:rsidDel="00F86D92">
          <w:rPr>
            <w:lang w:val="en-GB"/>
          </w:rPr>
          <w:delText>y</w:delText>
        </w:r>
      </w:del>
    </w:p>
    <w:p w14:paraId="5DB05076" w14:textId="775FE57A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B.Y. Graves</w:t>
      </w:r>
      <w:r>
        <w:rPr>
          <w:lang w:val="en-GB"/>
        </w:rPr>
        <w:t>teijn, researcher</w:t>
      </w:r>
    </w:p>
    <w:p w14:paraId="500BA119" w14:textId="078828E9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C</w:t>
      </w:r>
      <w:r w:rsidR="00BB49E8">
        <w:rPr>
          <w:lang w:val="en-GB"/>
        </w:rPr>
        <w:t xml:space="preserve">. </w:t>
      </w:r>
      <w:proofErr w:type="spellStart"/>
      <w:r w:rsidR="00BB49E8">
        <w:rPr>
          <w:lang w:val="en-GB"/>
        </w:rPr>
        <w:t>Verhoef</w:t>
      </w:r>
      <w:proofErr w:type="spellEnd"/>
      <w:r w:rsidR="00BB49E8">
        <w:rPr>
          <w:lang w:val="en-GB"/>
        </w:rPr>
        <w:t xml:space="preserve">, oncological </w:t>
      </w:r>
      <w:proofErr w:type="spellStart"/>
      <w:r w:rsidR="00BB49E8">
        <w:rPr>
          <w:lang w:val="en-GB"/>
        </w:rPr>
        <w:t>surger</w:t>
      </w:r>
      <w:ins w:id="2" w:author="E. van Veen" w:date="2020-06-10T15:13:00Z">
        <w:r w:rsidR="00F86D92">
          <w:rPr>
            <w:lang w:val="en-GB"/>
          </w:rPr>
          <w:t>eon</w:t>
        </w:r>
      </w:ins>
      <w:proofErr w:type="spellEnd"/>
      <w:del w:id="3" w:author="E. van Veen" w:date="2020-06-10T15:13:00Z">
        <w:r w:rsidR="00BB49E8" w:rsidDel="00F86D92">
          <w:rPr>
            <w:lang w:val="en-GB"/>
          </w:rPr>
          <w:delText>y</w:delText>
        </w:r>
      </w:del>
    </w:p>
    <w:p w14:paraId="69301AF0" w14:textId="1531AE90" w:rsidR="009C2534" w:rsidRPr="00280BE8" w:rsidRDefault="009C2534" w:rsidP="006C3C47">
      <w:pPr>
        <w:ind w:left="720"/>
        <w:rPr>
          <w:lang w:val="nl-NL"/>
        </w:rPr>
      </w:pPr>
      <w:r w:rsidRPr="00280BE8">
        <w:rPr>
          <w:lang w:val="nl-NL"/>
        </w:rPr>
        <w:t xml:space="preserve">C.H. </w:t>
      </w:r>
      <w:proofErr w:type="spellStart"/>
      <w:r w:rsidRPr="00280BE8">
        <w:rPr>
          <w:lang w:val="nl-NL"/>
        </w:rPr>
        <w:t>Bangma</w:t>
      </w:r>
      <w:proofErr w:type="spellEnd"/>
      <w:r w:rsidRPr="00280BE8">
        <w:rPr>
          <w:lang w:val="nl-NL"/>
        </w:rPr>
        <w:t xml:space="preserve">, </w:t>
      </w:r>
      <w:proofErr w:type="spellStart"/>
      <w:r w:rsidRPr="00280BE8">
        <w:rPr>
          <w:lang w:val="nl-NL"/>
        </w:rPr>
        <w:t>urologist</w:t>
      </w:r>
      <w:proofErr w:type="spellEnd"/>
    </w:p>
    <w:p w14:paraId="63D8554E" w14:textId="01E9C076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 xml:space="preserve">C.M.F. </w:t>
      </w:r>
      <w:proofErr w:type="spellStart"/>
      <w:r w:rsidRPr="00D564FD">
        <w:rPr>
          <w:lang w:val="nl-NL"/>
        </w:rPr>
        <w:t>Dirven</w:t>
      </w:r>
      <w:proofErr w:type="spellEnd"/>
      <w:r w:rsidRPr="00D564FD">
        <w:rPr>
          <w:lang w:val="nl-NL"/>
        </w:rPr>
        <w:t xml:space="preserve">, </w:t>
      </w:r>
      <w:proofErr w:type="spellStart"/>
      <w:r w:rsidRPr="00D564FD">
        <w:rPr>
          <w:lang w:val="nl-NL"/>
        </w:rPr>
        <w:t>neurosurgeon</w:t>
      </w:r>
      <w:proofErr w:type="spellEnd"/>
    </w:p>
    <w:p w14:paraId="69008617" w14:textId="024809BB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D.C. Van Diepen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urologist</w:t>
      </w:r>
      <w:proofErr w:type="spellEnd"/>
    </w:p>
    <w:p w14:paraId="2D64F662" w14:textId="6F358000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E.M. Roes</w:t>
      </w:r>
      <w:r w:rsidRPr="00D564FD">
        <w:rPr>
          <w:lang w:val="en-GB"/>
        </w:rPr>
        <w:t>,</w:t>
      </w:r>
      <w:r w:rsidR="00BB49E8" w:rsidRPr="00BB49E8">
        <w:rPr>
          <w:lang w:val="en-GB"/>
        </w:rPr>
        <w:t xml:space="preserve"> oncological gynaecolog</w:t>
      </w:r>
      <w:ins w:id="4" w:author="E. van Veen" w:date="2020-06-10T15:13:00Z">
        <w:r w:rsidR="00F86D92">
          <w:rPr>
            <w:lang w:val="en-GB"/>
          </w:rPr>
          <w:t>ist</w:t>
        </w:r>
      </w:ins>
      <w:del w:id="5" w:author="E. van Veen" w:date="2020-06-10T15:13:00Z">
        <w:r w:rsidR="00BB49E8" w:rsidRPr="00BB49E8" w:rsidDel="00F86D92">
          <w:rPr>
            <w:lang w:val="en-GB"/>
          </w:rPr>
          <w:delText>y</w:delText>
        </w:r>
      </w:del>
    </w:p>
    <w:p w14:paraId="75895B7F" w14:textId="4D239595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H.A. </w:t>
      </w:r>
      <w:proofErr w:type="spellStart"/>
      <w:r>
        <w:rPr>
          <w:lang w:val="en-GB"/>
        </w:rPr>
        <w:t>Polinder</w:t>
      </w:r>
      <w:proofErr w:type="spellEnd"/>
      <w:r>
        <w:rPr>
          <w:lang w:val="en-GB"/>
        </w:rPr>
        <w:t xml:space="preserve"> – Bos, geriatric</w:t>
      </w:r>
      <w:ins w:id="6" w:author="E. van Veen" w:date="2020-06-10T15:14:00Z">
        <w:r w:rsidR="00F86D92">
          <w:rPr>
            <w:lang w:val="en-GB"/>
          </w:rPr>
          <w:t>ian</w:t>
        </w:r>
      </w:ins>
      <w:del w:id="7" w:author="E. van Veen" w:date="2020-06-10T15:14:00Z">
        <w:r w:rsidDel="00F86D92">
          <w:rPr>
            <w:lang w:val="en-GB"/>
          </w:rPr>
          <w:delText>s</w:delText>
        </w:r>
      </w:del>
    </w:p>
    <w:p w14:paraId="4DEE4B2D" w14:textId="080B9709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I. </w:t>
      </w:r>
      <w:proofErr w:type="spellStart"/>
      <w:r>
        <w:rPr>
          <w:lang w:val="en-GB"/>
        </w:rPr>
        <w:t>Beetz</w:t>
      </w:r>
      <w:proofErr w:type="spellEnd"/>
      <w:r>
        <w:rPr>
          <w:lang w:val="en-GB"/>
        </w:rPr>
        <w:tab/>
        <w:t xml:space="preserve">, </w:t>
      </w:r>
      <w:ins w:id="8" w:author="E. van Veen" w:date="2020-06-10T15:14:00Z">
        <w:r w:rsidR="00F86D92">
          <w:rPr>
            <w:lang w:val="en-GB"/>
          </w:rPr>
          <w:t xml:space="preserve">general </w:t>
        </w:r>
      </w:ins>
      <w:proofErr w:type="spellStart"/>
      <w:r>
        <w:rPr>
          <w:lang w:val="en-GB"/>
        </w:rPr>
        <w:t>surger</w:t>
      </w:r>
      <w:ins w:id="9" w:author="E. van Veen" w:date="2020-06-10T15:14:00Z">
        <w:r w:rsidR="00F86D92">
          <w:rPr>
            <w:lang w:val="en-GB"/>
          </w:rPr>
          <w:t>eon</w:t>
        </w:r>
      </w:ins>
      <w:proofErr w:type="spellEnd"/>
      <w:del w:id="10" w:author="E. van Veen" w:date="2020-06-10T15:14:00Z">
        <w:r w:rsidDel="00F86D92">
          <w:rPr>
            <w:lang w:val="en-GB"/>
          </w:rPr>
          <w:delText>y</w:delText>
        </w:r>
      </w:del>
    </w:p>
    <w:p w14:paraId="6C42BDB8" w14:textId="76018CF6" w:rsidR="009C2534" w:rsidRPr="00D564FD" w:rsidRDefault="00BB49E8" w:rsidP="006C3C47">
      <w:pPr>
        <w:ind w:left="720"/>
      </w:pPr>
      <w:r w:rsidRPr="00D564FD">
        <w:t xml:space="preserve">J.A. </w:t>
      </w:r>
      <w:proofErr w:type="spellStart"/>
      <w:r w:rsidRPr="00D564FD">
        <w:t>Goudzwaard</w:t>
      </w:r>
      <w:proofErr w:type="spellEnd"/>
      <w:r w:rsidRPr="00D564FD">
        <w:t>, geriatric</w:t>
      </w:r>
      <w:ins w:id="11" w:author="E. van Veen" w:date="2020-06-10T15:14:00Z">
        <w:r w:rsidR="00F86D92">
          <w:t>ian</w:t>
        </w:r>
      </w:ins>
      <w:del w:id="12" w:author="E. van Veen" w:date="2020-06-10T15:14:00Z">
        <w:r w:rsidRPr="00D564FD" w:rsidDel="00F86D92">
          <w:delText>s</w:delText>
        </w:r>
      </w:del>
    </w:p>
    <w:p w14:paraId="45A1E025" w14:textId="628FF159" w:rsidR="009C2534" w:rsidRPr="00BB49E8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 xml:space="preserve">J.J.M. </w:t>
      </w:r>
      <w:proofErr w:type="spellStart"/>
      <w:r w:rsidRPr="00D564FD">
        <w:rPr>
          <w:lang w:val="en-GB"/>
        </w:rPr>
        <w:t>Takkenberg</w:t>
      </w:r>
      <w:proofErr w:type="spellEnd"/>
      <w:r w:rsidRPr="00D564FD">
        <w:rPr>
          <w:lang w:val="en-GB"/>
        </w:rPr>
        <w:t xml:space="preserve">, thoracic </w:t>
      </w:r>
      <w:proofErr w:type="spellStart"/>
      <w:r w:rsidRPr="00D564FD">
        <w:rPr>
          <w:lang w:val="en-GB"/>
        </w:rPr>
        <w:t>surger</w:t>
      </w:r>
      <w:ins w:id="13" w:author="E. van Veen" w:date="2020-06-10T15:14:00Z">
        <w:r w:rsidR="00F86D92">
          <w:rPr>
            <w:lang w:val="en-GB"/>
          </w:rPr>
          <w:t>eon</w:t>
        </w:r>
      </w:ins>
      <w:proofErr w:type="spellEnd"/>
      <w:del w:id="14" w:author="E. van Veen" w:date="2020-06-10T15:14:00Z">
        <w:r w:rsidRPr="00D564FD" w:rsidDel="00F86D92">
          <w:rPr>
            <w:lang w:val="en-GB"/>
          </w:rPr>
          <w:delText>y</w:delText>
        </w:r>
      </w:del>
    </w:p>
    <w:p w14:paraId="6E20D2FD" w14:textId="74DE9A01" w:rsidR="009C2534" w:rsidRPr="00F86D92" w:rsidRDefault="00BB49E8" w:rsidP="006C3C47">
      <w:pPr>
        <w:ind w:left="720"/>
        <w:rPr>
          <w:lang w:val="nl-NL"/>
          <w:rPrChange w:id="15" w:author="E. van Veen" w:date="2020-06-10T15:15:00Z">
            <w:rPr>
              <w:lang w:val="en-GB"/>
            </w:rPr>
          </w:rPrChange>
        </w:rPr>
      </w:pPr>
      <w:r w:rsidRPr="00F86D92">
        <w:rPr>
          <w:lang w:val="nl-NL"/>
          <w:rPrChange w:id="16" w:author="E. van Veen" w:date="2020-06-10T15:15:00Z">
            <w:rPr>
              <w:lang w:val="en-GB"/>
            </w:rPr>
          </w:rPrChange>
        </w:rPr>
        <w:t xml:space="preserve">J.L.C.M. van </w:t>
      </w:r>
      <w:proofErr w:type="spellStart"/>
      <w:r w:rsidRPr="00F86D92">
        <w:rPr>
          <w:lang w:val="nl-NL"/>
          <w:rPrChange w:id="17" w:author="E. van Veen" w:date="2020-06-10T15:15:00Z">
            <w:rPr>
              <w:lang w:val="en-GB"/>
            </w:rPr>
          </w:rPrChange>
        </w:rPr>
        <w:t>Saase</w:t>
      </w:r>
      <w:proofErr w:type="spellEnd"/>
      <w:r w:rsidRPr="00F86D92">
        <w:rPr>
          <w:lang w:val="nl-NL"/>
          <w:rPrChange w:id="18" w:author="E. van Veen" w:date="2020-06-10T15:15:00Z">
            <w:rPr>
              <w:lang w:val="en-GB"/>
            </w:rPr>
          </w:rPrChange>
        </w:rPr>
        <w:t xml:space="preserve">, </w:t>
      </w:r>
      <w:del w:id="19" w:author="E. van Veen" w:date="2020-06-10T15:14:00Z">
        <w:r w:rsidRPr="00F86D92" w:rsidDel="00F86D92">
          <w:rPr>
            <w:lang w:val="nl-NL"/>
            <w:rPrChange w:id="20" w:author="E. van Veen" w:date="2020-06-10T15:15:00Z">
              <w:rPr>
                <w:lang w:val="en-GB"/>
              </w:rPr>
            </w:rPrChange>
          </w:rPr>
          <w:delText>internal medicine</w:delText>
        </w:r>
      </w:del>
      <w:ins w:id="21" w:author="E. van Veen" w:date="2020-06-10T15:14:00Z">
        <w:r w:rsidR="00F86D92" w:rsidRPr="00F86D92">
          <w:rPr>
            <w:lang w:val="nl-NL"/>
            <w:rPrChange w:id="22" w:author="E. van Veen" w:date="2020-06-10T15:15:00Z">
              <w:rPr>
                <w:lang w:val="en-GB"/>
              </w:rPr>
            </w:rPrChange>
          </w:rPr>
          <w:t>internist</w:t>
        </w:r>
      </w:ins>
    </w:p>
    <w:p w14:paraId="7C4B3528" w14:textId="5789445A" w:rsidR="009C2534" w:rsidRPr="00F86D92" w:rsidRDefault="00BB49E8" w:rsidP="006C3C47">
      <w:pPr>
        <w:ind w:left="720"/>
        <w:rPr>
          <w:lang w:val="nl-NL"/>
          <w:rPrChange w:id="23" w:author="E. van Veen" w:date="2020-06-10T15:15:00Z">
            <w:rPr>
              <w:lang w:val="en-GB"/>
            </w:rPr>
          </w:rPrChange>
        </w:rPr>
      </w:pPr>
      <w:r w:rsidRPr="00F86D92">
        <w:rPr>
          <w:lang w:val="nl-NL"/>
          <w:rPrChange w:id="24" w:author="E. van Veen" w:date="2020-06-10T15:15:00Z">
            <w:rPr>
              <w:lang w:val="en-GB"/>
            </w:rPr>
          </w:rPrChange>
        </w:rPr>
        <w:t xml:space="preserve">J.M.W. Hazes, </w:t>
      </w:r>
      <w:proofErr w:type="spellStart"/>
      <w:r w:rsidRPr="00F86D92">
        <w:rPr>
          <w:lang w:val="nl-NL"/>
          <w:rPrChange w:id="25" w:author="E. van Veen" w:date="2020-06-10T15:15:00Z">
            <w:rPr>
              <w:lang w:val="en-GB"/>
            </w:rPr>
          </w:rPrChange>
        </w:rPr>
        <w:t>rheumatolog</w:t>
      </w:r>
      <w:ins w:id="26" w:author="E. van Veen" w:date="2020-06-10T15:15:00Z">
        <w:r w:rsidR="00F86D92" w:rsidRPr="00F86D92">
          <w:rPr>
            <w:lang w:val="nl-NL"/>
            <w:rPrChange w:id="27" w:author="E. van Veen" w:date="2020-06-10T15:15:00Z">
              <w:rPr>
                <w:lang w:val="en-GB"/>
              </w:rPr>
            </w:rPrChange>
          </w:rPr>
          <w:t>ist</w:t>
        </w:r>
      </w:ins>
      <w:proofErr w:type="spellEnd"/>
      <w:del w:id="28" w:author="E. van Veen" w:date="2020-06-10T15:15:00Z">
        <w:r w:rsidRPr="00F86D92" w:rsidDel="00F86D92">
          <w:rPr>
            <w:lang w:val="nl-NL"/>
            <w:rPrChange w:id="29" w:author="E. van Veen" w:date="2020-06-10T15:15:00Z">
              <w:rPr>
                <w:lang w:val="en-GB"/>
              </w:rPr>
            </w:rPrChange>
          </w:rPr>
          <w:delText>y</w:delText>
        </w:r>
      </w:del>
    </w:p>
    <w:p w14:paraId="6C434C78" w14:textId="5696159C" w:rsidR="009C2534" w:rsidRPr="00F86D92" w:rsidRDefault="00BB49E8" w:rsidP="006C3C47">
      <w:pPr>
        <w:ind w:left="720"/>
        <w:rPr>
          <w:lang w:val="nl-NL"/>
          <w:rPrChange w:id="30" w:author="E. van Veen" w:date="2020-06-10T15:15:00Z">
            <w:rPr>
              <w:lang w:val="en-GB"/>
            </w:rPr>
          </w:rPrChange>
        </w:rPr>
      </w:pPr>
      <w:r w:rsidRPr="00F86D92">
        <w:rPr>
          <w:lang w:val="nl-NL"/>
          <w:rPrChange w:id="31" w:author="E. van Veen" w:date="2020-06-10T15:15:00Z">
            <w:rPr>
              <w:lang w:val="en-GB"/>
            </w:rPr>
          </w:rPrChange>
        </w:rPr>
        <w:t xml:space="preserve">M.G. van Vledder, trauma </w:t>
      </w:r>
      <w:proofErr w:type="spellStart"/>
      <w:r w:rsidRPr="00F86D92">
        <w:rPr>
          <w:lang w:val="nl-NL"/>
          <w:rPrChange w:id="32" w:author="E. van Veen" w:date="2020-06-10T15:15:00Z">
            <w:rPr>
              <w:lang w:val="en-GB"/>
            </w:rPr>
          </w:rPrChange>
        </w:rPr>
        <w:t>surger</w:t>
      </w:r>
      <w:ins w:id="33" w:author="E. van Veen" w:date="2020-06-10T15:15:00Z">
        <w:r w:rsidR="00F86D92" w:rsidRPr="00F86D92">
          <w:rPr>
            <w:lang w:val="nl-NL"/>
            <w:rPrChange w:id="34" w:author="E. van Veen" w:date="2020-06-10T15:15:00Z">
              <w:rPr>
                <w:lang w:val="en-GB"/>
              </w:rPr>
            </w:rPrChange>
          </w:rPr>
          <w:t>eon</w:t>
        </w:r>
      </w:ins>
      <w:proofErr w:type="spellEnd"/>
      <w:del w:id="35" w:author="E. van Veen" w:date="2020-06-10T15:15:00Z">
        <w:r w:rsidRPr="00F86D92" w:rsidDel="00F86D92">
          <w:rPr>
            <w:lang w:val="nl-NL"/>
            <w:rPrChange w:id="36" w:author="E. van Veen" w:date="2020-06-10T15:15:00Z">
              <w:rPr>
                <w:lang w:val="en-GB"/>
              </w:rPr>
            </w:rPrChange>
          </w:rPr>
          <w:delText>y</w:delText>
        </w:r>
      </w:del>
    </w:p>
    <w:p w14:paraId="6CD98B0E" w14:textId="65063C2F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P.J.E. </w:t>
      </w:r>
      <w:proofErr w:type="spellStart"/>
      <w:r>
        <w:rPr>
          <w:lang w:val="en-GB"/>
        </w:rPr>
        <w:t>Bindels</w:t>
      </w:r>
      <w:proofErr w:type="spellEnd"/>
      <w:r>
        <w:rPr>
          <w:lang w:val="en-GB"/>
        </w:rPr>
        <w:t>, family doctor</w:t>
      </w:r>
    </w:p>
    <w:p w14:paraId="70B894D7" w14:textId="2846BF78" w:rsidR="009C2534" w:rsidRPr="00BB49E8" w:rsidRDefault="009C2534" w:rsidP="006C3C47">
      <w:pPr>
        <w:ind w:left="720"/>
        <w:rPr>
          <w:lang w:val="en-GB"/>
        </w:rPr>
      </w:pPr>
      <w:r w:rsidRPr="00BB49E8">
        <w:rPr>
          <w:lang w:val="en-GB"/>
        </w:rPr>
        <w:t xml:space="preserve">R.J. </w:t>
      </w:r>
      <w:proofErr w:type="spellStart"/>
      <w:r w:rsidRPr="00BB49E8">
        <w:rPr>
          <w:lang w:val="en-GB"/>
        </w:rPr>
        <w:t>Baatenburg</w:t>
      </w:r>
      <w:proofErr w:type="spellEnd"/>
      <w:r w:rsidRPr="00BB49E8">
        <w:rPr>
          <w:lang w:val="en-GB"/>
        </w:rPr>
        <w:t xml:space="preserve"> de Jong</w:t>
      </w:r>
      <w:r w:rsidR="00BB49E8" w:rsidRPr="00D564FD">
        <w:rPr>
          <w:lang w:val="en-GB"/>
        </w:rPr>
        <w:t xml:space="preserve">, head and neck </w:t>
      </w:r>
      <w:proofErr w:type="spellStart"/>
      <w:r w:rsidR="00BB49E8" w:rsidRPr="00D564FD">
        <w:rPr>
          <w:lang w:val="en-GB"/>
        </w:rPr>
        <w:t>surger</w:t>
      </w:r>
      <w:ins w:id="37" w:author="E. van Veen" w:date="2020-06-10T15:15:00Z">
        <w:r w:rsidR="00F86D92">
          <w:rPr>
            <w:lang w:val="en-GB"/>
          </w:rPr>
          <w:t>eon</w:t>
        </w:r>
      </w:ins>
      <w:proofErr w:type="spellEnd"/>
      <w:del w:id="38" w:author="E. van Veen" w:date="2020-06-10T15:15:00Z">
        <w:r w:rsidR="00BB49E8" w:rsidRPr="00D564FD" w:rsidDel="00F86D92">
          <w:rPr>
            <w:lang w:val="en-GB"/>
          </w:rPr>
          <w:delText>y</w:delText>
        </w:r>
      </w:del>
    </w:p>
    <w:p w14:paraId="1452E58F" w14:textId="773492A1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S.M. Lagarde, transplantation </w:t>
      </w:r>
      <w:proofErr w:type="spellStart"/>
      <w:r>
        <w:rPr>
          <w:lang w:val="en-GB"/>
        </w:rPr>
        <w:t>surger</w:t>
      </w:r>
      <w:ins w:id="39" w:author="E. van Veen" w:date="2020-06-10T15:15:00Z">
        <w:r w:rsidR="00F86D92">
          <w:rPr>
            <w:lang w:val="en-GB"/>
          </w:rPr>
          <w:t>eon</w:t>
        </w:r>
      </w:ins>
      <w:proofErr w:type="spellEnd"/>
      <w:del w:id="40" w:author="E. van Veen" w:date="2020-06-10T15:15:00Z">
        <w:r w:rsidDel="00F86D92">
          <w:rPr>
            <w:lang w:val="en-GB"/>
          </w:rPr>
          <w:delText>y</w:delText>
        </w:r>
      </w:del>
    </w:p>
    <w:p w14:paraId="212A61F5" w14:textId="06A45BEE" w:rsidR="00BB49E8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T.W. </w:t>
      </w:r>
      <w:proofErr w:type="spellStart"/>
      <w:r w:rsidRPr="009C2534">
        <w:rPr>
          <w:lang w:val="en-GB"/>
        </w:rPr>
        <w:t>Galema</w:t>
      </w:r>
      <w:proofErr w:type="spellEnd"/>
      <w:r w:rsidR="00BB49E8">
        <w:rPr>
          <w:lang w:val="en-GB"/>
        </w:rPr>
        <w:t>, cardiolog</w:t>
      </w:r>
      <w:ins w:id="41" w:author="E. van Veen" w:date="2020-06-10T15:15:00Z">
        <w:r w:rsidR="00F86D92">
          <w:rPr>
            <w:lang w:val="en-GB"/>
          </w:rPr>
          <w:t>ist</w:t>
        </w:r>
      </w:ins>
      <w:del w:id="42" w:author="E. van Veen" w:date="2020-06-10T15:15:00Z">
        <w:r w:rsidR="00BB49E8" w:rsidDel="00F86D92">
          <w:rPr>
            <w:lang w:val="en-GB"/>
          </w:rPr>
          <w:delText>y</w:delText>
        </w:r>
      </w:del>
    </w:p>
    <w:p w14:paraId="0B45EBF8" w14:textId="7DE256F2" w:rsidR="00D564FD" w:rsidRDefault="00D564FD" w:rsidP="006C3C47">
      <w:pPr>
        <w:ind w:left="720"/>
        <w:rPr>
          <w:lang w:val="en-GB"/>
        </w:rPr>
      </w:pPr>
    </w:p>
    <w:p w14:paraId="6F2E7BF8" w14:textId="2403052B" w:rsidR="00D564FD" w:rsidRDefault="00D564FD" w:rsidP="006C3C47">
      <w:pPr>
        <w:ind w:left="720"/>
        <w:rPr>
          <w:lang w:val="en-GB"/>
        </w:rPr>
      </w:pPr>
      <w:commentRangeStart w:id="43"/>
      <w:r>
        <w:rPr>
          <w:lang w:val="en-GB"/>
        </w:rPr>
        <w:t xml:space="preserve">Part of the organisation and set up of the panel discussion </w:t>
      </w:r>
      <w:commentRangeEnd w:id="43"/>
      <w:r w:rsidR="00F86D92">
        <w:rPr>
          <w:rStyle w:val="Verwijzingopmerking"/>
        </w:rPr>
        <w:commentReference w:id="43"/>
      </w:r>
    </w:p>
    <w:p w14:paraId="6D125F30" w14:textId="0525AB32" w:rsidR="00790F7C" w:rsidRPr="00790F7C" w:rsidRDefault="00790F7C" w:rsidP="006C3C47">
      <w:pPr>
        <w:ind w:left="720"/>
      </w:pPr>
      <w:r w:rsidRPr="00D564FD">
        <w:t>C.L. van Lint, researcher</w:t>
      </w:r>
    </w:p>
    <w:p w14:paraId="3BDBD317" w14:textId="5D490FA2" w:rsidR="00D564FD" w:rsidRDefault="00D564FD" w:rsidP="006C3C47">
      <w:pPr>
        <w:ind w:left="720"/>
        <w:rPr>
          <w:lang w:val="en-GB"/>
        </w:rPr>
      </w:pPr>
      <w:r w:rsidRPr="009C2534">
        <w:rPr>
          <w:lang w:val="en-GB"/>
        </w:rPr>
        <w:t>E.M. Krijkamp</w:t>
      </w:r>
      <w:r w:rsidRPr="00D564FD">
        <w:rPr>
          <w:lang w:val="en-GB"/>
        </w:rPr>
        <w:t>, researcher</w:t>
      </w:r>
    </w:p>
    <w:p w14:paraId="59440570" w14:textId="77777777" w:rsidR="00790F7C" w:rsidRDefault="00790F7C" w:rsidP="006C3C47">
      <w:pPr>
        <w:ind w:left="720"/>
        <w:rPr>
          <w:lang w:val="en-GB"/>
        </w:rPr>
      </w:pPr>
      <w:r w:rsidRPr="00BB49E8">
        <w:rPr>
          <w:lang w:val="en-GB"/>
        </w:rPr>
        <w:t xml:space="preserve">G. </w:t>
      </w:r>
      <w:proofErr w:type="spellStart"/>
      <w:r w:rsidRPr="00BB49E8">
        <w:rPr>
          <w:lang w:val="en-GB"/>
        </w:rPr>
        <w:t>Geleijnse</w:t>
      </w:r>
      <w:proofErr w:type="spellEnd"/>
      <w:r w:rsidRPr="00D564FD">
        <w:rPr>
          <w:lang w:val="en-GB"/>
        </w:rPr>
        <w:t xml:space="preserve">, </w:t>
      </w:r>
      <w:proofErr w:type="spellStart"/>
      <w:r w:rsidRPr="00D564FD">
        <w:rPr>
          <w:lang w:val="en-GB"/>
        </w:rPr>
        <w:t>physisist</w:t>
      </w:r>
      <w:proofErr w:type="spellEnd"/>
      <w:r w:rsidRPr="00D564FD">
        <w:rPr>
          <w:lang w:val="en-GB"/>
        </w:rPr>
        <w:t>/data-manager</w:t>
      </w:r>
    </w:p>
    <w:p w14:paraId="56E98FF1" w14:textId="2AA808C1" w:rsidR="00790F7C" w:rsidRDefault="00790F7C" w:rsidP="006C3C47">
      <w:pPr>
        <w:ind w:left="720"/>
        <w:rPr>
          <w:lang w:val="en-GB"/>
        </w:rPr>
      </w:pPr>
      <w:r>
        <w:rPr>
          <w:lang w:val="en-GB"/>
        </w:rPr>
        <w:t>H.F. Lingsma, medical decision making</w:t>
      </w:r>
    </w:p>
    <w:p w14:paraId="45F4D1BB" w14:textId="2776F903" w:rsidR="00D564FD" w:rsidRDefault="00D564FD" w:rsidP="006C3C47">
      <w:pPr>
        <w:ind w:left="720"/>
        <w:rPr>
          <w:lang w:val="en-GB"/>
        </w:rPr>
      </w:pPr>
      <w:r>
        <w:rPr>
          <w:lang w:val="en-GB"/>
        </w:rPr>
        <w:t xml:space="preserve">I.R.A. </w:t>
      </w:r>
      <w:proofErr w:type="spellStart"/>
      <w:r>
        <w:rPr>
          <w:lang w:val="en-GB"/>
        </w:rPr>
        <w:t>Retel</w:t>
      </w:r>
      <w:proofErr w:type="spellEnd"/>
      <w:r>
        <w:rPr>
          <w:lang w:val="en-GB"/>
        </w:rPr>
        <w:t xml:space="preserve"> Helmrich, researcher</w:t>
      </w:r>
    </w:p>
    <w:p w14:paraId="0112DE92" w14:textId="39BF2173" w:rsidR="00D564FD" w:rsidRPr="00925CA2" w:rsidRDefault="00D564FD" w:rsidP="006C3C47">
      <w:pPr>
        <w:ind w:left="720"/>
      </w:pPr>
      <w:r w:rsidRPr="00925CA2">
        <w:t xml:space="preserve">J.J. </w:t>
      </w:r>
      <w:proofErr w:type="spellStart"/>
      <w:r w:rsidRPr="00925CA2">
        <w:t>Busschbach</w:t>
      </w:r>
      <w:proofErr w:type="spellEnd"/>
      <w:r w:rsidRPr="00925CA2">
        <w:t>, psychology</w:t>
      </w:r>
    </w:p>
    <w:p w14:paraId="1A3BBEC9" w14:textId="0B649A8D" w:rsidR="00D564FD" w:rsidRPr="00925CA2" w:rsidRDefault="00790F7C" w:rsidP="006C3C47">
      <w:pPr>
        <w:ind w:left="720"/>
      </w:pPr>
      <w:r w:rsidRPr="00925CA2">
        <w:t xml:space="preserve">R.L.C. </w:t>
      </w:r>
      <w:proofErr w:type="spellStart"/>
      <w:r w:rsidRPr="00925CA2">
        <w:t>Goedhart</w:t>
      </w:r>
      <w:proofErr w:type="spellEnd"/>
      <w:r w:rsidRPr="00925CA2">
        <w:t>, data manager</w:t>
      </w:r>
    </w:p>
    <w:p w14:paraId="6C34F055" w14:textId="5220CC08" w:rsidR="00D564FD" w:rsidRDefault="00D564FD" w:rsidP="006C3C47">
      <w:pPr>
        <w:ind w:left="720"/>
      </w:pPr>
    </w:p>
    <w:p w14:paraId="4F4024A0" w14:textId="64499CDD" w:rsidR="00351914" w:rsidRDefault="00351914" w:rsidP="006C3C47">
      <w:pPr>
        <w:ind w:left="720"/>
      </w:pPr>
      <w:r>
        <w:t>All from the Erasmus MC, Rotterdam, The Netherlands.</w:t>
      </w:r>
    </w:p>
    <w:p w14:paraId="7713B56E" w14:textId="77777777" w:rsidR="00351914" w:rsidRPr="00925CA2" w:rsidRDefault="00351914" w:rsidP="006C3C47">
      <w:pPr>
        <w:ind w:left="720"/>
      </w:pPr>
    </w:p>
    <w:p w14:paraId="5247C5AB" w14:textId="68F1ED6C" w:rsidR="006F61EB" w:rsidRDefault="00351914" w:rsidP="006C3C4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Data s</w:t>
      </w:r>
      <w:r w:rsidR="003A00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ource:</w:t>
      </w:r>
    </w:p>
    <w:p w14:paraId="3C59C947" w14:textId="1C18315F" w:rsidR="006F61EB" w:rsidRDefault="006F61EB" w:rsidP="006C3C47">
      <w:pPr>
        <w:ind w:left="720"/>
        <w:rPr>
          <w:rStyle w:val="Hyperlink"/>
        </w:rPr>
      </w:pPr>
      <w:r w:rsidRPr="5911DDBD">
        <w:t xml:space="preserve">IHME_GBD_2016_DISABILITY_WEIGHTS_Y2017M09D14 (downloaded </w:t>
      </w:r>
      <w:r w:rsidR="00351914">
        <w:t xml:space="preserve">may 2020 </w:t>
      </w:r>
      <w:r w:rsidRPr="5911DDBD">
        <w:t xml:space="preserve">from </w:t>
      </w:r>
      <w:hyperlink r:id="rId13">
        <w:r w:rsidRPr="5911DDBD">
          <w:rPr>
            <w:rStyle w:val="Hyperlink"/>
          </w:rPr>
          <w:t>http://ghdx.healthdata.org/gbd-2016</w:t>
        </w:r>
      </w:hyperlink>
      <w:r w:rsidR="00351914">
        <w:rPr>
          <w:rStyle w:val="Hyperlink"/>
        </w:rPr>
        <w:t xml:space="preserve">) </w:t>
      </w:r>
    </w:p>
    <w:p w14:paraId="45478138" w14:textId="46A9B2DF" w:rsidR="006F61EB" w:rsidRPr="00A6726C" w:rsidRDefault="00A6726C" w:rsidP="006C3C47">
      <w:pPr>
        <w:ind w:left="720"/>
      </w:pPr>
      <w:r w:rsidRPr="00A6726C">
        <w:t>More about this data can be found here:</w:t>
      </w:r>
    </w:p>
    <w:p w14:paraId="069A54AC" w14:textId="33169681" w:rsidR="006F61EB" w:rsidRDefault="006F61EB" w:rsidP="006C3C47">
      <w:pPr>
        <w:ind w:left="720"/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D8ACAC0" w14:textId="77777777" w:rsidR="00E56EBC" w:rsidRDefault="00E56EBC" w:rsidP="00E91A9A">
      <w:pPr>
        <w:pStyle w:val="Kop2"/>
        <w:rPr>
          <w:lang w:val="en-GB"/>
        </w:rPr>
      </w:pPr>
    </w:p>
    <w:p w14:paraId="4090F9CC" w14:textId="77777777" w:rsidR="00E56EBC" w:rsidRDefault="00E56EBC" w:rsidP="00E91A9A">
      <w:pPr>
        <w:pStyle w:val="Kop2"/>
        <w:rPr>
          <w:lang w:val="en-GB"/>
        </w:rPr>
      </w:pPr>
    </w:p>
    <w:p w14:paraId="56A221B1" w14:textId="77777777" w:rsidR="00E56EBC" w:rsidRDefault="00E56E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04DD011" w14:textId="4FBB11AE" w:rsidR="00B333A0" w:rsidRDefault="00E91A9A" w:rsidP="006C3C47">
      <w:pPr>
        <w:pStyle w:val="Kop2"/>
        <w:ind w:left="720"/>
        <w:rPr>
          <w:lang w:val="en-GB"/>
        </w:rPr>
      </w:pPr>
      <w:r>
        <w:rPr>
          <w:lang w:val="en-GB"/>
        </w:rPr>
        <w:lastRenderedPageBreak/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04FAE6E2" w14:textId="23E91254" w:rsidR="00E91A9A" w:rsidRPr="00B333A0" w:rsidRDefault="00E91A9A" w:rsidP="006C3C47">
      <w:pPr>
        <w:ind w:left="720"/>
        <w:rPr>
          <w:lang w:val="en-GB"/>
        </w:rPr>
        <w:sectPr w:rsidR="00E91A9A" w:rsidRPr="00B333A0" w:rsidSect="00E56EBC">
          <w:headerReference w:type="default" r:id="rId14"/>
          <w:footerReference w:type="default" r:id="rId15"/>
          <w:pgSz w:w="11900" w:h="16840"/>
          <w:pgMar w:top="1440" w:right="238" w:bottom="1440" w:left="238" w:header="709" w:footer="737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 wp14:anchorId="3F70DB69" wp14:editId="06838DDA">
            <wp:extent cx="3307080" cy="7835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342762" cy="7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pPr w:leftFromText="180" w:rightFromText="180" w:vertAnchor="page" w:horzAnchor="page" w:tblpX="909" w:tblpY="955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14:paraId="6E727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023A1CC3" w14:textId="77777777" w:rsidR="00E56EBC" w:rsidRPr="004C7B38" w:rsidRDefault="00E56EBC" w:rsidP="003C7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3A51C800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60A60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3986EF4B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1EDEB3D7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458AAC4C" w14:textId="77777777" w:rsidTr="00E56EBC">
        <w:trPr>
          <w:trHeight w:val="215"/>
        </w:trPr>
        <w:tc>
          <w:tcPr>
            <w:tcW w:w="0" w:type="auto"/>
          </w:tcPr>
          <w:p w14:paraId="5DA21E66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379E0DF8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>
              <w:rPr>
                <w:sz w:val="28"/>
                <w:highlight w:val="green"/>
              </w:rPr>
              <w:t>ve</w:t>
            </w:r>
          </w:p>
        </w:tc>
      </w:tr>
      <w:tr w:rsidR="00E56EBC" w14:paraId="7684D2C5" w14:textId="77777777" w:rsidTr="00E56EBC">
        <w:trPr>
          <w:trHeight w:val="199"/>
        </w:trPr>
        <w:tc>
          <w:tcPr>
            <w:tcW w:w="0" w:type="auto"/>
          </w:tcPr>
          <w:p w14:paraId="7400CB34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0" w:type="auto"/>
          </w:tcPr>
          <w:p w14:paraId="264D1755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E56EBC" w14:paraId="306EA6F1" w14:textId="77777777" w:rsidTr="00E56EBC">
        <w:trPr>
          <w:trHeight w:val="199"/>
        </w:trPr>
        <w:tc>
          <w:tcPr>
            <w:tcW w:w="0" w:type="auto"/>
          </w:tcPr>
          <w:p w14:paraId="11439C54" w14:textId="18E4A6E5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E3518C" wp14:editId="29BC1DBC">
                  <wp:extent cx="3307080" cy="783582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CBCAB" w14:textId="30CD7FC7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ABBDE6" wp14:editId="15A0FAC5">
                  <wp:extent cx="3307080" cy="783582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6DF8B" w14:textId="38DBDB89" w:rsidR="00B333A0" w:rsidRPr="00B333A0" w:rsidRDefault="00B333A0"/>
    <w:p w14:paraId="0A5539BE" w14:textId="77777777" w:rsidR="00C52EC3" w:rsidRPr="00B333A0" w:rsidRDefault="00C52EC3" w:rsidP="001E37AC"/>
    <w:p w14:paraId="0802750F" w14:textId="77777777" w:rsidR="00B333A0" w:rsidRDefault="00B333A0" w:rsidP="007E05B0">
      <w:pPr>
        <w:rPr>
          <w:lang w:val="nl-NL"/>
        </w:rPr>
      </w:pPr>
    </w:p>
    <w:p w14:paraId="3B211D17" w14:textId="77777777" w:rsidR="00E56EBC" w:rsidRDefault="00E56EBC" w:rsidP="007E05B0">
      <w:pPr>
        <w:rPr>
          <w:lang w:val="nl-NL"/>
        </w:rPr>
      </w:pPr>
    </w:p>
    <w:p w14:paraId="0065CD7B" w14:textId="77777777" w:rsidR="00E56EBC" w:rsidRDefault="00E56EBC" w:rsidP="007E05B0">
      <w:pPr>
        <w:rPr>
          <w:lang w:val="nl-NL"/>
        </w:rPr>
      </w:pPr>
    </w:p>
    <w:p w14:paraId="5C889E28" w14:textId="0AE53555" w:rsidR="00E56EBC" w:rsidRDefault="00E56EBC">
      <w:pPr>
        <w:rPr>
          <w:lang w:val="nl-NL"/>
        </w:rPr>
      </w:pPr>
    </w:p>
    <w:p w14:paraId="163BC55D" w14:textId="77777777" w:rsidR="00E56EBC" w:rsidRDefault="00E56EBC">
      <w:pPr>
        <w:rPr>
          <w:lang w:val="nl-NL"/>
        </w:rPr>
      </w:pPr>
    </w:p>
    <w:p w14:paraId="0E0F3F34" w14:textId="79F86D20" w:rsidR="00E56EBC" w:rsidRDefault="00E56EBC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pPr w:leftFromText="180" w:rightFromText="180" w:vertAnchor="page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:rsidRPr="004C7B38" w14:paraId="4CF31D43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160C5697" w14:textId="77777777" w:rsidR="00E56EBC" w:rsidRPr="004C7B38" w:rsidRDefault="00E56EBC" w:rsidP="00064F9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7262A223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7DA5E5D6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25B6799E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646479EA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1505F2CE" w14:textId="77777777" w:rsidTr="00064F9E">
        <w:trPr>
          <w:trHeight w:val="236"/>
        </w:trPr>
        <w:tc>
          <w:tcPr>
            <w:tcW w:w="0" w:type="auto"/>
          </w:tcPr>
          <w:p w14:paraId="606F4F28" w14:textId="6B1944D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 w:rsidR="00881AB6"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293C9AA8" w14:textId="2D25ADF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 w:rsidR="00881AB6">
              <w:rPr>
                <w:sz w:val="28"/>
                <w:highlight w:val="green"/>
              </w:rPr>
              <w:t>ve</w:t>
            </w:r>
          </w:p>
        </w:tc>
      </w:tr>
      <w:tr w:rsidR="00E56EBC" w:rsidRPr="004C7B38" w14:paraId="7260EF87" w14:textId="77777777" w:rsidTr="00064F9E">
        <w:trPr>
          <w:trHeight w:val="218"/>
        </w:trPr>
        <w:tc>
          <w:tcPr>
            <w:tcW w:w="0" w:type="auto"/>
          </w:tcPr>
          <w:p w14:paraId="20407F29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0" w:type="auto"/>
          </w:tcPr>
          <w:p w14:paraId="655B15D1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E56EBC" w:rsidRPr="004C7B38" w14:paraId="08835B75" w14:textId="77777777" w:rsidTr="00064F9E">
        <w:trPr>
          <w:trHeight w:val="218"/>
        </w:trPr>
        <w:tc>
          <w:tcPr>
            <w:tcW w:w="0" w:type="auto"/>
          </w:tcPr>
          <w:p w14:paraId="21ED7941" w14:textId="5BC125B7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D0C8A1" wp14:editId="33AD9896">
                  <wp:extent cx="3307080" cy="78358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185B6" w14:textId="25C39300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EB3F0A" wp14:editId="0DDE4CE2">
                  <wp:extent cx="3307080" cy="7835822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CA81" w14:textId="77777777" w:rsidR="00E56EBC" w:rsidRDefault="00E56EBC" w:rsidP="007E05B0">
      <w:pPr>
        <w:rPr>
          <w:lang w:val="nl-NL"/>
        </w:rPr>
      </w:pPr>
    </w:p>
    <w:sectPr w:rsidR="00E56EBC" w:rsidSect="00E56EBC">
      <w:pgSz w:w="11900" w:h="16840"/>
      <w:pgMar w:top="1440" w:right="238" w:bottom="1440" w:left="238" w:header="709" w:footer="73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3" w:author="E. van Veen" w:date="2020-06-10T15:12:00Z" w:initials="EvV">
    <w:p w14:paraId="278E7A43" w14:textId="74A45CFA" w:rsidR="00F86D92" w:rsidRPr="00F86D92" w:rsidRDefault="00F86D9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F86D92">
        <w:rPr>
          <w:lang w:val="nl-NL"/>
        </w:rPr>
        <w:t>Totaal irrelevant, maar toch: een deel staat met functie, een ander deel met afd</w:t>
      </w:r>
      <w:r>
        <w:rPr>
          <w:lang w:val="nl-NL"/>
        </w:rPr>
        <w:t>eling/opleiding. Ik heb het op een aantal plekken hierboven aangepast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8E7A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76F2" w16cex:dateUtc="2020-06-1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8E7A43" w16cid:durableId="228B76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BE7C4" w14:textId="77777777" w:rsidR="00806E56" w:rsidRDefault="00806E56" w:rsidP="007C3128">
      <w:r>
        <w:separator/>
      </w:r>
    </w:p>
  </w:endnote>
  <w:endnote w:type="continuationSeparator" w:id="0">
    <w:p w14:paraId="4F9F6364" w14:textId="77777777" w:rsidR="00806E56" w:rsidRDefault="00806E56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024124"/>
      <w:docPartObj>
        <w:docPartGallery w:val="Page Numbers (Bottom of Page)"/>
        <w:docPartUnique/>
      </w:docPartObj>
    </w:sdtPr>
    <w:sdtEndPr/>
    <w:sdtContent>
      <w:p w14:paraId="6D70168F" w14:textId="79DD77CE" w:rsidR="009C2534" w:rsidRDefault="009C25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BC" w:rsidRPr="00E56EBC">
          <w:rPr>
            <w:noProof/>
            <w:lang w:val="nl-NL"/>
          </w:rPr>
          <w:t>1</w:t>
        </w:r>
        <w:r>
          <w:fldChar w:fldCharType="end"/>
        </w:r>
      </w:p>
    </w:sdtContent>
  </w:sdt>
  <w:p w14:paraId="716FFAF5" w14:textId="77777777" w:rsidR="009C2534" w:rsidRDefault="009C25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16591" w14:textId="77777777" w:rsidR="00806E56" w:rsidRDefault="00806E56" w:rsidP="007C3128">
      <w:r>
        <w:separator/>
      </w:r>
    </w:p>
  </w:footnote>
  <w:footnote w:type="continuationSeparator" w:id="0">
    <w:p w14:paraId="25173475" w14:textId="77777777" w:rsidR="00806E56" w:rsidRDefault="00806E56" w:rsidP="007C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4715" w14:textId="6F5E11A9" w:rsidR="00D564FD" w:rsidRPr="006E0DD3" w:rsidRDefault="00D564FD" w:rsidP="006C3C47">
    <w:pPr>
      <w:pStyle w:val="Titel"/>
      <w:spacing w:before="0" w:after="0"/>
      <w:ind w:left="720"/>
      <w:jc w:val="left"/>
      <w:rPr>
        <w:rFonts w:cstheme="majorHAnsi"/>
        <w:b w:val="0"/>
        <w:color w:val="000000" w:themeColor="text1"/>
        <w:sz w:val="18"/>
        <w:szCs w:val="20"/>
      </w:rPr>
    </w:pPr>
    <w:r w:rsidRPr="006E0DD3">
      <w:rPr>
        <w:rFonts w:cstheme="majorHAnsi"/>
        <w:b w:val="0"/>
        <w:color w:val="000000" w:themeColor="text1"/>
        <w:sz w:val="18"/>
        <w:szCs w:val="20"/>
      </w:rPr>
      <w:t xml:space="preserve">Appendix </w:t>
    </w:r>
    <w:r>
      <w:rPr>
        <w:rFonts w:cstheme="majorHAnsi"/>
        <w:b w:val="0"/>
        <w:color w:val="000000" w:themeColor="text1"/>
        <w:sz w:val="18"/>
        <w:szCs w:val="20"/>
      </w:rPr>
      <w:t>D</w:t>
    </w:r>
    <w:r w:rsidRPr="006E0DD3">
      <w:rPr>
        <w:rFonts w:cstheme="majorHAnsi"/>
        <w:b w:val="0"/>
        <w:color w:val="000000" w:themeColor="text1"/>
        <w:sz w:val="18"/>
        <w:szCs w:val="20"/>
      </w:rPr>
      <w:t>: Utilitarian distribution of scarce surgical capacity during the COVID-19 crisis</w:t>
    </w:r>
    <w:r w:rsidR="006C3C47">
      <w:rPr>
        <w:rFonts w:cstheme="majorHAnsi"/>
        <w:b w:val="0"/>
        <w:color w:val="000000" w:themeColor="text1"/>
        <w:sz w:val="18"/>
        <w:szCs w:val="20"/>
      </w:rPr>
      <w:t xml:space="preserve"> and beyond</w:t>
    </w:r>
    <w:r w:rsidRPr="006E0DD3">
      <w:rPr>
        <w:rFonts w:cstheme="majorHAnsi"/>
        <w:b w:val="0"/>
        <w:color w:val="000000" w:themeColor="text1"/>
        <w:sz w:val="18"/>
        <w:szCs w:val="20"/>
      </w:rPr>
      <w:t>: a comparative modelling study</w:t>
    </w:r>
  </w:p>
  <w:p w14:paraId="16F666F5" w14:textId="214DD6F1" w:rsidR="009C2534" w:rsidRPr="00280BE8" w:rsidRDefault="009C2534">
    <w:pPr>
      <w:pStyle w:val="Kopteks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. van Veen">
    <w15:presenceInfo w15:providerId="AD" w15:userId="S::e.vanveen.1@erasmusmc.nl::e9f6ad1c-964e-4ad7-98b9-879151c41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AC"/>
    <w:rsid w:val="00082B4C"/>
    <w:rsid w:val="00097454"/>
    <w:rsid w:val="0010603D"/>
    <w:rsid w:val="001E37AC"/>
    <w:rsid w:val="002704BE"/>
    <w:rsid w:val="00280BE8"/>
    <w:rsid w:val="002F6352"/>
    <w:rsid w:val="00351914"/>
    <w:rsid w:val="00394186"/>
    <w:rsid w:val="003A00E9"/>
    <w:rsid w:val="003A487A"/>
    <w:rsid w:val="003C78B9"/>
    <w:rsid w:val="0042064E"/>
    <w:rsid w:val="004A60EA"/>
    <w:rsid w:val="004C7B38"/>
    <w:rsid w:val="005355E7"/>
    <w:rsid w:val="005707BA"/>
    <w:rsid w:val="005C7CFB"/>
    <w:rsid w:val="005E02AA"/>
    <w:rsid w:val="00653CC0"/>
    <w:rsid w:val="006C3C47"/>
    <w:rsid w:val="006C6B4D"/>
    <w:rsid w:val="006F61EB"/>
    <w:rsid w:val="007005A0"/>
    <w:rsid w:val="00704B4A"/>
    <w:rsid w:val="00790F7C"/>
    <w:rsid w:val="007C3128"/>
    <w:rsid w:val="007E05B0"/>
    <w:rsid w:val="007F2870"/>
    <w:rsid w:val="00802319"/>
    <w:rsid w:val="00806E56"/>
    <w:rsid w:val="00817AAE"/>
    <w:rsid w:val="00853D8D"/>
    <w:rsid w:val="00881AB6"/>
    <w:rsid w:val="008C19F5"/>
    <w:rsid w:val="00921414"/>
    <w:rsid w:val="00925CA2"/>
    <w:rsid w:val="0098355E"/>
    <w:rsid w:val="009C2534"/>
    <w:rsid w:val="00A318C7"/>
    <w:rsid w:val="00A65197"/>
    <w:rsid w:val="00A66563"/>
    <w:rsid w:val="00A6726C"/>
    <w:rsid w:val="00AA6C9A"/>
    <w:rsid w:val="00B26684"/>
    <w:rsid w:val="00B333A0"/>
    <w:rsid w:val="00B44D45"/>
    <w:rsid w:val="00B92D02"/>
    <w:rsid w:val="00BB49E8"/>
    <w:rsid w:val="00BC12E1"/>
    <w:rsid w:val="00C52EC3"/>
    <w:rsid w:val="00C61A65"/>
    <w:rsid w:val="00C76DC6"/>
    <w:rsid w:val="00C82B16"/>
    <w:rsid w:val="00D564FD"/>
    <w:rsid w:val="00DA7BFE"/>
    <w:rsid w:val="00E56EBC"/>
    <w:rsid w:val="00E714D9"/>
    <w:rsid w:val="00E76E8B"/>
    <w:rsid w:val="00E91A9A"/>
    <w:rsid w:val="00F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nhideWhenUsed/>
    <w:rsid w:val="007C3128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rsid w:val="007C3128"/>
    <w:rPr>
      <w:rFonts w:eastAsiaTheme="minorEastAsia"/>
    </w:rPr>
  </w:style>
  <w:style w:type="paragraph" w:styleId="Voettekst">
    <w:name w:val="footer"/>
    <w:basedOn w:val="Standaard"/>
    <w:link w:val="Voettekst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3128"/>
    <w:rPr>
      <w:rFonts w:eastAsiaTheme="minorEastAsia"/>
    </w:rPr>
  </w:style>
  <w:style w:type="paragraph" w:styleId="Titel">
    <w:name w:val="Title"/>
    <w:basedOn w:val="Standaard"/>
    <w:next w:val="Plattetekst"/>
    <w:link w:val="TitelChar"/>
    <w:uiPriority w:val="10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elChar">
    <w:name w:val="Titel Char"/>
    <w:basedOn w:val="Standaardalinea-lettertype"/>
    <w:link w:val="Titel"/>
    <w:uiPriority w:val="10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B333A0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B333A0"/>
    <w:rPr>
      <w:rFonts w:eastAsiaTheme="minorEastAsia"/>
    </w:rPr>
  </w:style>
  <w:style w:type="character" w:customStyle="1" w:styleId="Kop2Char">
    <w:name w:val="Kop 2 Char"/>
    <w:basedOn w:val="Standaardalinea-lettertype"/>
    <w:link w:val="Kop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6F61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C253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2534"/>
    <w:rPr>
      <w:rFonts w:ascii="Segoe UI" w:eastAsiaTheme="minorEastAsia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B49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B49E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49E8"/>
    <w:rPr>
      <w:rFonts w:eastAsiaTheme="minorEastAsi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49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49E8"/>
    <w:rPr>
      <w:rFonts w:eastAsiaTheme="minorEastAsia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3C78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hdx.healthdata.org/gbd-2016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D188E-C5DB-4C00-9974-8DEAAFBD4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E. van Veen</cp:lastModifiedBy>
  <cp:revision>2</cp:revision>
  <dcterms:created xsi:type="dcterms:W3CDTF">2020-06-10T13:15:00Z</dcterms:created>
  <dcterms:modified xsi:type="dcterms:W3CDTF">2020-06-10T13:15:00Z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