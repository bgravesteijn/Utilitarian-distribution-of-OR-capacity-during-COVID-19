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623"/>
      </w:tblGrid>
      <w:tr w:rsidR="007760E4" w14:paraId="7D2B007F" w14:textId="77777777" w:rsidTr="007760E4">
        <w:tc>
          <w:tcPr>
            <w:tcW w:w="4738" w:type="dxa"/>
          </w:tcPr>
          <w:p w14:paraId="627B4F3C" w14:textId="77777777" w:rsidR="007760E4" w:rsidRDefault="007760E4" w:rsidP="00582897">
            <w:pPr>
              <w:pStyle w:val="Bijschrift"/>
              <w:keepNext/>
            </w:pPr>
            <w:r>
              <w:t>A</w:t>
            </w:r>
            <w:r>
              <w:rPr>
                <w:noProof/>
                <w:lang w:val="nl-NL" w:eastAsia="nl-NL"/>
              </w:rPr>
              <w:drawing>
                <wp:inline distT="0" distB="0" distL="0" distR="0" wp14:anchorId="069A21EB" wp14:editId="6213E359">
                  <wp:extent cx="2898953" cy="193271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scend_l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832" cy="194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</w:tcPr>
          <w:p w14:paraId="2F9B8ADD" w14:textId="77777777" w:rsidR="007760E4" w:rsidRDefault="007760E4" w:rsidP="00582897">
            <w:pPr>
              <w:pStyle w:val="Bijschrift"/>
              <w:keepNext/>
            </w:pPr>
            <w:r>
              <w:t>B</w:t>
            </w:r>
            <w:r>
              <w:rPr>
                <w:noProof/>
                <w:lang w:val="nl-NL" w:eastAsia="nl-NL"/>
              </w:rPr>
              <w:drawing>
                <wp:inline distT="0" distB="0" distL="0" distR="0" wp14:anchorId="3005C944" wp14:editId="6906F9D0">
                  <wp:extent cx="2774269" cy="1849582"/>
                  <wp:effectExtent l="0" t="0" r="762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scend_steil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951" cy="1864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0E4" w14:paraId="3AC43965" w14:textId="77777777" w:rsidTr="00F13BC6">
        <w:tc>
          <w:tcPr>
            <w:tcW w:w="9404" w:type="dxa"/>
            <w:gridSpan w:val="2"/>
          </w:tcPr>
          <w:p w14:paraId="75BEFB86" w14:textId="77777777" w:rsidR="007760E4" w:rsidRDefault="007760E4" w:rsidP="00681352">
            <w:pPr>
              <w:pStyle w:val="Bijschrift"/>
              <w:keepNext/>
              <w:jc w:val="center"/>
            </w:pPr>
            <w:r>
              <w:t>C</w:t>
            </w:r>
            <w:r>
              <w:rPr>
                <w:noProof/>
                <w:lang w:val="nl-NL" w:eastAsia="nl-NL"/>
              </w:rPr>
              <w:drawing>
                <wp:inline distT="0" distB="0" distL="0" distR="0" wp14:anchorId="4BAA7EAC" wp14:editId="66CA6BB7">
                  <wp:extent cx="4623780" cy="3082636"/>
                  <wp:effectExtent l="0" t="0" r="5715" b="381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end_vlakk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982" cy="309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A98F5" w14:textId="77777777" w:rsidR="001763B7" w:rsidRDefault="001763B7" w:rsidP="00582897">
      <w:pPr>
        <w:pStyle w:val="Bijschrift"/>
        <w:keepNext/>
      </w:pPr>
    </w:p>
    <w:p w14:paraId="212AAA80" w14:textId="77777777" w:rsidR="001763B7" w:rsidRDefault="001763B7" w:rsidP="00582897">
      <w:pPr>
        <w:pStyle w:val="Bijschrift"/>
        <w:keepNext/>
      </w:pPr>
      <w:commentRangeStart w:id="0"/>
      <w:r>
        <w:t>Figure 1, slopes of the individual evaluated procedures. The three panels show three different type of descends in QALYs due to delay: panel A shows procedures that have a linear slope; panel B shows the diseases that have a slope that steepens (more negative) over time; panel C shows procedures that have a slope that flattens (less negative) over time.</w:t>
      </w:r>
      <w:r w:rsidR="007760E4">
        <w:t xml:space="preserve"> The vertical dashed lines indicate the evaluated scenarios.</w:t>
      </w:r>
      <w:commentRangeEnd w:id="0"/>
      <w:r w:rsidR="00C0155D">
        <w:rPr>
          <w:rStyle w:val="Verwijzingopmerking"/>
          <w:i w:val="0"/>
        </w:rPr>
        <w:commentReference w:id="0"/>
      </w:r>
    </w:p>
    <w:p w14:paraId="7CDBAC84" w14:textId="77777777" w:rsidR="007760E4" w:rsidRDefault="007760E4" w:rsidP="00582897">
      <w:pPr>
        <w:pStyle w:val="Bijschrift"/>
        <w:keepNext/>
        <w:sectPr w:rsidR="007760E4" w:rsidSect="007760E4">
          <w:headerReference w:type="default" r:id="rId13"/>
          <w:footerReference w:type="default" r:id="rId14"/>
          <w:pgSz w:w="12240" w:h="15840"/>
          <w:pgMar w:top="1418" w:right="1418" w:bottom="1418" w:left="1418" w:header="720" w:footer="720" w:gutter="0"/>
          <w:cols w:space="720"/>
          <w:docGrid w:linePitch="326"/>
        </w:sectPr>
      </w:pPr>
    </w:p>
    <w:p w14:paraId="127630C1" w14:textId="77777777" w:rsidR="001763B7" w:rsidRDefault="001763B7" w:rsidP="00582897">
      <w:pPr>
        <w:pStyle w:val="Bijschrift"/>
        <w:keepNext/>
      </w:pPr>
    </w:p>
    <w:p w14:paraId="5B3905B2" w14:textId="77777777" w:rsidR="00582897" w:rsidRDefault="00582897" w:rsidP="00582897">
      <w:pPr>
        <w:pStyle w:val="Bijschrift"/>
        <w:keepNext/>
      </w:pPr>
      <w:r>
        <w:t xml:space="preserve">Table </w:t>
      </w:r>
      <w:r w:rsidR="00533420">
        <w:rPr>
          <w:noProof/>
        </w:rPr>
        <w:fldChar w:fldCharType="begin"/>
      </w:r>
      <w:r w:rsidR="00533420">
        <w:rPr>
          <w:noProof/>
        </w:rPr>
        <w:instrText xml:space="preserve"> SEQ Table \* ARABIC </w:instrText>
      </w:r>
      <w:r w:rsidR="00533420">
        <w:rPr>
          <w:noProof/>
        </w:rPr>
        <w:fldChar w:fldCharType="separate"/>
      </w:r>
      <w:r>
        <w:rPr>
          <w:noProof/>
        </w:rPr>
        <w:t>1</w:t>
      </w:r>
      <w:r w:rsidR="00533420">
        <w:rPr>
          <w:noProof/>
        </w:rPr>
        <w:fldChar w:fldCharType="end"/>
      </w:r>
      <w:r>
        <w:t>,</w:t>
      </w:r>
      <w:r w:rsidRPr="00582897">
        <w:t xml:space="preserve"> </w:t>
      </w:r>
      <w:r>
        <w:t>the output of the decision model for all investigated diseases. The estimates and 95% confidence intervals are shown.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1551"/>
        <w:gridCol w:w="1369"/>
        <w:gridCol w:w="1369"/>
        <w:gridCol w:w="1369"/>
        <w:gridCol w:w="1146"/>
        <w:gridCol w:w="1418"/>
        <w:gridCol w:w="1382"/>
      </w:tblGrid>
      <w:tr w:rsidR="00531005" w:rsidRPr="00531005" w14:paraId="356B62DE" w14:textId="77777777" w:rsidTr="00346573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C7699" w14:textId="77777777" w:rsidR="00531005" w:rsidRPr="00531005" w:rsidRDefault="00531005" w:rsidP="00531005">
            <w:pPr>
              <w:spacing w:after="0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EABDD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2 weeks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426C8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12 weeks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0BD45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22 weeks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9C839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32 weeks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30979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42 weeks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F4DD6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52 weeks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9CD48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No surgery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50206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 loss per month</w:t>
            </w:r>
          </w:p>
        </w:tc>
      </w:tr>
      <w:tr w:rsidR="003B20F9" w:rsidRPr="00531005" w14:paraId="7F88A6FC" w14:textId="77777777" w:rsidTr="00346573">
        <w:trPr>
          <w:trHeight w:val="288"/>
        </w:trPr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CAB72" w14:textId="77777777" w:rsidR="003B20F9" w:rsidRPr="00623DC3" w:rsidRDefault="003B20F9" w:rsidP="003B20F9">
            <w:r w:rsidRPr="00623DC3">
              <w:t>AAA, surgical repair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A3B96" w14:textId="77777777" w:rsidR="003B20F9" w:rsidRPr="00623DC3" w:rsidRDefault="003B20F9" w:rsidP="003B20F9">
            <w:r w:rsidRPr="00623DC3">
              <w:t>11.56 (10.38 - 12.52)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CB70B" w14:textId="77777777" w:rsidR="003B20F9" w:rsidRPr="00623DC3" w:rsidRDefault="003B20F9" w:rsidP="003B20F9">
            <w:r w:rsidRPr="00623DC3">
              <w:t>11.29 (10.14 - 12.20)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6FAC3" w14:textId="77777777" w:rsidR="003B20F9" w:rsidRPr="00623DC3" w:rsidRDefault="003B20F9" w:rsidP="003B20F9">
            <w:r w:rsidRPr="00623DC3">
              <w:t>11.04 (9.92 - 11.90)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ED58C" w14:textId="77777777" w:rsidR="003B20F9" w:rsidRPr="00623DC3" w:rsidRDefault="003B20F9" w:rsidP="003B20F9">
            <w:r w:rsidRPr="00623DC3">
              <w:t>10.78 (9.70 - 11.61)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31303" w14:textId="77777777" w:rsidR="003B20F9" w:rsidRPr="00623DC3" w:rsidRDefault="003B20F9" w:rsidP="003B20F9">
            <w:r w:rsidRPr="00623DC3">
              <w:t>10.56 (9.49 - 11.34)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D0194" w14:textId="77777777" w:rsidR="003B20F9" w:rsidRPr="00623DC3" w:rsidRDefault="003B20F9" w:rsidP="003B20F9">
            <w:r w:rsidRPr="00623DC3">
              <w:t>10.33 (9.28 - 11.08)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25A0A" w14:textId="77777777" w:rsidR="003B20F9" w:rsidRPr="00623DC3" w:rsidRDefault="003B20F9" w:rsidP="003B20F9">
            <w:r w:rsidRPr="00623DC3">
              <w:t>5.62 (4.66 - 6.81)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51238" w14:textId="77777777" w:rsidR="003B20F9" w:rsidRPr="00B747ED" w:rsidRDefault="003B20F9" w:rsidP="003B20F9">
            <w:r w:rsidRPr="00B747ED">
              <w:t>-0.11 (-0.13 - -0.09)</w:t>
            </w:r>
          </w:p>
        </w:tc>
      </w:tr>
      <w:tr w:rsidR="003B20F9" w:rsidRPr="00531005" w14:paraId="392BE331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B1E0A" w14:textId="77777777" w:rsidR="003B20F9" w:rsidRPr="00623DC3" w:rsidRDefault="003B20F9" w:rsidP="003B20F9">
            <w:r w:rsidRPr="00623DC3">
              <w:t>Pacemaker implantation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C2F49" w14:textId="77777777" w:rsidR="003B20F9" w:rsidRPr="00623DC3" w:rsidRDefault="003B20F9" w:rsidP="003B20F9">
            <w:r w:rsidRPr="00623DC3">
              <w:t>11.04 (9.67 - 12.32)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EF291" w14:textId="77777777" w:rsidR="003B20F9" w:rsidRPr="00623DC3" w:rsidRDefault="003B20F9" w:rsidP="003B20F9">
            <w:r w:rsidRPr="00623DC3">
              <w:t>10.76 (9.26 - 12.05)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C5F7F" w14:textId="77777777" w:rsidR="003B20F9" w:rsidRPr="00623DC3" w:rsidRDefault="003B20F9" w:rsidP="003B20F9">
            <w:r w:rsidRPr="00623DC3">
              <w:t>10.51 (8.96 - 11.80)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8552B" w14:textId="77777777" w:rsidR="003B20F9" w:rsidRPr="00623DC3" w:rsidRDefault="003B20F9" w:rsidP="003B20F9">
            <w:r w:rsidRPr="00623DC3">
              <w:t>10.29 (8.62 - 11.63)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817C8" w14:textId="77777777" w:rsidR="003B20F9" w:rsidRPr="00623DC3" w:rsidRDefault="003B20F9" w:rsidP="003B20F9">
            <w:r w:rsidRPr="00623DC3">
              <w:t>10.05 (8.34 - 11.47)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5203D" w14:textId="77777777" w:rsidR="003B20F9" w:rsidRPr="00623DC3" w:rsidRDefault="003B20F9" w:rsidP="003B20F9">
            <w:r w:rsidRPr="00623DC3">
              <w:t>9.84 (7.98 - 11.31)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269B3" w14:textId="77777777" w:rsidR="003B20F9" w:rsidRPr="00623DC3" w:rsidRDefault="003B20F9" w:rsidP="003B20F9">
            <w:r w:rsidRPr="00623DC3">
              <w:t>4.81 (2.60 - 7.36)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DD1F2" w14:textId="77777777" w:rsidR="003B20F9" w:rsidRPr="00B747ED" w:rsidRDefault="003B20F9" w:rsidP="003B20F9">
            <w:r w:rsidRPr="00B747ED">
              <w:t>-0.11 (-0.22 - -0.04)</w:t>
            </w:r>
          </w:p>
        </w:tc>
      </w:tr>
      <w:tr w:rsidR="003B20F9" w:rsidRPr="00531005" w14:paraId="65FF96BC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7A411" w14:textId="77777777" w:rsidR="003B20F9" w:rsidRPr="00623DC3" w:rsidRDefault="003B20F9" w:rsidP="003B20F9">
            <w:proofErr w:type="spellStart"/>
            <w:r w:rsidRPr="00623DC3">
              <w:t>Cholangeoca</w:t>
            </w:r>
            <w:proofErr w:type="spellEnd"/>
            <w:r w:rsidRPr="00623DC3">
              <w:t>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E1524" w14:textId="77777777" w:rsidR="003B20F9" w:rsidRPr="00623DC3" w:rsidRDefault="003B20F9" w:rsidP="003B20F9">
            <w:r w:rsidRPr="00623DC3">
              <w:t>4.67 (3.89 - 5.39)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DCE4E" w14:textId="77777777" w:rsidR="003B20F9" w:rsidRPr="00623DC3" w:rsidRDefault="003B20F9" w:rsidP="003B20F9">
            <w:r w:rsidRPr="00623DC3">
              <w:t>4.41 (3.61 - 5.21)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08A70" w14:textId="77777777" w:rsidR="003B20F9" w:rsidRPr="00623DC3" w:rsidRDefault="003B20F9" w:rsidP="003B20F9">
            <w:r w:rsidRPr="00623DC3">
              <w:t>4.18 (3.35 - 5.05)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BA728" w14:textId="77777777" w:rsidR="003B20F9" w:rsidRPr="00623DC3" w:rsidRDefault="003B20F9" w:rsidP="003B20F9">
            <w:r w:rsidRPr="00623DC3">
              <w:t>3.96 (3.12 - 4.91)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8736A" w14:textId="77777777" w:rsidR="003B20F9" w:rsidRPr="00623DC3" w:rsidRDefault="003B20F9" w:rsidP="003B20F9">
            <w:r w:rsidRPr="00623DC3">
              <w:t>3.77 (2.92 - 4.78)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060BC" w14:textId="77777777" w:rsidR="003B20F9" w:rsidRPr="00623DC3" w:rsidRDefault="003B20F9" w:rsidP="003B20F9">
            <w:r w:rsidRPr="00623DC3">
              <w:t>3.60 (2.75 - 4.65)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BBAC0" w14:textId="77777777" w:rsidR="003B20F9" w:rsidRPr="00623DC3" w:rsidRDefault="003B20F9" w:rsidP="003B20F9">
            <w:r w:rsidRPr="00623DC3">
              <w:t>2.20 (1.70 - 3.20)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84944" w14:textId="77777777" w:rsidR="003B20F9" w:rsidRPr="00B747ED" w:rsidRDefault="003B20F9" w:rsidP="003B20F9">
            <w:r w:rsidRPr="00B747ED">
              <w:t>-0.09 (-0.12 - -0.06)</w:t>
            </w:r>
          </w:p>
        </w:tc>
      </w:tr>
      <w:tr w:rsidR="003B20F9" w:rsidRPr="00531005" w14:paraId="230D7B75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68CC1" w14:textId="77777777" w:rsidR="003B20F9" w:rsidRPr="00623DC3" w:rsidRDefault="003B20F9" w:rsidP="003B20F9">
            <w:r w:rsidRPr="00623DC3">
              <w:t>ESRD, transplant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29584" w14:textId="77777777" w:rsidR="003B20F9" w:rsidRPr="00623DC3" w:rsidRDefault="003B20F9" w:rsidP="003B20F9">
            <w:r w:rsidRPr="00623DC3">
              <w:t>15.58 (14.22 - 16.63)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B4C9" w14:textId="77777777" w:rsidR="003B20F9" w:rsidRPr="00623DC3" w:rsidRDefault="003B20F9" w:rsidP="003B20F9">
            <w:r w:rsidRPr="00623DC3">
              <w:t>15.35 (14.06 - 16.42)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A2F99" w14:textId="77777777" w:rsidR="003B20F9" w:rsidRPr="00623DC3" w:rsidRDefault="003B20F9" w:rsidP="003B20F9">
            <w:r w:rsidRPr="00623DC3">
              <w:t>15.13 (13.92 - 16.21)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103B4" w14:textId="77777777" w:rsidR="003B20F9" w:rsidRPr="00623DC3" w:rsidRDefault="003B20F9" w:rsidP="003B20F9">
            <w:r w:rsidRPr="00623DC3">
              <w:t>14.93 (13.76 - 15.99)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80BCC" w14:textId="77777777" w:rsidR="003B20F9" w:rsidRPr="00623DC3" w:rsidRDefault="003B20F9" w:rsidP="003B20F9">
            <w:r w:rsidRPr="00623DC3">
              <w:t>14.74 (13.58 - 15.79)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9713E" w14:textId="77777777" w:rsidR="003B20F9" w:rsidRPr="00623DC3" w:rsidRDefault="003B20F9" w:rsidP="003B20F9">
            <w:r w:rsidRPr="00623DC3">
              <w:t>14.54 (13.40 - 15.61)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A3315" w14:textId="77777777" w:rsidR="003B20F9" w:rsidRPr="00623DC3" w:rsidRDefault="003B20F9" w:rsidP="003B20F9">
            <w:r w:rsidRPr="00623DC3">
              <w:t>5.25 (3.53 - 6.91)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6AB7B" w14:textId="77777777" w:rsidR="003B20F9" w:rsidRPr="00B747ED" w:rsidRDefault="003B20F9" w:rsidP="003B20F9">
            <w:r w:rsidRPr="00B747ED">
              <w:t>-0.09 (-0.12 - -0.06)</w:t>
            </w:r>
          </w:p>
        </w:tc>
      </w:tr>
      <w:tr w:rsidR="003B20F9" w:rsidRPr="00531005" w14:paraId="4FDE4236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5EEF3" w14:textId="77777777" w:rsidR="003B20F9" w:rsidRPr="00623DC3" w:rsidRDefault="003B20F9" w:rsidP="003B20F9">
            <w:r w:rsidRPr="00623DC3">
              <w:t>NSCLC, lobectomy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CCA01" w14:textId="77777777" w:rsidR="003B20F9" w:rsidRPr="00623DC3" w:rsidRDefault="003B20F9" w:rsidP="003B20F9">
            <w:r w:rsidRPr="00623DC3">
              <w:t>9.38 (8.04 - 11.12)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E4728" w14:textId="77777777" w:rsidR="003B20F9" w:rsidRPr="00623DC3" w:rsidRDefault="003B20F9" w:rsidP="003B20F9">
            <w:r w:rsidRPr="00623DC3">
              <w:t>9.08 (7.67 - 10.89)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C8540" w14:textId="77777777" w:rsidR="003B20F9" w:rsidRPr="00623DC3" w:rsidRDefault="003B20F9" w:rsidP="003B20F9">
            <w:r w:rsidRPr="00623DC3">
              <w:t>8.92 (7.46 - 10.72)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0B92C" w14:textId="77777777" w:rsidR="003B20F9" w:rsidRPr="00623DC3" w:rsidRDefault="003B20F9" w:rsidP="003B20F9">
            <w:r w:rsidRPr="00623DC3">
              <w:t>8.76 (7.29 - 10.56)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CAD6A" w14:textId="77777777" w:rsidR="003B20F9" w:rsidRPr="00623DC3" w:rsidRDefault="003B20F9" w:rsidP="003B20F9">
            <w:r w:rsidRPr="00623DC3">
              <w:t>8.61 (7.14 - 10.41)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5B2F2" w14:textId="77777777" w:rsidR="003B20F9" w:rsidRPr="00623DC3" w:rsidRDefault="003B20F9" w:rsidP="003B20F9">
            <w:r w:rsidRPr="00623DC3">
              <w:t>8.46 (6.99 - 10.27)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EB612" w14:textId="77777777" w:rsidR="003B20F9" w:rsidRPr="00623DC3" w:rsidRDefault="003B20F9" w:rsidP="003B20F9">
            <w:r w:rsidRPr="00623DC3">
              <w:t>5.44 (4.22 - 7.11)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BA74E" w14:textId="77777777" w:rsidR="003B20F9" w:rsidRPr="00B747ED" w:rsidRDefault="003B20F9" w:rsidP="003B20F9">
            <w:r w:rsidRPr="00B747ED">
              <w:t>-0.08 (-0.10 - -0.06)</w:t>
            </w:r>
          </w:p>
        </w:tc>
      </w:tr>
      <w:tr w:rsidR="003B20F9" w:rsidRPr="00531005" w14:paraId="000186E2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FA98" w14:textId="77777777" w:rsidR="003B20F9" w:rsidRPr="00623DC3" w:rsidRDefault="003B20F9" w:rsidP="003B20F9">
            <w:r w:rsidRPr="00623DC3">
              <w:t xml:space="preserve">Liver metastasis </w:t>
            </w:r>
            <w:proofErr w:type="spellStart"/>
            <w:r w:rsidRPr="00623DC3">
              <w:t>colonca</w:t>
            </w:r>
            <w:proofErr w:type="spellEnd"/>
            <w:r w:rsidRPr="00623DC3">
              <w:t>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05F0E" w14:textId="77777777" w:rsidR="003B20F9" w:rsidRPr="00623DC3" w:rsidRDefault="003B20F9" w:rsidP="003B20F9">
            <w:r w:rsidRPr="00623DC3">
              <w:t>2.43 (1.81 - 3.49)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B5AA7" w14:textId="77777777" w:rsidR="003B20F9" w:rsidRPr="00623DC3" w:rsidRDefault="003B20F9" w:rsidP="003B20F9">
            <w:r w:rsidRPr="00623DC3">
              <w:t>2.17 (1.48 - 3.34)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185D8" w14:textId="77777777" w:rsidR="003B20F9" w:rsidRPr="00623DC3" w:rsidRDefault="003B20F9" w:rsidP="003B20F9">
            <w:r w:rsidRPr="00623DC3">
              <w:t>1.95 (1.23 - 3.20)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88CC1" w14:textId="77777777" w:rsidR="003B20F9" w:rsidRPr="00623DC3" w:rsidRDefault="003B20F9" w:rsidP="003B20F9">
            <w:r w:rsidRPr="00623DC3">
              <w:t>1.77 (1.04 - 3.07)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CA76B" w14:textId="77777777" w:rsidR="003B20F9" w:rsidRPr="00623DC3" w:rsidRDefault="003B20F9" w:rsidP="003B20F9">
            <w:r w:rsidRPr="00623DC3">
              <w:t>1.62 (0.89 - 2.97)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FB5DF" w14:textId="77777777" w:rsidR="003B20F9" w:rsidRPr="00623DC3" w:rsidRDefault="003B20F9" w:rsidP="003B20F9">
            <w:r w:rsidRPr="00623DC3">
              <w:t>1.53 (0.78 - 2.87)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0B8B" w14:textId="77777777" w:rsidR="003B20F9" w:rsidRPr="00623DC3" w:rsidRDefault="003B20F9" w:rsidP="003B20F9">
            <w:r w:rsidRPr="00623DC3">
              <w:t>1.09 (0.61 - 1.99)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4C40A" w14:textId="77777777" w:rsidR="003B20F9" w:rsidRPr="00B747ED" w:rsidRDefault="003B20F9" w:rsidP="003B20F9">
            <w:r w:rsidRPr="00B747ED">
              <w:t>-0.08 (-0.10 - -0.05)</w:t>
            </w:r>
          </w:p>
        </w:tc>
      </w:tr>
      <w:tr w:rsidR="003B20F9" w:rsidRPr="00531005" w14:paraId="152D2ABA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03802" w14:textId="77777777" w:rsidR="003B20F9" w:rsidRPr="00623DC3" w:rsidRDefault="003B20F9" w:rsidP="003B20F9">
            <w:r w:rsidRPr="00623DC3">
              <w:t>ESLD, transplant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18F7F" w14:textId="77777777" w:rsidR="003B20F9" w:rsidRPr="00623DC3" w:rsidRDefault="003B20F9" w:rsidP="003B20F9">
            <w:r w:rsidRPr="00623DC3">
              <w:t>10.05 (9.15 - 10.96)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B02FC" w14:textId="77777777" w:rsidR="003B20F9" w:rsidRPr="00623DC3" w:rsidRDefault="003B20F9" w:rsidP="003B20F9">
            <w:r w:rsidRPr="00623DC3">
              <w:t>9.87 (8.97 - 10.74)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E3D29" w14:textId="77777777" w:rsidR="003B20F9" w:rsidRPr="00623DC3" w:rsidRDefault="003B20F9" w:rsidP="003B20F9">
            <w:r w:rsidRPr="00623DC3">
              <w:t>9.69 (8.80 - 10.54)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D2FE7" w14:textId="77777777" w:rsidR="003B20F9" w:rsidRPr="00623DC3" w:rsidRDefault="003B20F9" w:rsidP="003B20F9">
            <w:r w:rsidRPr="00623DC3">
              <w:t>9.51 (8.65 - 10.34)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37ADF" w14:textId="77777777" w:rsidR="003B20F9" w:rsidRPr="00623DC3" w:rsidRDefault="003B20F9" w:rsidP="003B20F9">
            <w:r w:rsidRPr="00623DC3">
              <w:t>9.34 (8.50 - 10.14)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DA190" w14:textId="77777777" w:rsidR="003B20F9" w:rsidRPr="00623DC3" w:rsidRDefault="003B20F9" w:rsidP="003B20F9">
            <w:r w:rsidRPr="00623DC3">
              <w:t>9.16 (8.36 - 9.95)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C0861" w14:textId="77777777" w:rsidR="003B20F9" w:rsidRPr="00623DC3" w:rsidRDefault="003B20F9" w:rsidP="003B20F9">
            <w:r w:rsidRPr="00623DC3">
              <w:t>2.76 (2.28 - 3.24)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A167B" w14:textId="77777777" w:rsidR="003B20F9" w:rsidRPr="00B747ED" w:rsidRDefault="003B20F9" w:rsidP="003B20F9">
            <w:r w:rsidRPr="00B747ED">
              <w:t>-0.08 (-0.09 - -0.07)</w:t>
            </w:r>
          </w:p>
        </w:tc>
      </w:tr>
      <w:tr w:rsidR="003B20F9" w:rsidRPr="00531005" w14:paraId="4C42F7CD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CE456" w14:textId="77777777" w:rsidR="003B20F9" w:rsidRPr="00623DC3" w:rsidRDefault="003B20F9" w:rsidP="003B20F9">
            <w:r w:rsidRPr="00623DC3">
              <w:lastRenderedPageBreak/>
              <w:t>ESHF, LVAD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064A6" w14:textId="77777777" w:rsidR="003B20F9" w:rsidRPr="00623DC3" w:rsidRDefault="003B20F9" w:rsidP="003B20F9">
            <w:r w:rsidRPr="00623DC3">
              <w:t>1.45 (1.15 - 2.05)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210FE" w14:textId="77777777" w:rsidR="003B20F9" w:rsidRPr="00623DC3" w:rsidRDefault="003B20F9" w:rsidP="003B20F9">
            <w:r w:rsidRPr="00623DC3">
              <w:t>1.16 (0.90 - 1.60)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2B9AA" w14:textId="77777777" w:rsidR="003B20F9" w:rsidRPr="00623DC3" w:rsidRDefault="003B20F9" w:rsidP="003B20F9">
            <w:r w:rsidRPr="00623DC3">
              <w:t>0.96 (0.72 - 1.32)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97CFC" w14:textId="77777777" w:rsidR="003B20F9" w:rsidRPr="00623DC3" w:rsidRDefault="003B20F9" w:rsidP="003B20F9">
            <w:r w:rsidRPr="00623DC3">
              <w:t>0.81 (0.59 - 1.11)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C9B4C" w14:textId="77777777" w:rsidR="003B20F9" w:rsidRPr="00623DC3" w:rsidRDefault="003B20F9" w:rsidP="003B20F9">
            <w:r w:rsidRPr="00623DC3">
              <w:t>0.69 (0.49 - 0.94)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EA4F2" w14:textId="77777777" w:rsidR="003B20F9" w:rsidRPr="00623DC3" w:rsidRDefault="003B20F9" w:rsidP="003B20F9">
            <w:r w:rsidRPr="00623DC3">
              <w:t>0.59 (0.43 - 0.81)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ADF4F" w14:textId="77777777" w:rsidR="003B20F9" w:rsidRPr="00623DC3" w:rsidRDefault="003B20F9" w:rsidP="003B20F9">
            <w:r w:rsidRPr="00623DC3">
              <w:t>0.33 (0.25 - 0.42)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5BC3A" w14:textId="77777777" w:rsidR="003B20F9" w:rsidRPr="00B747ED" w:rsidRDefault="003B20F9" w:rsidP="003B20F9">
            <w:r w:rsidRPr="00B747ED">
              <w:t>-0.07 (-0.11 - -0.05)</w:t>
            </w:r>
          </w:p>
        </w:tc>
      </w:tr>
      <w:tr w:rsidR="003B20F9" w:rsidRPr="00531005" w14:paraId="46C27675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961B1" w14:textId="77777777" w:rsidR="003B20F9" w:rsidRPr="00623DC3" w:rsidRDefault="003B20F9" w:rsidP="003B20F9">
            <w:r w:rsidRPr="00623DC3">
              <w:t>Mild larynx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5A490" w14:textId="77777777" w:rsidR="003B20F9" w:rsidRPr="00623DC3" w:rsidRDefault="003B20F9" w:rsidP="003B20F9">
            <w:r w:rsidRPr="00623DC3">
              <w:t>4.27 (2.02 - 11.15)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6D2F3" w14:textId="77777777" w:rsidR="003B20F9" w:rsidRPr="00623DC3" w:rsidRDefault="003B20F9" w:rsidP="003B20F9">
            <w:r w:rsidRPr="00623DC3">
              <w:t>4.01 (1.68 - 11.06)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77550" w14:textId="77777777" w:rsidR="003B20F9" w:rsidRPr="00623DC3" w:rsidRDefault="003B20F9" w:rsidP="003B20F9">
            <w:r w:rsidRPr="00623DC3">
              <w:t>3.78 (1.43 - 10.98)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C7160" w14:textId="77777777" w:rsidR="003B20F9" w:rsidRPr="00623DC3" w:rsidRDefault="003B20F9" w:rsidP="003B20F9">
            <w:r w:rsidRPr="00623DC3">
              <w:t>3.66 (1.24 - 10.89)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65E9E" w14:textId="77777777" w:rsidR="003B20F9" w:rsidRPr="00623DC3" w:rsidRDefault="003B20F9" w:rsidP="003B20F9">
            <w:r w:rsidRPr="00623DC3">
              <w:t>3.51 (1.20 - 10.82)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8BF39" w14:textId="77777777" w:rsidR="003B20F9" w:rsidRPr="00623DC3" w:rsidRDefault="003B20F9" w:rsidP="003B20F9">
            <w:r w:rsidRPr="00623DC3">
              <w:t>3.44 (1.17 - 10.76)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CAFCC" w14:textId="77777777" w:rsidR="003B20F9" w:rsidRPr="00623DC3" w:rsidRDefault="003B20F9" w:rsidP="003B20F9">
            <w:r w:rsidRPr="00623DC3">
              <w:t>2.77 (1.05 - 8.36)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0E086" w14:textId="77777777" w:rsidR="003B20F9" w:rsidRPr="00B747ED" w:rsidRDefault="003B20F9" w:rsidP="003B20F9">
            <w:r w:rsidRPr="00B747ED">
              <w:t>-0.07 (-0.10 - -0.04)</w:t>
            </w:r>
          </w:p>
        </w:tc>
      </w:tr>
      <w:tr w:rsidR="003B20F9" w:rsidRPr="00531005" w14:paraId="179FF8D5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7310F" w14:textId="77777777" w:rsidR="003B20F9" w:rsidRPr="00623DC3" w:rsidRDefault="003B20F9" w:rsidP="003B20F9">
            <w:r w:rsidRPr="00623DC3">
              <w:t>AAA, EVAR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1DC07" w14:textId="77777777" w:rsidR="003B20F9" w:rsidRPr="00623DC3" w:rsidRDefault="003B20F9" w:rsidP="003B20F9">
            <w:r w:rsidRPr="00623DC3">
              <w:t>9.03 (8.54 - 9.46)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2A845" w14:textId="77777777" w:rsidR="003B20F9" w:rsidRPr="00623DC3" w:rsidRDefault="003B20F9" w:rsidP="003B20F9">
            <w:r w:rsidRPr="00623DC3">
              <w:t>8.88 (8.43 - 9.30)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E53F4" w14:textId="77777777" w:rsidR="003B20F9" w:rsidRPr="00623DC3" w:rsidRDefault="003B20F9" w:rsidP="003B20F9">
            <w:r w:rsidRPr="00623DC3">
              <w:t>8.75 (8.31 - 9.14)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79F44" w14:textId="77777777" w:rsidR="003B20F9" w:rsidRPr="00623DC3" w:rsidRDefault="003B20F9" w:rsidP="003B20F9">
            <w:r w:rsidRPr="00623DC3">
              <w:t>8.62 (8.19 - 9.00)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5D58E" w14:textId="77777777" w:rsidR="003B20F9" w:rsidRPr="00623DC3" w:rsidRDefault="003B20F9" w:rsidP="003B20F9">
            <w:r w:rsidRPr="00623DC3">
              <w:t>8.49 (8.07 - 8.87)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EB17A" w14:textId="77777777" w:rsidR="003B20F9" w:rsidRPr="00623DC3" w:rsidRDefault="003B20F9" w:rsidP="003B20F9">
            <w:r w:rsidRPr="00623DC3">
              <w:t>8.37 (7.96 - 8.74)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B9022" w14:textId="77777777" w:rsidR="003B20F9" w:rsidRPr="00623DC3" w:rsidRDefault="003B20F9" w:rsidP="003B20F9">
            <w:r w:rsidRPr="00623DC3">
              <w:t>5.89 (5.48 - 6.41)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510BC" w14:textId="77777777" w:rsidR="003B20F9" w:rsidRPr="00B747ED" w:rsidRDefault="003B20F9" w:rsidP="003B20F9">
            <w:r w:rsidRPr="00B747ED">
              <w:t>-0.06 (-0.07 - -0.05)</w:t>
            </w:r>
          </w:p>
        </w:tc>
      </w:tr>
      <w:tr w:rsidR="003B20F9" w:rsidRPr="00531005" w14:paraId="7D73AD17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9BE0C" w14:textId="77777777" w:rsidR="003B20F9" w:rsidRPr="00623DC3" w:rsidRDefault="003B20F9" w:rsidP="003B20F9">
            <w:r w:rsidRPr="00623DC3">
              <w:t>ASD, repair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CB4D1" w14:textId="77777777" w:rsidR="003B20F9" w:rsidRPr="00623DC3" w:rsidRDefault="003B20F9" w:rsidP="003B20F9">
            <w:r w:rsidRPr="00623DC3">
              <w:t>22.02 (21.06 - 22.77)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1837B" w14:textId="77777777" w:rsidR="003B20F9" w:rsidRPr="00623DC3" w:rsidRDefault="003B20F9" w:rsidP="003B20F9">
            <w:r w:rsidRPr="00623DC3">
              <w:t>21.86 (20.85 - 22.62)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DB915" w14:textId="77777777" w:rsidR="003B20F9" w:rsidRPr="00623DC3" w:rsidRDefault="003B20F9" w:rsidP="003B20F9">
            <w:r w:rsidRPr="00623DC3">
              <w:t>21.72 (20.67 - 22.50)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24BB2" w14:textId="77777777" w:rsidR="003B20F9" w:rsidRPr="00623DC3" w:rsidRDefault="003B20F9" w:rsidP="003B20F9">
            <w:r w:rsidRPr="00623DC3">
              <w:t>21.57 (20.49 - 22.42)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EC92D" w14:textId="77777777" w:rsidR="003B20F9" w:rsidRPr="00623DC3" w:rsidRDefault="003B20F9" w:rsidP="003B20F9">
            <w:r w:rsidRPr="00623DC3">
              <w:t>21.42 (20.31 - 22.35)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89133" w14:textId="77777777" w:rsidR="003B20F9" w:rsidRPr="00623DC3" w:rsidRDefault="003B20F9" w:rsidP="003B20F9">
            <w:r w:rsidRPr="00623DC3">
              <w:t>21.34 (20.13 - 22.27)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720CE" w14:textId="77777777" w:rsidR="003B20F9" w:rsidRPr="00623DC3" w:rsidRDefault="003B20F9" w:rsidP="003B20F9">
            <w:r w:rsidRPr="00623DC3">
              <w:t>12.48 (7.31 - 17.06)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390E" w14:textId="77777777" w:rsidR="003B20F9" w:rsidRPr="00B747ED" w:rsidRDefault="003B20F9" w:rsidP="003B20F9">
            <w:r w:rsidRPr="00B747ED">
              <w:t>-0.06 (-0.14 - -0.02)</w:t>
            </w:r>
          </w:p>
        </w:tc>
      </w:tr>
      <w:tr w:rsidR="003B20F9" w:rsidRPr="00531005" w14:paraId="62650543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457D8" w14:textId="77777777" w:rsidR="003B20F9" w:rsidRPr="00623DC3" w:rsidRDefault="003B20F9" w:rsidP="003B20F9">
            <w:proofErr w:type="spellStart"/>
            <w:r w:rsidRPr="00623DC3">
              <w:t>Pancreasca</w:t>
            </w:r>
            <w:proofErr w:type="spellEnd"/>
            <w:r w:rsidRPr="00623DC3">
              <w:t>., Whipple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AE97C" w14:textId="77777777" w:rsidR="003B20F9" w:rsidRPr="00623DC3" w:rsidRDefault="003B20F9" w:rsidP="003B20F9">
            <w:r w:rsidRPr="00623DC3">
              <w:t>2.08 (1.56 - 2.56)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C2918" w14:textId="77777777" w:rsidR="003B20F9" w:rsidRPr="00623DC3" w:rsidRDefault="003B20F9" w:rsidP="003B20F9">
            <w:r w:rsidRPr="00623DC3">
              <w:t>1.83 (1.29 - 2.36)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13889" w14:textId="77777777" w:rsidR="003B20F9" w:rsidRPr="00623DC3" w:rsidRDefault="003B20F9" w:rsidP="003B20F9">
            <w:r w:rsidRPr="00623DC3">
              <w:t>1.62 (1.12 - 2.21)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2D029" w14:textId="77777777" w:rsidR="003B20F9" w:rsidRPr="00623DC3" w:rsidRDefault="003B20F9" w:rsidP="003B20F9">
            <w:r w:rsidRPr="00623DC3">
              <w:t>1.51 (1.04 - 2.12)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8A06B" w14:textId="77777777" w:rsidR="003B20F9" w:rsidRPr="00623DC3" w:rsidRDefault="003B20F9" w:rsidP="003B20F9">
            <w:r w:rsidRPr="00623DC3">
              <w:t>1.46 (1.00 - 2.07)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EF573" w14:textId="77777777" w:rsidR="003B20F9" w:rsidRPr="00623DC3" w:rsidRDefault="003B20F9" w:rsidP="003B20F9">
            <w:r w:rsidRPr="00623DC3">
              <w:t>1.42 (0.97 - 2.03)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B08AF" w14:textId="77777777" w:rsidR="003B20F9" w:rsidRPr="00623DC3" w:rsidRDefault="003B20F9" w:rsidP="003B20F9">
            <w:r w:rsidRPr="00623DC3">
              <w:t>1.22 (0.86 - 1.76)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8D51F" w14:textId="77777777" w:rsidR="003B20F9" w:rsidRPr="00B747ED" w:rsidRDefault="003B20F9" w:rsidP="003B20F9">
            <w:r w:rsidRPr="00B747ED">
              <w:t>-0.05 (-0.07 - -0.03)</w:t>
            </w:r>
          </w:p>
        </w:tc>
      </w:tr>
      <w:tr w:rsidR="003B20F9" w:rsidRPr="00531005" w14:paraId="3098E32E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7D70C" w14:textId="77777777" w:rsidR="003B20F9" w:rsidRPr="00623DC3" w:rsidRDefault="003B20F9" w:rsidP="003B20F9">
            <w:r w:rsidRPr="00623DC3">
              <w:t>Instable AP, CABG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1BCED" w14:textId="77777777" w:rsidR="003B20F9" w:rsidRPr="00623DC3" w:rsidRDefault="003B20F9" w:rsidP="003B20F9">
            <w:r w:rsidRPr="00623DC3">
              <w:t>18.38 (17.54 - 19.23)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9BA92" w14:textId="77777777" w:rsidR="003B20F9" w:rsidRPr="00623DC3" w:rsidRDefault="003B20F9" w:rsidP="003B20F9">
            <w:r w:rsidRPr="00623DC3">
              <w:t>18.27 (17.42 - 19.12)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75139" w14:textId="77777777" w:rsidR="003B20F9" w:rsidRPr="00623DC3" w:rsidRDefault="003B20F9" w:rsidP="003B20F9">
            <w:r w:rsidRPr="00623DC3">
              <w:t>18.14 (17.30 - 19.01)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3DDE9" w14:textId="77777777" w:rsidR="003B20F9" w:rsidRPr="00623DC3" w:rsidRDefault="003B20F9" w:rsidP="003B20F9">
            <w:r w:rsidRPr="00623DC3">
              <w:t>18.03 (17.19 - 18.91)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50432" w14:textId="77777777" w:rsidR="003B20F9" w:rsidRPr="00623DC3" w:rsidRDefault="003B20F9" w:rsidP="003B20F9">
            <w:r w:rsidRPr="00623DC3">
              <w:t>17.94 (17.07 - 18.82)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EAFC2" w14:textId="77777777" w:rsidR="003B20F9" w:rsidRPr="00623DC3" w:rsidRDefault="003B20F9" w:rsidP="003B20F9">
            <w:r w:rsidRPr="00623DC3">
              <w:t>17.84 (16.96 - 18.73)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964CC" w14:textId="77777777" w:rsidR="003B20F9" w:rsidRPr="00623DC3" w:rsidRDefault="003B20F9" w:rsidP="003B20F9">
            <w:r w:rsidRPr="00623DC3">
              <w:t>13.30 (11.63 - 14.90)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C85E0" w14:textId="77777777" w:rsidR="003B20F9" w:rsidRPr="00B747ED" w:rsidRDefault="003B20F9" w:rsidP="003B20F9">
            <w:r w:rsidRPr="00B747ED">
              <w:t>-0.05 (-0.07 - -0.03)</w:t>
            </w:r>
          </w:p>
        </w:tc>
      </w:tr>
      <w:tr w:rsidR="003B20F9" w:rsidRPr="00531005" w14:paraId="1828F466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02404" w14:textId="77777777" w:rsidR="003B20F9" w:rsidRPr="00623DC3" w:rsidRDefault="003B20F9" w:rsidP="003B20F9">
            <w:r w:rsidRPr="00623DC3">
              <w:t>Instable AP, PCI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29228" w14:textId="77777777" w:rsidR="003B20F9" w:rsidRPr="00623DC3" w:rsidRDefault="003B20F9" w:rsidP="003B20F9">
            <w:r w:rsidRPr="00623DC3">
              <w:t>14.42 (13.13 - 15.64)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DE72A" w14:textId="77777777" w:rsidR="003B20F9" w:rsidRPr="00623DC3" w:rsidRDefault="003B20F9" w:rsidP="003B20F9">
            <w:r w:rsidRPr="00623DC3">
              <w:t>14.32 (13.04 - 15.50)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A1FE9" w14:textId="77777777" w:rsidR="003B20F9" w:rsidRPr="00623DC3" w:rsidRDefault="003B20F9" w:rsidP="003B20F9">
            <w:r w:rsidRPr="00623DC3">
              <w:t>14.21 (12.94 - 15.36)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6E576" w14:textId="77777777" w:rsidR="003B20F9" w:rsidRPr="00623DC3" w:rsidRDefault="003B20F9" w:rsidP="003B20F9">
            <w:r w:rsidRPr="00623DC3">
              <w:t>14.10 (12.84 - 15.21)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DEC6E" w14:textId="77777777" w:rsidR="003B20F9" w:rsidRPr="00623DC3" w:rsidRDefault="003B20F9" w:rsidP="003B20F9">
            <w:r w:rsidRPr="00623DC3">
              <w:t>13.97 (12.74 - 15.06)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43A69" w14:textId="77777777" w:rsidR="003B20F9" w:rsidRPr="00623DC3" w:rsidRDefault="003B20F9" w:rsidP="003B20F9">
            <w:r w:rsidRPr="00623DC3">
              <w:t>13.87 (12.63 - 14.95)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1B11F" w14:textId="77777777" w:rsidR="003B20F9" w:rsidRPr="00623DC3" w:rsidRDefault="003B20F9" w:rsidP="003B20F9">
            <w:r w:rsidRPr="00623DC3">
              <w:t>10.11 (8.51 - 12.24)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4F072" w14:textId="77777777" w:rsidR="003B20F9" w:rsidRPr="00B747ED" w:rsidRDefault="003B20F9" w:rsidP="003B20F9">
            <w:r w:rsidRPr="00B747ED">
              <w:t>-0.04 (-0.06 - -0.02)</w:t>
            </w:r>
          </w:p>
        </w:tc>
      </w:tr>
      <w:tr w:rsidR="003B20F9" w:rsidRPr="00531005" w14:paraId="765F06CB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49C42" w14:textId="77777777" w:rsidR="003B20F9" w:rsidRPr="00623DC3" w:rsidRDefault="003B20F9" w:rsidP="003B20F9">
            <w:r w:rsidRPr="00623DC3">
              <w:t>HCC,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B7A73" w14:textId="77777777" w:rsidR="003B20F9" w:rsidRPr="00623DC3" w:rsidRDefault="003B20F9" w:rsidP="003B20F9">
            <w:r w:rsidRPr="00623DC3">
              <w:t>5.67 (4.69 - 7.54)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56BF6" w14:textId="77777777" w:rsidR="003B20F9" w:rsidRPr="00623DC3" w:rsidRDefault="003B20F9" w:rsidP="003B20F9">
            <w:r w:rsidRPr="00623DC3">
              <w:t>5.55 (4.54 - 7.49)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BA292" w14:textId="77777777" w:rsidR="003B20F9" w:rsidRPr="00623DC3" w:rsidRDefault="003B20F9" w:rsidP="003B20F9">
            <w:r w:rsidRPr="00623DC3">
              <w:t>5.43 (4.39 - 7.43)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88B96" w14:textId="77777777" w:rsidR="003B20F9" w:rsidRPr="00623DC3" w:rsidRDefault="003B20F9" w:rsidP="003B20F9">
            <w:r w:rsidRPr="00623DC3">
              <w:t>5.32 (4.26 - 7.37)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FDD71" w14:textId="77777777" w:rsidR="003B20F9" w:rsidRPr="00623DC3" w:rsidRDefault="003B20F9" w:rsidP="003B20F9">
            <w:r w:rsidRPr="00623DC3">
              <w:t>5.24 (4.15 - 7.31)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F4417" w14:textId="77777777" w:rsidR="003B20F9" w:rsidRPr="00623DC3" w:rsidRDefault="003B20F9" w:rsidP="003B20F9">
            <w:r w:rsidRPr="00623DC3">
              <w:t>5.20 (4.10 - 7.28)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412ED" w14:textId="77777777" w:rsidR="003B20F9" w:rsidRPr="00623DC3" w:rsidRDefault="003B20F9" w:rsidP="003B20F9">
            <w:r w:rsidRPr="00623DC3">
              <w:t>4.44 (3.50 - 6.12)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6EF82" w14:textId="77777777" w:rsidR="003B20F9" w:rsidRPr="00B747ED" w:rsidRDefault="003B20F9" w:rsidP="003B20F9">
            <w:r w:rsidRPr="00B747ED">
              <w:t>-0.04 (-0.05 - -0.02)</w:t>
            </w:r>
          </w:p>
        </w:tc>
      </w:tr>
      <w:tr w:rsidR="003B20F9" w:rsidRPr="00531005" w14:paraId="0080F7F8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49F46" w14:textId="77777777" w:rsidR="003B20F9" w:rsidRPr="00623DC3" w:rsidRDefault="003B20F9" w:rsidP="003B20F9">
            <w:proofErr w:type="spellStart"/>
            <w:r w:rsidRPr="00623DC3">
              <w:t>Colonca</w:t>
            </w:r>
            <w:proofErr w:type="spellEnd"/>
            <w:r w:rsidRPr="00623DC3">
              <w:t>., HIPEC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EFED7" w14:textId="77777777" w:rsidR="003B20F9" w:rsidRPr="00623DC3" w:rsidRDefault="003B20F9" w:rsidP="003B20F9">
            <w:r w:rsidRPr="00623DC3">
              <w:t>2.25 (1.78 - 2.63)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38A13" w14:textId="77777777" w:rsidR="003B20F9" w:rsidRPr="00623DC3" w:rsidRDefault="003B20F9" w:rsidP="003B20F9">
            <w:r w:rsidRPr="00623DC3">
              <w:t>2.14 (1.67 - 2.48)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4BA11" w14:textId="77777777" w:rsidR="003B20F9" w:rsidRPr="00623DC3" w:rsidRDefault="003B20F9" w:rsidP="003B20F9">
            <w:r w:rsidRPr="00623DC3">
              <w:t>2.04 (1.59 - 2.35)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2FCBC" w14:textId="77777777" w:rsidR="003B20F9" w:rsidRPr="00623DC3" w:rsidRDefault="003B20F9" w:rsidP="003B20F9">
            <w:r w:rsidRPr="00623DC3">
              <w:t>1.96 (1.51 - 2.26)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69AFA" w14:textId="77777777" w:rsidR="003B20F9" w:rsidRPr="00623DC3" w:rsidRDefault="003B20F9" w:rsidP="003B20F9">
            <w:r w:rsidRPr="00623DC3">
              <w:t>1.87 (1.45 - 2.17)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44B21" w14:textId="77777777" w:rsidR="003B20F9" w:rsidRPr="00623DC3" w:rsidRDefault="003B20F9" w:rsidP="003B20F9">
            <w:r w:rsidRPr="00623DC3">
              <w:t>1.80 (1.39 - 2.11)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2F073" w14:textId="77777777" w:rsidR="003B20F9" w:rsidRPr="00623DC3" w:rsidRDefault="003B20F9" w:rsidP="003B20F9">
            <w:r w:rsidRPr="00623DC3">
              <w:t>1.09 (0.88 - 1.45)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F6636" w14:textId="77777777" w:rsidR="003B20F9" w:rsidRPr="00B747ED" w:rsidRDefault="003B20F9" w:rsidP="003B20F9">
            <w:r w:rsidRPr="00B747ED">
              <w:t>-0.04 (-0.06 - -0.02)</w:t>
            </w:r>
          </w:p>
        </w:tc>
      </w:tr>
      <w:tr w:rsidR="003B20F9" w:rsidRPr="00531005" w14:paraId="7D8FE6A8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58A1B" w14:textId="77777777" w:rsidR="003B20F9" w:rsidRPr="00623DC3" w:rsidRDefault="003B20F9" w:rsidP="003B20F9">
            <w:proofErr w:type="spellStart"/>
            <w:r w:rsidRPr="00623DC3">
              <w:lastRenderedPageBreak/>
              <w:t>Ovarium</w:t>
            </w:r>
            <w:proofErr w:type="spellEnd"/>
            <w:r w:rsidRPr="00623DC3">
              <w:t xml:space="preserve"> ca., resection and HIPEC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023AC" w14:textId="77777777" w:rsidR="003B20F9" w:rsidRPr="00623DC3" w:rsidRDefault="003B20F9" w:rsidP="003B20F9">
            <w:r w:rsidRPr="00623DC3">
              <w:t>4.26 (4.14 - 4.36)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55839" w14:textId="77777777" w:rsidR="003B20F9" w:rsidRPr="00623DC3" w:rsidRDefault="003B20F9" w:rsidP="003B20F9">
            <w:r w:rsidRPr="00623DC3">
              <w:t>4.10 (3.99 - 4.21)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65B45" w14:textId="77777777" w:rsidR="003B20F9" w:rsidRPr="00623DC3" w:rsidRDefault="003B20F9" w:rsidP="003B20F9">
            <w:r w:rsidRPr="00623DC3">
              <w:t>4.02 (3.91 - 4.12)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85ABA" w14:textId="77777777" w:rsidR="003B20F9" w:rsidRPr="00623DC3" w:rsidRDefault="003B20F9" w:rsidP="003B20F9">
            <w:r w:rsidRPr="00623DC3">
              <w:t>3.98 (3.86 - 4.07)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D8ABA" w14:textId="77777777" w:rsidR="003B20F9" w:rsidRPr="00623DC3" w:rsidRDefault="003B20F9" w:rsidP="003B20F9">
            <w:r w:rsidRPr="00623DC3">
              <w:t>3.94 (3.80 - 4.03)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FF6C2" w14:textId="77777777" w:rsidR="003B20F9" w:rsidRPr="00623DC3" w:rsidRDefault="003B20F9" w:rsidP="003B20F9">
            <w:r w:rsidRPr="00623DC3">
              <w:t>3.89 (3.75 - 3.99)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A4D9D" w14:textId="77777777" w:rsidR="003B20F9" w:rsidRPr="00623DC3" w:rsidRDefault="003B20F9" w:rsidP="003B20F9">
            <w:r w:rsidRPr="00623DC3">
              <w:t>3.15 (2.91 - 3.44)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05169" w14:textId="77777777" w:rsidR="003B20F9" w:rsidRPr="00B747ED" w:rsidRDefault="003B20F9" w:rsidP="003B20F9">
            <w:r w:rsidRPr="00B747ED">
              <w:t>-0.03 (-0.04 - -0.03)</w:t>
            </w:r>
          </w:p>
        </w:tc>
      </w:tr>
      <w:tr w:rsidR="003B20F9" w:rsidRPr="00531005" w14:paraId="1AA49C28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0C01B" w14:textId="77777777" w:rsidR="003B20F9" w:rsidRPr="00623DC3" w:rsidRDefault="003B20F9" w:rsidP="003B20F9">
            <w:r w:rsidRPr="00623DC3">
              <w:t>Oral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69611" w14:textId="77777777" w:rsidR="003B20F9" w:rsidRPr="00623DC3" w:rsidRDefault="003B20F9" w:rsidP="003B20F9">
            <w:r w:rsidRPr="00623DC3">
              <w:t>9.45 (5.14 - 14.36)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7BDE1" w14:textId="77777777" w:rsidR="003B20F9" w:rsidRPr="00623DC3" w:rsidRDefault="003B20F9" w:rsidP="003B20F9">
            <w:r w:rsidRPr="00623DC3">
              <w:t>9.34 (4.93 - 14.37)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C20F4" w14:textId="77777777" w:rsidR="003B20F9" w:rsidRPr="00623DC3" w:rsidRDefault="003B20F9" w:rsidP="003B20F9">
            <w:r w:rsidRPr="00623DC3">
              <w:t>9.28 (4.78 - 14.32)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8FDAA" w14:textId="77777777" w:rsidR="003B20F9" w:rsidRPr="00623DC3" w:rsidRDefault="003B20F9" w:rsidP="003B20F9">
            <w:r w:rsidRPr="00623DC3">
              <w:t>9.22 (4.73 - 14.27)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85879" w14:textId="77777777" w:rsidR="003B20F9" w:rsidRPr="00623DC3" w:rsidRDefault="003B20F9" w:rsidP="003B20F9">
            <w:r w:rsidRPr="00623DC3">
              <w:t>9.17 (4.68 - 14.22)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6DB39" w14:textId="77777777" w:rsidR="003B20F9" w:rsidRPr="00623DC3" w:rsidRDefault="003B20F9" w:rsidP="003B20F9">
            <w:r w:rsidRPr="00623DC3">
              <w:t>9.12 (4.63 - 14.17)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4D532" w14:textId="77777777" w:rsidR="003B20F9" w:rsidRPr="00623DC3" w:rsidRDefault="003B20F9" w:rsidP="003B20F9">
            <w:r w:rsidRPr="00623DC3">
              <w:t>7.12 (3.68 - 11.01)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3E7E8" w14:textId="77777777" w:rsidR="003B20F9" w:rsidRPr="00B747ED" w:rsidRDefault="003B20F9" w:rsidP="003B20F9">
            <w:r w:rsidRPr="00B747ED">
              <w:t>-0.03 (-0.04 - -0.02)</w:t>
            </w:r>
          </w:p>
        </w:tc>
      </w:tr>
      <w:tr w:rsidR="003B20F9" w:rsidRPr="00531005" w14:paraId="147E1197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75B29" w14:textId="77777777" w:rsidR="003B20F9" w:rsidRPr="00623DC3" w:rsidRDefault="003B20F9" w:rsidP="003B20F9">
            <w:r w:rsidRPr="00623DC3">
              <w:t>High-risk endometrium ca,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10951" w14:textId="77777777" w:rsidR="003B20F9" w:rsidRPr="00623DC3" w:rsidRDefault="003B20F9" w:rsidP="003B20F9">
            <w:r w:rsidRPr="00623DC3">
              <w:t>8.81 (8.09 - 9.68)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F1E9A" w14:textId="77777777" w:rsidR="003B20F9" w:rsidRPr="00623DC3" w:rsidRDefault="003B20F9" w:rsidP="003B20F9">
            <w:r w:rsidRPr="00623DC3">
              <w:t>8.69 (7.96 - 9.59)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5B9EF" w14:textId="77777777" w:rsidR="003B20F9" w:rsidRPr="00623DC3" w:rsidRDefault="003B20F9" w:rsidP="003B20F9">
            <w:r w:rsidRPr="00623DC3">
              <w:t>8.60 (7.87 - 9.52)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AE44F" w14:textId="77777777" w:rsidR="003B20F9" w:rsidRPr="00623DC3" w:rsidRDefault="003B20F9" w:rsidP="003B20F9">
            <w:r w:rsidRPr="00623DC3">
              <w:t>8.55 (7.82 - 9.47)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58669" w14:textId="77777777" w:rsidR="003B20F9" w:rsidRPr="00623DC3" w:rsidRDefault="003B20F9" w:rsidP="003B20F9">
            <w:r w:rsidRPr="00623DC3">
              <w:t>8.50 (7.77 - 9.42)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25092" w14:textId="77777777" w:rsidR="003B20F9" w:rsidRPr="00623DC3" w:rsidRDefault="003B20F9" w:rsidP="003B20F9">
            <w:r w:rsidRPr="00623DC3">
              <w:t>8.45 (7.73 - 9.37)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9D67D" w14:textId="77777777" w:rsidR="003B20F9" w:rsidRPr="00623DC3" w:rsidRDefault="003B20F9" w:rsidP="003B20F9">
            <w:r w:rsidRPr="00623DC3">
              <w:t>6.88 (6.33 - 7.60)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6775E" w14:textId="77777777" w:rsidR="003B20F9" w:rsidRPr="00B747ED" w:rsidRDefault="003B20F9" w:rsidP="003B20F9">
            <w:r w:rsidRPr="00B747ED">
              <w:t>-0.03 (-0.03 - -0.03)</w:t>
            </w:r>
          </w:p>
        </w:tc>
      </w:tr>
      <w:tr w:rsidR="003B20F9" w:rsidRPr="00531005" w14:paraId="060B0DE6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5896C" w14:textId="77777777" w:rsidR="003B20F9" w:rsidRPr="00623DC3" w:rsidRDefault="003B20F9" w:rsidP="003B20F9">
            <w:r w:rsidRPr="00623DC3">
              <w:t xml:space="preserve">UUT Ca., </w:t>
            </w:r>
            <w:proofErr w:type="spellStart"/>
            <w:r w:rsidRPr="00623DC3">
              <w:t>nefroureterectomy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5DD96" w14:textId="77777777" w:rsidR="003B20F9" w:rsidRPr="00623DC3" w:rsidRDefault="003B20F9" w:rsidP="003B20F9">
            <w:r w:rsidRPr="00623DC3">
              <w:t>6.08 (4.66 - 7.57)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285CE" w14:textId="77777777" w:rsidR="003B20F9" w:rsidRPr="00623DC3" w:rsidRDefault="003B20F9" w:rsidP="003B20F9">
            <w:r w:rsidRPr="00623DC3">
              <w:t>5.96 (4.56 - 7.44)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40028" w14:textId="77777777" w:rsidR="003B20F9" w:rsidRPr="00623DC3" w:rsidRDefault="003B20F9" w:rsidP="003B20F9">
            <w:r w:rsidRPr="00623DC3">
              <w:t>5.88 (4.50 - 7.35)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6F3F2" w14:textId="77777777" w:rsidR="003B20F9" w:rsidRPr="00623DC3" w:rsidRDefault="003B20F9" w:rsidP="003B20F9">
            <w:r w:rsidRPr="00623DC3">
              <w:t>5.83 (4.46 - 7.28)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956AB" w14:textId="77777777" w:rsidR="003B20F9" w:rsidRPr="00623DC3" w:rsidRDefault="003B20F9" w:rsidP="003B20F9">
            <w:r w:rsidRPr="00623DC3">
              <w:t>5.78 (4.41 - 7.23)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EAA1A" w14:textId="77777777" w:rsidR="003B20F9" w:rsidRPr="00623DC3" w:rsidRDefault="003B20F9" w:rsidP="003B20F9">
            <w:r w:rsidRPr="00623DC3">
              <w:t>5.73 (4.38 - 7.17)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061F8" w14:textId="77777777" w:rsidR="003B20F9" w:rsidRPr="00623DC3" w:rsidRDefault="003B20F9" w:rsidP="003B20F9">
            <w:r w:rsidRPr="00623DC3">
              <w:t>4.95 (3.77 - 6.20)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B1541" w14:textId="77777777" w:rsidR="003B20F9" w:rsidRPr="00B747ED" w:rsidRDefault="003B20F9" w:rsidP="003B20F9">
            <w:r w:rsidRPr="00B747ED">
              <w:t>-0.03 (-0.04 - -0.02)</w:t>
            </w:r>
          </w:p>
        </w:tc>
      </w:tr>
      <w:tr w:rsidR="003B20F9" w:rsidRPr="00531005" w14:paraId="3FD5BFDA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0D544" w14:textId="77777777" w:rsidR="003B20F9" w:rsidRPr="00623DC3" w:rsidRDefault="003B20F9" w:rsidP="003B20F9">
            <w:proofErr w:type="spellStart"/>
            <w:r w:rsidRPr="00623DC3">
              <w:t>Mammaca</w:t>
            </w:r>
            <w:proofErr w:type="spellEnd"/>
            <w:r w:rsidRPr="00623DC3">
              <w:t>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2920F" w14:textId="77777777" w:rsidR="003B20F9" w:rsidRPr="00623DC3" w:rsidRDefault="003B20F9" w:rsidP="003B20F9">
            <w:r w:rsidRPr="00623DC3">
              <w:t>17.89 (16.09 - 19.05)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A02C5" w14:textId="77777777" w:rsidR="003B20F9" w:rsidRPr="00623DC3" w:rsidRDefault="003B20F9" w:rsidP="003B20F9">
            <w:r w:rsidRPr="00623DC3">
              <w:t>17.81 (15.98 - 18.98)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917B0" w14:textId="77777777" w:rsidR="003B20F9" w:rsidRPr="00623DC3" w:rsidRDefault="003B20F9" w:rsidP="003B20F9">
            <w:r w:rsidRPr="00623DC3">
              <w:t>17.73 (15.88 - 18.92)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E5F6D" w14:textId="77777777" w:rsidR="003B20F9" w:rsidRPr="00623DC3" w:rsidRDefault="003B20F9" w:rsidP="003B20F9">
            <w:r w:rsidRPr="00623DC3">
              <w:t>17.69 (15.83 - 18.87)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FC40C" w14:textId="77777777" w:rsidR="003B20F9" w:rsidRPr="00623DC3" w:rsidRDefault="003B20F9" w:rsidP="003B20F9">
            <w:r w:rsidRPr="00623DC3">
              <w:t>17.64 (15.77 - 18.81)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0C5F8" w14:textId="77777777" w:rsidR="003B20F9" w:rsidRPr="00623DC3" w:rsidRDefault="003B20F9" w:rsidP="003B20F9">
            <w:r w:rsidRPr="00623DC3">
              <w:t>17.60 (15.73 - 18.76)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78B1F" w14:textId="77777777" w:rsidR="003B20F9" w:rsidRPr="00623DC3" w:rsidRDefault="003B20F9" w:rsidP="003B20F9">
            <w:r w:rsidRPr="00623DC3">
              <w:t>13.86 (12.40 - 15.38)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0D770" w14:textId="77777777" w:rsidR="003B20F9" w:rsidRPr="00B747ED" w:rsidRDefault="003B20F9" w:rsidP="003B20F9">
            <w:r w:rsidRPr="00B747ED">
              <w:t>-0.03 (-0.04 - -0.02)</w:t>
            </w:r>
          </w:p>
        </w:tc>
      </w:tr>
      <w:tr w:rsidR="003B20F9" w:rsidRPr="00531005" w14:paraId="297739AE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DD1B6" w14:textId="77777777" w:rsidR="003B20F9" w:rsidRPr="00623DC3" w:rsidRDefault="003B20F9" w:rsidP="003B20F9">
            <w:r w:rsidRPr="00623DC3">
              <w:t>High-grade glioma,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2D97B" w14:textId="77777777" w:rsidR="003B20F9" w:rsidRPr="00623DC3" w:rsidRDefault="003B20F9" w:rsidP="003B20F9">
            <w:r w:rsidRPr="00623DC3">
              <w:t>1.48 (1.41 - 1.55)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E1D87" w14:textId="77777777" w:rsidR="003B20F9" w:rsidRPr="00623DC3" w:rsidRDefault="003B20F9" w:rsidP="003B20F9">
            <w:r w:rsidRPr="00623DC3">
              <w:t>1.41 (1.34 - 1.47)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F6F5A" w14:textId="77777777" w:rsidR="003B20F9" w:rsidRPr="00623DC3" w:rsidRDefault="003B20F9" w:rsidP="003B20F9">
            <w:r w:rsidRPr="00623DC3">
              <w:t>1.34 (1.28 - 1.40)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FA916" w14:textId="77777777" w:rsidR="003B20F9" w:rsidRPr="00623DC3" w:rsidRDefault="003B20F9" w:rsidP="003B20F9">
            <w:r w:rsidRPr="00623DC3">
              <w:t>1.28 (1.23 - 1.34)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69639" w14:textId="77777777" w:rsidR="003B20F9" w:rsidRPr="00623DC3" w:rsidRDefault="003B20F9" w:rsidP="003B20F9">
            <w:r w:rsidRPr="00623DC3">
              <w:t>1.23 (1.19 - 1.28)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DCB66" w14:textId="77777777" w:rsidR="003B20F9" w:rsidRPr="00623DC3" w:rsidRDefault="003B20F9" w:rsidP="003B20F9">
            <w:r w:rsidRPr="00623DC3">
              <w:t>1.19 (1.15 - 1.24)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0AE7E" w14:textId="77777777" w:rsidR="003B20F9" w:rsidRPr="00623DC3" w:rsidRDefault="003B20F9" w:rsidP="003B20F9">
            <w:r w:rsidRPr="00623DC3">
              <w:t>0.94 (0.90 - 0.97)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2F894" w14:textId="77777777" w:rsidR="003B20F9" w:rsidRPr="00B747ED" w:rsidRDefault="003B20F9" w:rsidP="003B20F9">
            <w:r w:rsidRPr="00B747ED">
              <w:t>-0.03 (-0.03 - -0.02)</w:t>
            </w:r>
          </w:p>
        </w:tc>
      </w:tr>
      <w:tr w:rsidR="003B20F9" w:rsidRPr="00531005" w14:paraId="3F36A6D5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CA1F9" w14:textId="77777777" w:rsidR="003B20F9" w:rsidRPr="00623DC3" w:rsidRDefault="003B20F9" w:rsidP="003B20F9">
            <w:r w:rsidRPr="00623DC3">
              <w:t xml:space="preserve">Carotid </w:t>
            </w:r>
            <w:proofErr w:type="spellStart"/>
            <w:r w:rsidRPr="00623DC3">
              <w:t>endarteriectomy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EBE86" w14:textId="77777777" w:rsidR="003B20F9" w:rsidRPr="00623DC3" w:rsidRDefault="003B20F9" w:rsidP="003B20F9">
            <w:r w:rsidRPr="00623DC3">
              <w:t>15.05 (14.39 - 15.80)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FF832" w14:textId="77777777" w:rsidR="003B20F9" w:rsidRPr="00623DC3" w:rsidRDefault="003B20F9" w:rsidP="003B20F9">
            <w:r w:rsidRPr="00623DC3">
              <w:t>14.99 (14.35 - 15.74)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3DA7" w14:textId="77777777" w:rsidR="003B20F9" w:rsidRPr="00623DC3" w:rsidRDefault="003B20F9" w:rsidP="003B20F9">
            <w:r w:rsidRPr="00623DC3">
              <w:t>14.94 (14.32 - 15.68)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6FEF1" w14:textId="77777777" w:rsidR="003B20F9" w:rsidRPr="00623DC3" w:rsidRDefault="003B20F9" w:rsidP="003B20F9">
            <w:r w:rsidRPr="00623DC3">
              <w:t>14.88 (13.53 - 15.63)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F5B23" w14:textId="77777777" w:rsidR="003B20F9" w:rsidRPr="00623DC3" w:rsidRDefault="003B20F9" w:rsidP="003B20F9">
            <w:r w:rsidRPr="00623DC3">
              <w:t>14.80 (12.44 - 15.53)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823A9" w14:textId="77777777" w:rsidR="003B20F9" w:rsidRPr="00623DC3" w:rsidRDefault="003B20F9" w:rsidP="003B20F9">
            <w:r w:rsidRPr="00623DC3">
              <w:t>14.61 (12.37 - 15.44)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CCAFC" w14:textId="77777777" w:rsidR="003B20F9" w:rsidRPr="00623DC3" w:rsidRDefault="003B20F9" w:rsidP="003B20F9">
            <w:r w:rsidRPr="00623DC3">
              <w:t>12.11 (11.39 - 12.80)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3EF0D" w14:textId="77777777" w:rsidR="003B20F9" w:rsidRPr="00B747ED" w:rsidRDefault="003B20F9" w:rsidP="003B20F9">
            <w:r w:rsidRPr="00B747ED">
              <w:t>-0.02 (-0.24 - -0.02)</w:t>
            </w:r>
          </w:p>
        </w:tc>
      </w:tr>
      <w:tr w:rsidR="003B20F9" w:rsidRPr="00531005" w14:paraId="181CA0E5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AFC71" w14:textId="77777777" w:rsidR="003B20F9" w:rsidRPr="00623DC3" w:rsidRDefault="003B20F9" w:rsidP="003B20F9">
            <w:r w:rsidRPr="00623DC3">
              <w:t>Empyema, VATS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34454" w14:textId="77777777" w:rsidR="003B20F9" w:rsidRPr="00623DC3" w:rsidRDefault="003B20F9" w:rsidP="003B20F9">
            <w:r w:rsidRPr="00623DC3">
              <w:t>22.63 (21.80 - 23.50)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13D15" w14:textId="77777777" w:rsidR="003B20F9" w:rsidRPr="00623DC3" w:rsidRDefault="003B20F9" w:rsidP="003B20F9">
            <w:r w:rsidRPr="00623DC3">
              <w:t>22.58 (21.75 - 23.44)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11E20" w14:textId="77777777" w:rsidR="003B20F9" w:rsidRPr="00623DC3" w:rsidRDefault="003B20F9" w:rsidP="003B20F9">
            <w:r w:rsidRPr="00623DC3">
              <w:t>22.52 (21.70 - 23.38)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DA71C" w14:textId="77777777" w:rsidR="003B20F9" w:rsidRPr="00623DC3" w:rsidRDefault="003B20F9" w:rsidP="003B20F9">
            <w:r w:rsidRPr="00623DC3">
              <w:t>22.46 (21.65 - 23.32)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0D62E" w14:textId="77777777" w:rsidR="003B20F9" w:rsidRPr="00623DC3" w:rsidRDefault="003B20F9" w:rsidP="003B20F9">
            <w:r w:rsidRPr="00623DC3">
              <w:t>22.40 (21.60 - 23.26)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58A0A" w14:textId="77777777" w:rsidR="003B20F9" w:rsidRPr="00623DC3" w:rsidRDefault="003B20F9" w:rsidP="003B20F9">
            <w:r w:rsidRPr="00623DC3">
              <w:t>22.34 (21.56 - 23.20)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D67B0" w14:textId="77777777" w:rsidR="003B20F9" w:rsidRPr="00623DC3" w:rsidRDefault="003B20F9" w:rsidP="003B20F9">
            <w:r w:rsidRPr="00623DC3">
              <w:t>15.44 (14.77 - 16.23)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FC4C5" w14:textId="77777777" w:rsidR="003B20F9" w:rsidRPr="00B747ED" w:rsidRDefault="003B20F9" w:rsidP="003B20F9">
            <w:r w:rsidRPr="00B747ED">
              <w:t>-0.02 (-0.03 - -0.02)</w:t>
            </w:r>
          </w:p>
        </w:tc>
      </w:tr>
      <w:tr w:rsidR="003B20F9" w:rsidRPr="00531005" w14:paraId="4E220D99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5372D" w14:textId="77777777" w:rsidR="003B20F9" w:rsidRPr="00623DC3" w:rsidRDefault="003B20F9" w:rsidP="003B20F9">
            <w:proofErr w:type="spellStart"/>
            <w:r w:rsidRPr="00623DC3">
              <w:t>Cerical</w:t>
            </w:r>
            <w:proofErr w:type="spellEnd"/>
            <w:r w:rsidRPr="00623DC3">
              <w:t xml:space="preserve">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285D9" w14:textId="77777777" w:rsidR="003B20F9" w:rsidRPr="00623DC3" w:rsidRDefault="003B20F9" w:rsidP="003B20F9">
            <w:r w:rsidRPr="00623DC3">
              <w:t>5.04 (4.07 - 6.15)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5C121" w14:textId="77777777" w:rsidR="003B20F9" w:rsidRPr="00623DC3" w:rsidRDefault="003B20F9" w:rsidP="003B20F9">
            <w:r w:rsidRPr="00623DC3">
              <w:t>4.93 (3.97 - 6.07)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EED06" w14:textId="77777777" w:rsidR="003B20F9" w:rsidRPr="00623DC3" w:rsidRDefault="003B20F9" w:rsidP="003B20F9">
            <w:r w:rsidRPr="00623DC3">
              <w:t>4.88 (3.92 - 6.02)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7D772" w14:textId="77777777" w:rsidR="003B20F9" w:rsidRPr="00623DC3" w:rsidRDefault="003B20F9" w:rsidP="003B20F9">
            <w:r w:rsidRPr="00623DC3">
              <w:t>4.83 (3.86 - 5.97)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10934" w14:textId="77777777" w:rsidR="003B20F9" w:rsidRPr="00623DC3" w:rsidRDefault="003B20F9" w:rsidP="003B20F9">
            <w:r w:rsidRPr="00623DC3">
              <w:t>4.78 (3.82 - 5.92)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AF318" w14:textId="77777777" w:rsidR="003B20F9" w:rsidRPr="00623DC3" w:rsidRDefault="003B20F9" w:rsidP="003B20F9">
            <w:r w:rsidRPr="00623DC3">
              <w:t>4.74 (3.77 - 5.88)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CCC71" w14:textId="77777777" w:rsidR="003B20F9" w:rsidRPr="00623DC3" w:rsidRDefault="003B20F9" w:rsidP="003B20F9">
            <w:r w:rsidRPr="00623DC3">
              <w:t>3.79 (2.81 - 4.57)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BD408" w14:textId="77777777" w:rsidR="003B20F9" w:rsidRPr="00B747ED" w:rsidRDefault="003B20F9" w:rsidP="003B20F9">
            <w:r w:rsidRPr="00B747ED">
              <w:t>-0.02 (-0.03 - -0.02)</w:t>
            </w:r>
          </w:p>
        </w:tc>
      </w:tr>
      <w:tr w:rsidR="003B20F9" w:rsidRPr="00531005" w14:paraId="40A93C19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0867E" w14:textId="77777777" w:rsidR="003B20F9" w:rsidRPr="00623DC3" w:rsidRDefault="003B20F9" w:rsidP="003B20F9">
            <w:r w:rsidRPr="00623DC3">
              <w:lastRenderedPageBreak/>
              <w:t>Low-grade glioma,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4566E" w14:textId="77777777" w:rsidR="003B20F9" w:rsidRPr="00623DC3" w:rsidRDefault="003B20F9" w:rsidP="003B20F9">
            <w:r w:rsidRPr="00623DC3">
              <w:t>7.81 (7.14 - 8.31)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49ED1" w14:textId="77777777" w:rsidR="003B20F9" w:rsidRPr="00623DC3" w:rsidRDefault="003B20F9" w:rsidP="003B20F9">
            <w:r w:rsidRPr="00623DC3">
              <w:t>7.76 (7.10 - 8.27)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D7E48" w14:textId="77777777" w:rsidR="003B20F9" w:rsidRPr="00623DC3" w:rsidRDefault="003B20F9" w:rsidP="003B20F9">
            <w:r w:rsidRPr="00623DC3">
              <w:t>7.71 (7.05 - 8.23)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27F80" w14:textId="77777777" w:rsidR="003B20F9" w:rsidRPr="00623DC3" w:rsidRDefault="003B20F9" w:rsidP="003B20F9">
            <w:r w:rsidRPr="00623DC3">
              <w:t>7.66 (7.01 - 8.19)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22832" w14:textId="77777777" w:rsidR="003B20F9" w:rsidRPr="00623DC3" w:rsidRDefault="003B20F9" w:rsidP="003B20F9">
            <w:r w:rsidRPr="00623DC3">
              <w:t>7.61 (6.96 - 8.15)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CBFB5" w14:textId="77777777" w:rsidR="003B20F9" w:rsidRPr="00623DC3" w:rsidRDefault="003B20F9" w:rsidP="003B20F9">
            <w:r w:rsidRPr="00623DC3">
              <w:t>7.56 (6.92 - 8.11)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36FC6" w14:textId="77777777" w:rsidR="003B20F9" w:rsidRPr="00623DC3" w:rsidRDefault="003B20F9" w:rsidP="003B20F9">
            <w:r w:rsidRPr="00623DC3">
              <w:t>5.66 (4.93 - 6.40)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3E3DD" w14:textId="77777777" w:rsidR="003B20F9" w:rsidRPr="00B747ED" w:rsidRDefault="003B20F9" w:rsidP="003B20F9">
            <w:r w:rsidRPr="00B747ED">
              <w:t>-0.02 (-0.03 - -0.01)</w:t>
            </w:r>
          </w:p>
        </w:tc>
      </w:tr>
      <w:tr w:rsidR="003B20F9" w:rsidRPr="00531005" w14:paraId="384EC38B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3685E" w14:textId="77777777" w:rsidR="003B20F9" w:rsidRPr="00623DC3" w:rsidRDefault="003B20F9" w:rsidP="003B20F9">
            <w:r w:rsidRPr="00623DC3">
              <w:t>Low-risk endometrium ca,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7BD75" w14:textId="77777777" w:rsidR="003B20F9" w:rsidRPr="00623DC3" w:rsidRDefault="003B20F9" w:rsidP="003B20F9">
            <w:r w:rsidRPr="00623DC3">
              <w:t>13.61 (12.67 - 14.38)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C0D24" w14:textId="77777777" w:rsidR="003B20F9" w:rsidRPr="00623DC3" w:rsidRDefault="003B20F9" w:rsidP="003B20F9">
            <w:r w:rsidRPr="00623DC3">
              <w:t>13.51 (12.56 - 14.29)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0FD89" w14:textId="77777777" w:rsidR="003B20F9" w:rsidRPr="00623DC3" w:rsidRDefault="003B20F9" w:rsidP="003B20F9">
            <w:r w:rsidRPr="00623DC3">
              <w:t>13.47 (12.52 - 14.26)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B5A58" w14:textId="77777777" w:rsidR="003B20F9" w:rsidRPr="00623DC3" w:rsidRDefault="003B20F9" w:rsidP="003B20F9">
            <w:r w:rsidRPr="00623DC3">
              <w:t>13.44 (12.49 - 14.22)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5B92F" w14:textId="77777777" w:rsidR="003B20F9" w:rsidRPr="00623DC3" w:rsidRDefault="003B20F9" w:rsidP="003B20F9">
            <w:r w:rsidRPr="00623DC3">
              <w:t>13.41 (12.45 - 14.19)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E2A65" w14:textId="77777777" w:rsidR="003B20F9" w:rsidRPr="00623DC3" w:rsidRDefault="003B20F9" w:rsidP="003B20F9">
            <w:r w:rsidRPr="00623DC3">
              <w:t>13.38 (12.42 - 14.16)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D5B4E" w14:textId="77777777" w:rsidR="003B20F9" w:rsidRPr="00623DC3" w:rsidRDefault="003B20F9" w:rsidP="003B20F9">
            <w:r w:rsidRPr="00623DC3">
              <w:t>11.68 (10.75 - 12.54)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4877E" w14:textId="77777777" w:rsidR="003B20F9" w:rsidRPr="00B747ED" w:rsidRDefault="003B20F9" w:rsidP="003B20F9">
            <w:r w:rsidRPr="00B747ED">
              <w:t>-0.02 (-0.03 - -0.02)</w:t>
            </w:r>
          </w:p>
        </w:tc>
      </w:tr>
      <w:tr w:rsidR="003B20F9" w:rsidRPr="00531005" w14:paraId="0F5ACD44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06C02" w14:textId="77777777" w:rsidR="003B20F9" w:rsidRPr="00623DC3" w:rsidRDefault="003B20F9" w:rsidP="003B20F9">
            <w:r w:rsidRPr="00623DC3">
              <w:t>PAD, bypass surgery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C71A0" w14:textId="77777777" w:rsidR="003B20F9" w:rsidRPr="00623DC3" w:rsidRDefault="003B20F9" w:rsidP="003B20F9">
            <w:r w:rsidRPr="00623DC3">
              <w:t>8.15 (7.56 - 8.81)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FEC5B" w14:textId="77777777" w:rsidR="003B20F9" w:rsidRPr="00623DC3" w:rsidRDefault="003B20F9" w:rsidP="003B20F9">
            <w:r w:rsidRPr="00623DC3">
              <w:t>8.11 (7.52 - 8.75)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B21BF" w14:textId="77777777" w:rsidR="003B20F9" w:rsidRPr="00623DC3" w:rsidRDefault="003B20F9" w:rsidP="003B20F9">
            <w:r w:rsidRPr="00623DC3">
              <w:t>8.06 (7.49 - 8.69)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A6931" w14:textId="77777777" w:rsidR="003B20F9" w:rsidRPr="00623DC3" w:rsidRDefault="003B20F9" w:rsidP="003B20F9">
            <w:r w:rsidRPr="00623DC3">
              <w:t>8.01 (7.46 - 8.64)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24E3F" w14:textId="77777777" w:rsidR="003B20F9" w:rsidRPr="00623DC3" w:rsidRDefault="003B20F9" w:rsidP="003B20F9">
            <w:r w:rsidRPr="00623DC3">
              <w:t>7.96 (7.43 - 8.58)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0B1BC" w14:textId="77777777" w:rsidR="003B20F9" w:rsidRPr="00623DC3" w:rsidRDefault="003B20F9" w:rsidP="003B20F9">
            <w:r w:rsidRPr="00623DC3">
              <w:t>7.91 (7.40 - 8.53)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F53E3" w14:textId="77777777" w:rsidR="003B20F9" w:rsidRPr="00623DC3" w:rsidRDefault="003B20F9" w:rsidP="003B20F9">
            <w:r w:rsidRPr="00623DC3">
              <w:t>6.44 (5.86 - 6.96)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F619" w14:textId="77777777" w:rsidR="003B20F9" w:rsidRPr="00B747ED" w:rsidRDefault="003B20F9" w:rsidP="003B20F9">
            <w:r w:rsidRPr="00B747ED">
              <w:t>-0.02 (-0.03 - -0.01)</w:t>
            </w:r>
          </w:p>
        </w:tc>
      </w:tr>
      <w:tr w:rsidR="003B20F9" w:rsidRPr="00531005" w14:paraId="2DEF4638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15550" w14:textId="77777777" w:rsidR="003B20F9" w:rsidRPr="00623DC3" w:rsidRDefault="003B20F9" w:rsidP="003B20F9">
            <w:proofErr w:type="spellStart"/>
            <w:r w:rsidRPr="00623DC3">
              <w:t>Mammaca</w:t>
            </w:r>
            <w:proofErr w:type="spellEnd"/>
            <w:r w:rsidRPr="00623DC3">
              <w:t>., mastectomy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2ACF6" w14:textId="77777777" w:rsidR="003B20F9" w:rsidRPr="00623DC3" w:rsidRDefault="003B20F9" w:rsidP="003B20F9">
            <w:r w:rsidRPr="00623DC3">
              <w:t>16.08 (14.59 - 17.18)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23D79" w14:textId="77777777" w:rsidR="003B20F9" w:rsidRPr="00623DC3" w:rsidRDefault="003B20F9" w:rsidP="003B20F9">
            <w:r w:rsidRPr="00623DC3">
              <w:t>16.02 (14.52 - 17.11)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D1835" w14:textId="77777777" w:rsidR="003B20F9" w:rsidRPr="00623DC3" w:rsidRDefault="003B20F9" w:rsidP="003B20F9">
            <w:r w:rsidRPr="00623DC3">
              <w:t>15.96 (14.47 - 17.04)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68D82" w14:textId="77777777" w:rsidR="003B20F9" w:rsidRPr="00623DC3" w:rsidRDefault="003B20F9" w:rsidP="003B20F9">
            <w:r w:rsidRPr="00623DC3">
              <w:t>15.93 (14.44 - 17.00)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F8F6B" w14:textId="77777777" w:rsidR="003B20F9" w:rsidRPr="00623DC3" w:rsidRDefault="003B20F9" w:rsidP="003B20F9">
            <w:r w:rsidRPr="00623DC3">
              <w:t>15.89 (14.42 - 16.96)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DB184" w14:textId="77777777" w:rsidR="003B20F9" w:rsidRPr="00623DC3" w:rsidRDefault="003B20F9" w:rsidP="003B20F9">
            <w:r w:rsidRPr="00623DC3">
              <w:t>15.87 (14.40 - 16.92)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01741" w14:textId="77777777" w:rsidR="003B20F9" w:rsidRPr="00623DC3" w:rsidRDefault="003B20F9" w:rsidP="003B20F9">
            <w:r w:rsidRPr="00623DC3">
              <w:t>13.91 (12.29 - 15.34)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8ED95" w14:textId="77777777" w:rsidR="003B20F9" w:rsidRPr="00B747ED" w:rsidRDefault="003B20F9" w:rsidP="003B20F9">
            <w:r w:rsidRPr="00B747ED">
              <w:t>-0.02 (-0.03 - -0.01)</w:t>
            </w:r>
          </w:p>
        </w:tc>
      </w:tr>
      <w:tr w:rsidR="003B20F9" w:rsidRPr="00531005" w14:paraId="3AAFA4C6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5AB0F" w14:textId="77777777" w:rsidR="003B20F9" w:rsidRPr="00623DC3" w:rsidRDefault="003B20F9" w:rsidP="003B20F9">
            <w:r w:rsidRPr="00623DC3">
              <w:t xml:space="preserve">COPD, </w:t>
            </w:r>
            <w:proofErr w:type="spellStart"/>
            <w:r w:rsidRPr="00623DC3">
              <w:t>bullectomy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03AB1" w14:textId="77777777" w:rsidR="003B20F9" w:rsidRPr="00623DC3" w:rsidRDefault="003B20F9" w:rsidP="003B20F9">
            <w:r w:rsidRPr="00623DC3">
              <w:t>7.89 (7.24 - 8.54)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83C6B" w14:textId="77777777" w:rsidR="003B20F9" w:rsidRPr="00623DC3" w:rsidRDefault="003B20F9" w:rsidP="003B20F9">
            <w:r w:rsidRPr="00623DC3">
              <w:t>7.85 (7.21 - 8.49)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29D7A" w14:textId="77777777" w:rsidR="003B20F9" w:rsidRPr="00623DC3" w:rsidRDefault="003B20F9" w:rsidP="003B20F9">
            <w:r w:rsidRPr="00623DC3">
              <w:t>7.81 (7.18 - 8.45)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02B88" w14:textId="77777777" w:rsidR="003B20F9" w:rsidRPr="00623DC3" w:rsidRDefault="003B20F9" w:rsidP="003B20F9">
            <w:r w:rsidRPr="00623DC3">
              <w:t>7.78 (7.15 - 8.41)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2F4EC" w14:textId="77777777" w:rsidR="003B20F9" w:rsidRPr="00623DC3" w:rsidRDefault="003B20F9" w:rsidP="003B20F9">
            <w:r w:rsidRPr="00623DC3">
              <w:t>7.74 (7.11 - 8.37)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AC698" w14:textId="77777777" w:rsidR="003B20F9" w:rsidRPr="00623DC3" w:rsidRDefault="003B20F9" w:rsidP="003B20F9">
            <w:r w:rsidRPr="00623DC3">
              <w:t>7.71 (7.08 - 8.33)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18C48" w14:textId="77777777" w:rsidR="003B20F9" w:rsidRPr="00623DC3" w:rsidRDefault="003B20F9" w:rsidP="003B20F9">
            <w:r w:rsidRPr="00623DC3">
              <w:t>6.08 (5.43 - 6.57)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FA8E8" w14:textId="77777777" w:rsidR="003B20F9" w:rsidRPr="00B747ED" w:rsidRDefault="003B20F9" w:rsidP="003B20F9">
            <w:r w:rsidRPr="00B747ED">
              <w:t>-0.02 (-0.02 - -0.01)</w:t>
            </w:r>
          </w:p>
        </w:tc>
      </w:tr>
      <w:tr w:rsidR="003B20F9" w:rsidRPr="00531005" w14:paraId="04DA1CBD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10742" w14:textId="77777777" w:rsidR="003B20F9" w:rsidRPr="00623DC3" w:rsidRDefault="003B20F9" w:rsidP="003B20F9">
            <w:proofErr w:type="spellStart"/>
            <w:r w:rsidRPr="00623DC3">
              <w:t>Pleurodesis</w:t>
            </w:r>
            <w:proofErr w:type="spellEnd"/>
            <w:r w:rsidRPr="00623DC3">
              <w:t xml:space="preserve"> for pneumothorax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06C2E" w14:textId="77777777" w:rsidR="003B20F9" w:rsidRPr="00623DC3" w:rsidRDefault="003B20F9" w:rsidP="003B20F9">
            <w:r w:rsidRPr="00623DC3">
              <w:t>21.40 (21.15 - 21.65)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30EA1" w14:textId="77777777" w:rsidR="003B20F9" w:rsidRPr="00623DC3" w:rsidRDefault="003B20F9" w:rsidP="003B20F9">
            <w:r w:rsidRPr="00623DC3">
              <w:t>21.36 (21.12 - 21.62)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5223B" w14:textId="77777777" w:rsidR="003B20F9" w:rsidRPr="00623DC3" w:rsidRDefault="003B20F9" w:rsidP="003B20F9">
            <w:r w:rsidRPr="00623DC3">
              <w:t>21.33 (21.09 - 21.58)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F3947" w14:textId="77777777" w:rsidR="003B20F9" w:rsidRPr="00623DC3" w:rsidRDefault="003B20F9" w:rsidP="003B20F9">
            <w:r w:rsidRPr="00623DC3">
              <w:t>21.29 (21.05 - 21.54)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53EC4" w14:textId="77777777" w:rsidR="003B20F9" w:rsidRPr="00623DC3" w:rsidRDefault="003B20F9" w:rsidP="003B20F9">
            <w:r w:rsidRPr="00623DC3">
              <w:t>21.26 (21.01 - 21.50)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5ED93" w14:textId="77777777" w:rsidR="003B20F9" w:rsidRPr="00623DC3" w:rsidRDefault="003B20F9" w:rsidP="003B20F9">
            <w:r w:rsidRPr="00623DC3">
              <w:t>21.22 (20.98 - 21.47)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7EA5C" w14:textId="77777777" w:rsidR="003B20F9" w:rsidRPr="00623DC3" w:rsidRDefault="003B20F9" w:rsidP="003B20F9">
            <w:r w:rsidRPr="00623DC3">
              <w:t>16.38 (14.93 - 17.72)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6899D" w14:textId="77777777" w:rsidR="003B20F9" w:rsidRPr="00B747ED" w:rsidRDefault="003B20F9" w:rsidP="003B20F9">
            <w:r w:rsidRPr="00B747ED">
              <w:t>-0.02 (-0.02 - -0.01)</w:t>
            </w:r>
          </w:p>
        </w:tc>
      </w:tr>
      <w:tr w:rsidR="003B20F9" w:rsidRPr="00531005" w14:paraId="50B8C06B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23D3" w14:textId="77777777" w:rsidR="003B20F9" w:rsidRPr="00623DC3" w:rsidRDefault="003B20F9" w:rsidP="003B20F9">
            <w:r w:rsidRPr="00623DC3">
              <w:t>Mild salivary gland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43316" w14:textId="77777777" w:rsidR="003B20F9" w:rsidRPr="00623DC3" w:rsidRDefault="003B20F9" w:rsidP="003B20F9">
            <w:r w:rsidRPr="00623DC3">
              <w:t>15.28 (12.60 - 16.89)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8C03E" w14:textId="77777777" w:rsidR="003B20F9" w:rsidRPr="00623DC3" w:rsidRDefault="003B20F9" w:rsidP="003B20F9">
            <w:r w:rsidRPr="00623DC3">
              <w:t>15.24 (12.52 - 16.87)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3B78E" w14:textId="77777777" w:rsidR="003B20F9" w:rsidRPr="00623DC3" w:rsidRDefault="003B20F9" w:rsidP="003B20F9">
            <w:r w:rsidRPr="00623DC3">
              <w:t>15.20 (12.44 - 16.85)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5A2CC" w14:textId="77777777" w:rsidR="003B20F9" w:rsidRPr="00623DC3" w:rsidRDefault="003B20F9" w:rsidP="003B20F9">
            <w:r w:rsidRPr="00623DC3">
              <w:t>15.15 (12.36 - 16.82)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333BD" w14:textId="77777777" w:rsidR="003B20F9" w:rsidRPr="00623DC3" w:rsidRDefault="003B20F9" w:rsidP="003B20F9">
            <w:r w:rsidRPr="00623DC3">
              <w:t>15.12 (12.34 - 16.81)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4CC61" w14:textId="77777777" w:rsidR="003B20F9" w:rsidRPr="00623DC3" w:rsidRDefault="003B20F9" w:rsidP="003B20F9">
            <w:r w:rsidRPr="00623DC3">
              <w:t>15.11 (12.33 - 16.81)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15C3D" w14:textId="77777777" w:rsidR="003B20F9" w:rsidRPr="00623DC3" w:rsidRDefault="003B20F9" w:rsidP="003B20F9">
            <w:r w:rsidRPr="00623DC3">
              <w:t>14.51 (11.78 - 16.29)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C5013" w14:textId="77777777" w:rsidR="003B20F9" w:rsidRPr="00B747ED" w:rsidRDefault="003B20F9" w:rsidP="003B20F9">
            <w:r w:rsidRPr="00B747ED">
              <w:t>-0.01 (-0.03 - -0.01)</w:t>
            </w:r>
          </w:p>
        </w:tc>
      </w:tr>
      <w:tr w:rsidR="003B20F9" w:rsidRPr="00531005" w14:paraId="0CDDBD94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AA8B4" w14:textId="77777777" w:rsidR="003B20F9" w:rsidRPr="00623DC3" w:rsidRDefault="003B20F9" w:rsidP="003B20F9">
            <w:r w:rsidRPr="00623DC3">
              <w:t>Thyroid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6E771" w14:textId="77777777" w:rsidR="003B20F9" w:rsidRPr="00623DC3" w:rsidRDefault="003B20F9" w:rsidP="003B20F9">
            <w:r w:rsidRPr="00623DC3">
              <w:t>23.81 (22.49 - 24.94)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9C306" w14:textId="77777777" w:rsidR="003B20F9" w:rsidRPr="00623DC3" w:rsidRDefault="003B20F9" w:rsidP="003B20F9">
            <w:r w:rsidRPr="00623DC3">
              <w:t>23.78 (22.44 - 24.92)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BA961" w14:textId="77777777" w:rsidR="003B20F9" w:rsidRPr="00623DC3" w:rsidRDefault="003B20F9" w:rsidP="003B20F9">
            <w:r w:rsidRPr="00623DC3">
              <w:t>23.74 (22.40 - 24.90)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DACCE" w14:textId="77777777" w:rsidR="003B20F9" w:rsidRPr="00623DC3" w:rsidRDefault="003B20F9" w:rsidP="003B20F9">
            <w:r w:rsidRPr="00623DC3">
              <w:t>23.72 (22.35 - 24.88)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B2803" w14:textId="77777777" w:rsidR="003B20F9" w:rsidRPr="00623DC3" w:rsidRDefault="003B20F9" w:rsidP="003B20F9">
            <w:r w:rsidRPr="00623DC3">
              <w:t>23.70 (22.32 - 24.86)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AD860" w14:textId="77777777" w:rsidR="003B20F9" w:rsidRPr="00623DC3" w:rsidRDefault="003B20F9" w:rsidP="003B20F9">
            <w:r w:rsidRPr="00623DC3">
              <w:t>23.68 (22.30 - 24.84)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BBA2F" w14:textId="77777777" w:rsidR="003B20F9" w:rsidRPr="00623DC3" w:rsidRDefault="003B20F9" w:rsidP="003B20F9">
            <w:r w:rsidRPr="00623DC3">
              <w:t>21.19 (19.70 - 22.74)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278B6" w14:textId="77777777" w:rsidR="003B20F9" w:rsidRPr="00B747ED" w:rsidRDefault="003B20F9" w:rsidP="003B20F9">
            <w:r w:rsidRPr="00B747ED">
              <w:t>-0.01 (-0.02 - -0.01)</w:t>
            </w:r>
          </w:p>
        </w:tc>
      </w:tr>
      <w:tr w:rsidR="003B20F9" w:rsidRPr="00531005" w14:paraId="6CC920F0" w14:textId="77777777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E99FA" w14:textId="77777777" w:rsidR="003B20F9" w:rsidRPr="00623DC3" w:rsidRDefault="003B20F9" w:rsidP="003B20F9">
            <w:r w:rsidRPr="00623DC3">
              <w:t>ESRD, shunt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5E309" w14:textId="77777777" w:rsidR="003B20F9" w:rsidRPr="00623DC3" w:rsidRDefault="003B20F9" w:rsidP="003B20F9">
            <w:r w:rsidRPr="00623DC3">
              <w:t>8.55 (7.83 - 9.30)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3BA97" w14:textId="77777777" w:rsidR="003B20F9" w:rsidRPr="00623DC3" w:rsidRDefault="003B20F9" w:rsidP="003B20F9">
            <w:r w:rsidRPr="00623DC3">
              <w:t>8.53 (7.81 - 9.28)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A2978" w14:textId="77777777" w:rsidR="003B20F9" w:rsidRPr="00623DC3" w:rsidRDefault="003B20F9" w:rsidP="003B20F9">
            <w:r w:rsidRPr="00623DC3">
              <w:t>8.51 (7.80 - 9.25)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5A8AE" w14:textId="77777777" w:rsidR="003B20F9" w:rsidRPr="00623DC3" w:rsidRDefault="003B20F9" w:rsidP="003B20F9">
            <w:r w:rsidRPr="00623DC3">
              <w:t>8.49 (7.78 - 9.22)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4C4A5" w14:textId="77777777" w:rsidR="003B20F9" w:rsidRPr="00623DC3" w:rsidRDefault="003B20F9" w:rsidP="003B20F9">
            <w:r w:rsidRPr="00623DC3">
              <w:t>8.48 (7.77 - 9.19)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8D8F1" w14:textId="77777777" w:rsidR="003B20F9" w:rsidRPr="00623DC3" w:rsidRDefault="003B20F9" w:rsidP="003B20F9">
            <w:r w:rsidRPr="00623DC3">
              <w:t>8.46 (7.75 - 9.17)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757B6" w14:textId="77777777" w:rsidR="003B20F9" w:rsidRPr="00623DC3" w:rsidRDefault="003B20F9" w:rsidP="003B20F9">
            <w:r w:rsidRPr="00623DC3">
              <w:t>7.09 (6.54 - 7.71)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CC9DE" w14:textId="77777777" w:rsidR="003B20F9" w:rsidRDefault="003B20F9" w:rsidP="003B20F9">
            <w:r w:rsidRPr="00B747ED">
              <w:t>-0.01 (-0.01 - -0.00)</w:t>
            </w:r>
          </w:p>
        </w:tc>
      </w:tr>
    </w:tbl>
    <w:p w14:paraId="7B01887A" w14:textId="77777777" w:rsidR="00660D1A" w:rsidRDefault="00660D1A" w:rsidP="004877D2">
      <w:pPr>
        <w:pStyle w:val="Bijschrift"/>
        <w:keepNext/>
      </w:pPr>
    </w:p>
    <w:p w14:paraId="04DDA2BD" w14:textId="77777777" w:rsidR="00660D1A" w:rsidRDefault="00660D1A" w:rsidP="004877D2">
      <w:pPr>
        <w:pStyle w:val="Bijschrift"/>
        <w:keepNext/>
      </w:pPr>
    </w:p>
    <w:p w14:paraId="45B8EE39" w14:textId="77777777" w:rsidR="00E96DF7" w:rsidRDefault="00E96DF7" w:rsidP="00E96DF7">
      <w:pPr>
        <w:spacing w:after="0"/>
        <w:textAlignment w:val="baseline"/>
        <w:rPr>
          <w:rFonts w:ascii="Calibri" w:eastAsia="Times New Roman" w:hAnsi="Calibri" w:cs="Calibri"/>
          <w:i/>
          <w:iCs/>
          <w:color w:val="44546A"/>
          <w:sz w:val="18"/>
          <w:szCs w:val="18"/>
          <w:lang w:val="en-GB" w:eastAsia="en-GB"/>
        </w:rPr>
      </w:pPr>
    </w:p>
    <w:p w14:paraId="6297D812" w14:textId="77777777" w:rsidR="00E96DF7" w:rsidRPr="00E96DF7" w:rsidRDefault="00E96DF7" w:rsidP="00E96DF7">
      <w:pPr>
        <w:pStyle w:val="Bijschrift"/>
        <w:keepNext/>
      </w:pPr>
      <w:r w:rsidRPr="00E96DF7">
        <w:t>Table 2, capacity requirements of the studied interventions in our hospital, in descending order of urgency.  </w:t>
      </w:r>
    </w:p>
    <w:tbl>
      <w:tblPr>
        <w:tblW w:w="12776" w:type="dxa"/>
        <w:tblLook w:val="04A0" w:firstRow="1" w:lastRow="0" w:firstColumn="1" w:lastColumn="0" w:noHBand="0" w:noVBand="1"/>
      </w:tblPr>
      <w:tblGrid>
        <w:gridCol w:w="5136"/>
        <w:gridCol w:w="1500"/>
        <w:gridCol w:w="2163"/>
        <w:gridCol w:w="1901"/>
        <w:gridCol w:w="2076"/>
      </w:tblGrid>
      <w:tr w:rsidR="00582897" w:rsidRPr="00582897" w14:paraId="598EC4B6" w14:textId="77777777" w:rsidTr="00346573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922CC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8DA67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 since 6-2017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F89A5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Duration of the procedure, min (median [IQR])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04BE5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Length of ICU stay, days (median [IQR])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C5892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Length of non-ICU stay, days (median [IQR])</w:t>
            </w:r>
          </w:p>
        </w:tc>
      </w:tr>
      <w:tr w:rsidR="00DC18E2" w:rsidRPr="00582897" w14:paraId="0448F4FC" w14:textId="77777777" w:rsidTr="00346573">
        <w:trPr>
          <w:trHeight w:val="292"/>
        </w:trPr>
        <w:tc>
          <w:tcPr>
            <w:tcW w:w="5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D54A1" w14:textId="77777777" w:rsidR="00DC18E2" w:rsidRPr="00927A41" w:rsidRDefault="00DC18E2" w:rsidP="00DC18E2">
            <w:r w:rsidRPr="00927A41">
              <w:t>AAA, surgical repair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48E83" w14:textId="77777777" w:rsidR="00DC18E2" w:rsidRPr="00927A41" w:rsidRDefault="00DC18E2" w:rsidP="00DC18E2">
            <w:r w:rsidRPr="00927A41">
              <w:t>138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C1241" w14:textId="77777777" w:rsidR="00DC18E2" w:rsidRPr="00927A41" w:rsidRDefault="00DC18E2" w:rsidP="00DC18E2">
            <w:r w:rsidRPr="00927A41">
              <w:t>246 (166 - 305)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51936" w14:textId="77777777" w:rsidR="00DC18E2" w:rsidRPr="00927A41" w:rsidRDefault="00DC18E2" w:rsidP="00DC18E2">
            <w:r w:rsidRPr="00927A41">
              <w:t>0 (0 - 0.6)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4FF0B" w14:textId="77777777" w:rsidR="00DC18E2" w:rsidRPr="00927A41" w:rsidRDefault="00DC18E2" w:rsidP="00DC18E2">
            <w:r w:rsidRPr="00927A41">
              <w:t>3.8 (2.2 - 7.1)</w:t>
            </w:r>
          </w:p>
        </w:tc>
      </w:tr>
      <w:tr w:rsidR="00DC18E2" w:rsidRPr="00582897" w14:paraId="6A2440D1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B0C8F" w14:textId="77777777" w:rsidR="00DC18E2" w:rsidRPr="00927A41" w:rsidRDefault="00DC18E2" w:rsidP="00DC18E2">
            <w:r w:rsidRPr="00927A41">
              <w:t>Pacemaker implantation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DBFD0" w14:textId="77777777" w:rsidR="00DC18E2" w:rsidRPr="00927A41" w:rsidRDefault="00DC18E2" w:rsidP="00DC18E2">
            <w:r w:rsidRPr="00927A41">
              <w:t>273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45DC2" w14:textId="77777777" w:rsidR="00DC18E2" w:rsidRPr="00927A41" w:rsidRDefault="00DC18E2" w:rsidP="00DC18E2">
            <w:r w:rsidRPr="00927A41">
              <w:t>115 (82 - 154)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DDB75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8D445" w14:textId="77777777" w:rsidR="00DC18E2" w:rsidRPr="00927A41" w:rsidRDefault="00DC18E2" w:rsidP="00DC18E2">
            <w:r w:rsidRPr="00927A41">
              <w:t>1.4 (1.1 - 2.1)</w:t>
            </w:r>
          </w:p>
        </w:tc>
      </w:tr>
      <w:tr w:rsidR="00DC18E2" w:rsidRPr="00582897" w14:paraId="42C40B76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78565" w14:textId="77777777" w:rsidR="00DC18E2" w:rsidRPr="00927A41" w:rsidRDefault="00DC18E2" w:rsidP="00DC18E2">
            <w:proofErr w:type="spellStart"/>
            <w:r w:rsidRPr="00927A41">
              <w:t>Cholang</w:t>
            </w:r>
            <w:ins w:id="9" w:author="R.J. Baatenburg de Jong" w:date="2020-05-25T10:29:00Z">
              <w:r w:rsidR="00C0155D">
                <w:t>i</w:t>
              </w:r>
            </w:ins>
            <w:bookmarkStart w:id="10" w:name="_GoBack"/>
            <w:bookmarkEnd w:id="10"/>
            <w:del w:id="11" w:author="R.J. Baatenburg de Jong" w:date="2020-05-25T10:29:00Z">
              <w:r w:rsidRPr="00927A41" w:rsidDel="00C0155D">
                <w:delText>e</w:delText>
              </w:r>
            </w:del>
            <w:r w:rsidRPr="00927A41">
              <w:t>oca</w:t>
            </w:r>
            <w:proofErr w:type="spellEnd"/>
            <w:r w:rsidRPr="00927A41">
              <w:t>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523A5" w14:textId="77777777" w:rsidR="00DC18E2" w:rsidRPr="00927A41" w:rsidRDefault="00DC18E2" w:rsidP="00DC18E2">
            <w:r w:rsidRPr="00927A41">
              <w:t>413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5545F" w14:textId="77777777" w:rsidR="00DC18E2" w:rsidRPr="00927A41" w:rsidRDefault="00DC18E2" w:rsidP="00DC18E2">
            <w:r w:rsidRPr="00927A41">
              <w:t>268 (103 - 443)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29BC6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EDDEA" w14:textId="77777777" w:rsidR="00DC18E2" w:rsidRPr="00927A41" w:rsidRDefault="00DC18E2" w:rsidP="00DC18E2">
            <w:r w:rsidRPr="00927A41">
              <w:t>7.15 (1 - 13.9)</w:t>
            </w:r>
          </w:p>
        </w:tc>
      </w:tr>
      <w:tr w:rsidR="00DC18E2" w:rsidRPr="00582897" w14:paraId="58C17597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88335" w14:textId="77777777" w:rsidR="00DC18E2" w:rsidRPr="00927A41" w:rsidRDefault="00DC18E2" w:rsidP="00DC18E2">
            <w:r w:rsidRPr="00927A41">
              <w:t>NSCLC, lobectomy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E842F" w14:textId="77777777" w:rsidR="00DC18E2" w:rsidRPr="00927A41" w:rsidRDefault="00DC18E2" w:rsidP="00DC18E2">
            <w:r w:rsidRPr="00927A41">
              <w:t>133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1E9B2" w14:textId="77777777" w:rsidR="00DC18E2" w:rsidRPr="00927A41" w:rsidRDefault="00DC18E2" w:rsidP="00DC18E2">
            <w:r w:rsidRPr="00927A41">
              <w:t>245 (213 - 294)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F3DB6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F461D" w14:textId="77777777" w:rsidR="00DC18E2" w:rsidRPr="00927A41" w:rsidRDefault="00DC18E2" w:rsidP="00DC18E2">
            <w:r w:rsidRPr="00927A41">
              <w:t>5.1 (3.9 - 8)</w:t>
            </w:r>
          </w:p>
        </w:tc>
      </w:tr>
      <w:tr w:rsidR="00DC18E2" w:rsidRPr="00582897" w14:paraId="73A1197F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8FE65" w14:textId="77777777" w:rsidR="00DC18E2" w:rsidRPr="00927A41" w:rsidRDefault="00DC18E2" w:rsidP="00DC18E2">
            <w:r w:rsidRPr="00927A41">
              <w:t xml:space="preserve">Liver metastasis </w:t>
            </w:r>
            <w:proofErr w:type="spellStart"/>
            <w:r w:rsidRPr="00927A41">
              <w:t>colonca</w:t>
            </w:r>
            <w:proofErr w:type="spellEnd"/>
            <w:r w:rsidRPr="00927A41">
              <w:t>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428AF" w14:textId="77777777" w:rsidR="00DC18E2" w:rsidRPr="00927A41" w:rsidRDefault="00DC18E2" w:rsidP="00DC18E2">
            <w:r w:rsidRPr="00927A41">
              <w:t>355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979B2" w14:textId="77777777" w:rsidR="00DC18E2" w:rsidRPr="00927A41" w:rsidRDefault="00DC18E2" w:rsidP="00DC18E2">
            <w:r w:rsidRPr="00927A41">
              <w:t>230 (155 - 336)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E7D60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CB24E" w14:textId="77777777" w:rsidR="00DC18E2" w:rsidRPr="00927A41" w:rsidRDefault="00DC18E2" w:rsidP="00DC18E2">
            <w:r w:rsidRPr="00927A41">
              <w:t>6.2 (4.3 - 9.1)</w:t>
            </w:r>
          </w:p>
        </w:tc>
      </w:tr>
      <w:tr w:rsidR="00DC18E2" w:rsidRPr="00582897" w14:paraId="4CBD2864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C2210" w14:textId="77777777" w:rsidR="00DC18E2" w:rsidRPr="00927A41" w:rsidRDefault="00DC18E2" w:rsidP="00DC18E2">
            <w:r w:rsidRPr="00927A41">
              <w:t>Mild larynx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37C48" w14:textId="77777777" w:rsidR="00DC18E2" w:rsidRPr="00927A41" w:rsidRDefault="00DC18E2" w:rsidP="00DC18E2">
            <w:r w:rsidRPr="00927A41">
              <w:t>103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3A00A" w14:textId="77777777" w:rsidR="00DC18E2" w:rsidRPr="00927A41" w:rsidRDefault="00DC18E2" w:rsidP="00DC18E2">
            <w:r w:rsidRPr="00927A41">
              <w:t>70 (38 - 109)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F56DB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3E462" w14:textId="77777777" w:rsidR="00DC18E2" w:rsidRPr="00927A41" w:rsidRDefault="00DC18E2" w:rsidP="00DC18E2">
            <w:r w:rsidRPr="00927A41">
              <w:t>0.9 (0.2 - 1.3)</w:t>
            </w:r>
          </w:p>
        </w:tc>
      </w:tr>
      <w:tr w:rsidR="00DC18E2" w:rsidRPr="00582897" w14:paraId="38916ACC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3654A" w14:textId="77777777" w:rsidR="00DC18E2" w:rsidRPr="00927A41" w:rsidRDefault="00DC18E2" w:rsidP="00DC18E2">
            <w:r w:rsidRPr="00927A41">
              <w:t>ESRD, transplant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17D02" w14:textId="77777777" w:rsidR="00DC18E2" w:rsidRPr="00927A41" w:rsidRDefault="00DC18E2" w:rsidP="00DC18E2">
            <w:r w:rsidRPr="00927A41">
              <w:t>346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5873F" w14:textId="77777777" w:rsidR="00DC18E2" w:rsidRPr="00927A41" w:rsidRDefault="00DC18E2" w:rsidP="00DC18E2">
            <w:r w:rsidRPr="00927A41">
              <w:t>291 (244 - 341)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26DB4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768EE" w14:textId="77777777" w:rsidR="00DC18E2" w:rsidRPr="00927A41" w:rsidRDefault="00DC18E2" w:rsidP="00DC18E2">
            <w:r w:rsidRPr="00927A41">
              <w:t>11 (7.5 - 12.3)</w:t>
            </w:r>
          </w:p>
        </w:tc>
      </w:tr>
      <w:tr w:rsidR="00DC18E2" w:rsidRPr="00582897" w14:paraId="7ECD1070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E329" w14:textId="77777777" w:rsidR="00DC18E2" w:rsidRPr="00927A41" w:rsidRDefault="00DC18E2" w:rsidP="00DC18E2">
            <w:r w:rsidRPr="00927A41">
              <w:t>ESLD, transplant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96792" w14:textId="77777777" w:rsidR="00DC18E2" w:rsidRPr="00927A41" w:rsidRDefault="00DC18E2" w:rsidP="00DC18E2">
            <w:r w:rsidRPr="00927A41">
              <w:t>81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7376A" w14:textId="77777777" w:rsidR="00DC18E2" w:rsidRPr="00927A41" w:rsidRDefault="00DC18E2" w:rsidP="00DC18E2">
            <w:r w:rsidRPr="00927A41">
              <w:t>875 (797 - 957)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59C26" w14:textId="77777777" w:rsidR="00DC18E2" w:rsidRPr="00927A41" w:rsidRDefault="00DC18E2" w:rsidP="00DC18E2">
            <w:r w:rsidRPr="00927A41">
              <w:t>0.9 (0 - 2.3)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431F4" w14:textId="77777777" w:rsidR="00DC18E2" w:rsidRPr="00927A41" w:rsidRDefault="00DC18E2" w:rsidP="00DC18E2">
            <w:r w:rsidRPr="00927A41">
              <w:t>9.5 (2 - 18.7)</w:t>
            </w:r>
          </w:p>
        </w:tc>
      </w:tr>
      <w:tr w:rsidR="00DC18E2" w:rsidRPr="00582897" w14:paraId="280298DA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C9EBD" w14:textId="77777777" w:rsidR="00DC18E2" w:rsidRPr="00927A41" w:rsidRDefault="00DC18E2" w:rsidP="00DC18E2">
            <w:proofErr w:type="spellStart"/>
            <w:r w:rsidRPr="00927A41">
              <w:t>Pancreasca</w:t>
            </w:r>
            <w:proofErr w:type="spellEnd"/>
            <w:r w:rsidRPr="00927A41">
              <w:t>., Whipple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27607" w14:textId="77777777" w:rsidR="00DC18E2" w:rsidRPr="00927A41" w:rsidRDefault="00DC18E2" w:rsidP="00DC18E2">
            <w:r w:rsidRPr="00927A41">
              <w:t>413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6BB50" w14:textId="77777777" w:rsidR="00DC18E2" w:rsidRPr="00927A41" w:rsidRDefault="00DC18E2" w:rsidP="00DC18E2">
            <w:r w:rsidRPr="00927A41">
              <w:t>268 (103 - 443)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CE4EC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70B21" w14:textId="77777777" w:rsidR="00DC18E2" w:rsidRPr="00927A41" w:rsidRDefault="00DC18E2" w:rsidP="00DC18E2">
            <w:r w:rsidRPr="00927A41">
              <w:t>7.15 (1 - 13.9)</w:t>
            </w:r>
          </w:p>
        </w:tc>
      </w:tr>
      <w:tr w:rsidR="00DC18E2" w:rsidRPr="00582897" w14:paraId="683ED9D0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EAEF4" w14:textId="77777777" w:rsidR="00DC18E2" w:rsidRPr="00927A41" w:rsidRDefault="00DC18E2" w:rsidP="00DC18E2">
            <w:r w:rsidRPr="00927A41">
              <w:t>AAA, EVAR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A6C40" w14:textId="77777777" w:rsidR="00DC18E2" w:rsidRPr="00927A41" w:rsidRDefault="00DC18E2" w:rsidP="00DC18E2">
            <w:r w:rsidRPr="00927A41">
              <w:t>138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7DA7F" w14:textId="77777777" w:rsidR="00DC18E2" w:rsidRPr="00927A41" w:rsidRDefault="00DC18E2" w:rsidP="00DC18E2">
            <w:r w:rsidRPr="00927A41">
              <w:t>246 (166 - 305)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60EBB" w14:textId="77777777" w:rsidR="00DC18E2" w:rsidRPr="00927A41" w:rsidRDefault="00DC18E2" w:rsidP="00DC18E2">
            <w:r w:rsidRPr="00927A41">
              <w:t>0 (0 - 0.6)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FF88D" w14:textId="77777777" w:rsidR="00DC18E2" w:rsidRPr="00927A41" w:rsidRDefault="00DC18E2" w:rsidP="00DC18E2">
            <w:r w:rsidRPr="00927A41">
              <w:t>3.8 (2.2 - 7.1)</w:t>
            </w:r>
          </w:p>
        </w:tc>
      </w:tr>
      <w:tr w:rsidR="00DC18E2" w:rsidRPr="00582897" w14:paraId="61BDB528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7014B" w14:textId="77777777" w:rsidR="00DC18E2" w:rsidRPr="00927A41" w:rsidRDefault="00DC18E2" w:rsidP="00DC18E2">
            <w:r w:rsidRPr="00927A41">
              <w:t>ASD, repair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966F9" w14:textId="77777777" w:rsidR="00DC18E2" w:rsidRPr="00927A41" w:rsidRDefault="00DC18E2" w:rsidP="00DC18E2">
            <w:r w:rsidRPr="00927A41">
              <w:t>164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0384C" w14:textId="77777777" w:rsidR="00DC18E2" w:rsidRPr="00927A41" w:rsidRDefault="00DC18E2" w:rsidP="00DC18E2">
            <w:r w:rsidRPr="00927A41">
              <w:t>74 (56 - 132)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C8D47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4DC8C" w14:textId="77777777" w:rsidR="00DC18E2" w:rsidRPr="00927A41" w:rsidRDefault="00DC18E2" w:rsidP="00DC18E2">
            <w:r w:rsidRPr="00927A41">
              <w:t>1.3 (0.6 - 1.95)</w:t>
            </w:r>
          </w:p>
        </w:tc>
      </w:tr>
      <w:tr w:rsidR="00DC18E2" w:rsidRPr="00582897" w14:paraId="1A6FB1F1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BB89E" w14:textId="77777777" w:rsidR="00DC18E2" w:rsidRPr="00927A41" w:rsidRDefault="00DC18E2" w:rsidP="00DC18E2">
            <w:r w:rsidRPr="00927A41">
              <w:t>Instable AP, CABG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64D42" w14:textId="77777777" w:rsidR="00DC18E2" w:rsidRPr="00927A41" w:rsidRDefault="00DC18E2" w:rsidP="00DC18E2">
            <w:r w:rsidRPr="00927A41">
              <w:t>336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E97DF" w14:textId="77777777" w:rsidR="00DC18E2" w:rsidRPr="00927A41" w:rsidRDefault="00DC18E2" w:rsidP="00DC18E2">
            <w:r w:rsidRPr="00927A41">
              <w:t>279 (244 - 314)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51701" w14:textId="77777777" w:rsidR="00DC18E2" w:rsidRPr="00927A41" w:rsidRDefault="00DC18E2" w:rsidP="00DC18E2">
            <w:r w:rsidRPr="00927A41">
              <w:t>0.6 (0.3 - 0.9)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08F21" w14:textId="77777777" w:rsidR="00DC18E2" w:rsidRPr="00927A41" w:rsidRDefault="00DC18E2" w:rsidP="00DC18E2">
            <w:r w:rsidRPr="00927A41">
              <w:t>4.8 (3.8 - 6.3)</w:t>
            </w:r>
          </w:p>
        </w:tc>
      </w:tr>
      <w:tr w:rsidR="00DC18E2" w:rsidRPr="00582897" w14:paraId="6DFBD061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A32EE" w14:textId="77777777" w:rsidR="00DC18E2" w:rsidRPr="00927A41" w:rsidRDefault="00DC18E2" w:rsidP="00DC18E2">
            <w:r w:rsidRPr="00927A41">
              <w:t>HCC,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0C023" w14:textId="77777777" w:rsidR="00DC18E2" w:rsidRPr="00927A41" w:rsidRDefault="00DC18E2" w:rsidP="00DC18E2">
            <w:r w:rsidRPr="00927A41">
              <w:t>355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7B2DE" w14:textId="77777777" w:rsidR="00DC18E2" w:rsidRPr="00927A41" w:rsidRDefault="00DC18E2" w:rsidP="00DC18E2">
            <w:r w:rsidRPr="00927A41">
              <w:t>230 (155 - 336)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5B24F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65B5D" w14:textId="77777777" w:rsidR="00DC18E2" w:rsidRPr="00927A41" w:rsidRDefault="00DC18E2" w:rsidP="00DC18E2">
            <w:r w:rsidRPr="00927A41">
              <w:t>6.2 (4.3 - 9.1)</w:t>
            </w:r>
          </w:p>
        </w:tc>
      </w:tr>
      <w:tr w:rsidR="00DC18E2" w:rsidRPr="00582897" w14:paraId="233558FA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61205" w14:textId="77777777" w:rsidR="00DC18E2" w:rsidRPr="00927A41" w:rsidRDefault="00DC18E2" w:rsidP="00DC18E2">
            <w:proofErr w:type="spellStart"/>
            <w:r w:rsidRPr="00927A41">
              <w:t>Colonca</w:t>
            </w:r>
            <w:proofErr w:type="spellEnd"/>
            <w:r w:rsidRPr="00927A41">
              <w:t>., HIPEC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E4286" w14:textId="77777777" w:rsidR="00DC18E2" w:rsidRPr="00927A41" w:rsidRDefault="00DC18E2" w:rsidP="00DC18E2">
            <w:r w:rsidRPr="00927A41">
              <w:t>283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B007F" w14:textId="77777777" w:rsidR="00DC18E2" w:rsidRPr="00927A41" w:rsidRDefault="00DC18E2" w:rsidP="00DC18E2">
            <w:r w:rsidRPr="00927A41">
              <w:t>271 (75 - 405)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EDEAE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18B2F" w14:textId="77777777" w:rsidR="00DC18E2" w:rsidRPr="00927A41" w:rsidRDefault="00DC18E2" w:rsidP="00DC18E2">
            <w:r w:rsidRPr="00927A41">
              <w:t>8.2 (0.4 - 12.1)</w:t>
            </w:r>
          </w:p>
        </w:tc>
      </w:tr>
      <w:tr w:rsidR="00DC18E2" w:rsidRPr="00582897" w14:paraId="2BF4538C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32C8F" w14:textId="77777777" w:rsidR="00DC18E2" w:rsidRPr="00927A41" w:rsidRDefault="00DC18E2" w:rsidP="00DC18E2">
            <w:r w:rsidRPr="00927A41">
              <w:lastRenderedPageBreak/>
              <w:t>High-risk endometrium ca,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15D91" w14:textId="77777777" w:rsidR="00DC18E2" w:rsidRPr="00927A41" w:rsidRDefault="00DC18E2" w:rsidP="00DC18E2">
            <w:r w:rsidRPr="00927A41">
              <w:t>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F4191" w14:textId="77777777" w:rsidR="00DC18E2" w:rsidRPr="00927A41" w:rsidRDefault="00DC18E2" w:rsidP="00DC18E2">
            <w:r w:rsidRPr="00927A41">
              <w:t>244 (183 - 331)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332DC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3244C" w14:textId="77777777" w:rsidR="00DC18E2" w:rsidRPr="00927A41" w:rsidRDefault="00DC18E2" w:rsidP="00DC18E2">
            <w:r w:rsidRPr="00927A41">
              <w:t>5.2 (2.8 - 6.9)</w:t>
            </w:r>
          </w:p>
        </w:tc>
      </w:tr>
      <w:tr w:rsidR="00DC18E2" w:rsidRPr="00582897" w14:paraId="63E350AB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5F6D4" w14:textId="77777777" w:rsidR="00DC18E2" w:rsidRPr="00927A41" w:rsidRDefault="00DC18E2" w:rsidP="00DC18E2">
            <w:r w:rsidRPr="00927A41">
              <w:t xml:space="preserve">UUT Ca., </w:t>
            </w:r>
            <w:proofErr w:type="spellStart"/>
            <w:r w:rsidRPr="00927A41">
              <w:t>nefroureterectomy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AFC1B" w14:textId="77777777" w:rsidR="00DC18E2" w:rsidRPr="00927A41" w:rsidRDefault="00DC18E2" w:rsidP="00DC18E2">
            <w:r w:rsidRPr="00927A41">
              <w:t>148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67085" w14:textId="77777777" w:rsidR="00DC18E2" w:rsidRPr="00927A41" w:rsidRDefault="00DC18E2" w:rsidP="00DC18E2">
            <w:r w:rsidRPr="00927A41">
              <w:t>229 (188 - 268)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7A0EB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521EC" w14:textId="77777777" w:rsidR="00DC18E2" w:rsidRPr="00927A41" w:rsidRDefault="00DC18E2" w:rsidP="00DC18E2">
            <w:r w:rsidRPr="00927A41">
              <w:t>3.8 (2.6 - 6)</w:t>
            </w:r>
          </w:p>
        </w:tc>
      </w:tr>
      <w:tr w:rsidR="00DC18E2" w:rsidRPr="00582897" w14:paraId="584B9A69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AACBB" w14:textId="77777777" w:rsidR="00DC18E2" w:rsidRPr="00927A41" w:rsidRDefault="00DC18E2" w:rsidP="00DC18E2">
            <w:r w:rsidRPr="00927A41">
              <w:t>Oral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13809" w14:textId="77777777" w:rsidR="00DC18E2" w:rsidRPr="00927A41" w:rsidRDefault="00DC18E2" w:rsidP="00DC18E2">
            <w:r w:rsidRPr="00927A41">
              <w:t>103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F6A4A" w14:textId="77777777" w:rsidR="00DC18E2" w:rsidRPr="00927A41" w:rsidRDefault="00DC18E2" w:rsidP="00DC18E2">
            <w:r w:rsidRPr="00927A41">
              <w:t>70 (38 - 109)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D7B7C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745BF" w14:textId="77777777" w:rsidR="00DC18E2" w:rsidRPr="00927A41" w:rsidRDefault="00DC18E2" w:rsidP="00DC18E2">
            <w:r w:rsidRPr="00927A41">
              <w:t>0.9 (0.2 - 1.3)</w:t>
            </w:r>
          </w:p>
        </w:tc>
      </w:tr>
      <w:tr w:rsidR="00DC18E2" w:rsidRPr="00582897" w14:paraId="0D26E045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F88CE" w14:textId="77777777" w:rsidR="00DC18E2" w:rsidRPr="00927A41" w:rsidRDefault="00DC18E2" w:rsidP="00DC18E2">
            <w:proofErr w:type="spellStart"/>
            <w:r w:rsidRPr="00927A41">
              <w:t>Mammaca</w:t>
            </w:r>
            <w:proofErr w:type="spellEnd"/>
            <w:r w:rsidRPr="00927A41">
              <w:t>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03ECC" w14:textId="77777777" w:rsidR="00DC18E2" w:rsidRPr="00927A41" w:rsidRDefault="00DC18E2" w:rsidP="00DC18E2">
            <w:r w:rsidRPr="00927A41">
              <w:t>383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EA89" w14:textId="77777777" w:rsidR="00DC18E2" w:rsidRPr="00927A41" w:rsidRDefault="00DC18E2" w:rsidP="00DC18E2">
            <w:r w:rsidRPr="00927A41">
              <w:t>99 (71 - 148)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335C2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1F87E" w14:textId="77777777" w:rsidR="00DC18E2" w:rsidRPr="00927A41" w:rsidRDefault="00DC18E2" w:rsidP="00DC18E2">
            <w:r w:rsidRPr="00927A41">
              <w:t>1.2 (0.4 - 2.1)</w:t>
            </w:r>
          </w:p>
        </w:tc>
      </w:tr>
      <w:tr w:rsidR="00DC18E2" w:rsidRPr="00582897" w14:paraId="03482B93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66DD7" w14:textId="77777777" w:rsidR="00DC18E2" w:rsidRPr="00927A41" w:rsidRDefault="00DC18E2" w:rsidP="00DC18E2">
            <w:r w:rsidRPr="00927A41">
              <w:t>High-grade glioma,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0A27B" w14:textId="77777777" w:rsidR="00DC18E2" w:rsidRPr="00927A41" w:rsidRDefault="00DC18E2" w:rsidP="00DC18E2">
            <w:r w:rsidRPr="00927A41">
              <w:t>329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60633" w14:textId="77777777" w:rsidR="00DC18E2" w:rsidRPr="00927A41" w:rsidRDefault="00DC18E2" w:rsidP="00DC18E2">
            <w:r w:rsidRPr="00927A41">
              <w:t>228 (182 - 274)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8B13E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43B6A" w14:textId="77777777" w:rsidR="00DC18E2" w:rsidRPr="00927A41" w:rsidRDefault="00DC18E2" w:rsidP="00DC18E2">
            <w:r w:rsidRPr="00927A41">
              <w:t>4.1 (3.1 - 5.2)</w:t>
            </w:r>
          </w:p>
        </w:tc>
      </w:tr>
      <w:tr w:rsidR="00DC18E2" w:rsidRPr="00582897" w14:paraId="16C5EC4A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C669F" w14:textId="77777777" w:rsidR="00DC18E2" w:rsidRPr="00927A41" w:rsidRDefault="00DC18E2" w:rsidP="00DC18E2">
            <w:r w:rsidRPr="00927A41">
              <w:t>Low-risk endometrium ca,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9886E" w14:textId="77777777" w:rsidR="00DC18E2" w:rsidRPr="00927A41" w:rsidRDefault="00DC18E2" w:rsidP="00DC18E2">
            <w:r w:rsidRPr="00927A41">
              <w:t>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3A3F2" w14:textId="77777777" w:rsidR="00DC18E2" w:rsidRPr="00927A41" w:rsidRDefault="00DC18E2" w:rsidP="00DC18E2">
            <w:r w:rsidRPr="00927A41">
              <w:t>244 (183 - 331)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551C6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EFEE9" w14:textId="77777777" w:rsidR="00DC18E2" w:rsidRPr="00927A41" w:rsidRDefault="00DC18E2" w:rsidP="00DC18E2">
            <w:r w:rsidRPr="00927A41">
              <w:t>5.2 (2.8 - 6.9)</w:t>
            </w:r>
          </w:p>
        </w:tc>
      </w:tr>
      <w:tr w:rsidR="00DC18E2" w:rsidRPr="00582897" w14:paraId="4E70501C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69CD6" w14:textId="77777777" w:rsidR="00DC18E2" w:rsidRPr="00927A41" w:rsidRDefault="00DC18E2" w:rsidP="00DC18E2">
            <w:r w:rsidRPr="00927A41">
              <w:t>Empyema, VATS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BA24D" w14:textId="77777777" w:rsidR="00DC18E2" w:rsidRPr="00927A41" w:rsidRDefault="00DC18E2" w:rsidP="00DC18E2">
            <w:r w:rsidRPr="00927A41">
              <w:t>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E0E4F" w14:textId="77777777" w:rsidR="00DC18E2" w:rsidRPr="00927A41" w:rsidRDefault="00DC18E2" w:rsidP="00DC18E2">
            <w:r w:rsidRPr="00927A41">
              <w:t>174 (120 - 219)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7B83B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36683" w14:textId="77777777" w:rsidR="00DC18E2" w:rsidRPr="00927A41" w:rsidRDefault="00DC18E2" w:rsidP="00DC18E2">
            <w:r w:rsidRPr="00927A41">
              <w:t>4.1 (3.1 - 6.2)</w:t>
            </w:r>
          </w:p>
        </w:tc>
      </w:tr>
      <w:tr w:rsidR="00DC18E2" w:rsidRPr="00582897" w14:paraId="059D9DD5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E1591" w14:textId="77777777" w:rsidR="00DC18E2" w:rsidRPr="00927A41" w:rsidRDefault="00DC18E2" w:rsidP="00DC18E2">
            <w:r w:rsidRPr="00927A41">
              <w:t>Low-grade glioma,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E3BE3" w14:textId="77777777" w:rsidR="00DC18E2" w:rsidRPr="00927A41" w:rsidRDefault="00DC18E2" w:rsidP="00DC18E2">
            <w:r w:rsidRPr="00927A41">
              <w:t>329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C2FA2" w14:textId="77777777" w:rsidR="00DC18E2" w:rsidRPr="00927A41" w:rsidRDefault="00DC18E2" w:rsidP="00DC18E2">
            <w:r w:rsidRPr="00927A41">
              <w:t>228 (182 - 274)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C2E38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6086A" w14:textId="77777777" w:rsidR="00DC18E2" w:rsidRPr="00927A41" w:rsidRDefault="00DC18E2" w:rsidP="00DC18E2">
            <w:r w:rsidRPr="00927A41">
              <w:t>4.1 (3.1 - 5.2)</w:t>
            </w:r>
          </w:p>
        </w:tc>
      </w:tr>
      <w:tr w:rsidR="00DC18E2" w:rsidRPr="00582897" w14:paraId="4B628FF2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CA742" w14:textId="77777777" w:rsidR="00DC18E2" w:rsidRPr="00927A41" w:rsidRDefault="00DC18E2" w:rsidP="00DC18E2">
            <w:proofErr w:type="spellStart"/>
            <w:r w:rsidRPr="00927A41">
              <w:t>Mammaca</w:t>
            </w:r>
            <w:proofErr w:type="spellEnd"/>
            <w:r w:rsidRPr="00927A41">
              <w:t>., mastectomy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94F45" w14:textId="77777777" w:rsidR="00DC18E2" w:rsidRPr="00927A41" w:rsidRDefault="00DC18E2" w:rsidP="00DC18E2">
            <w:r w:rsidRPr="00927A41">
              <w:t>383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2B7B3" w14:textId="77777777" w:rsidR="00DC18E2" w:rsidRPr="00927A41" w:rsidRDefault="00DC18E2" w:rsidP="00DC18E2">
            <w:r w:rsidRPr="00927A41">
              <w:t>99 (71 - 148)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E1941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BD18C" w14:textId="77777777" w:rsidR="00DC18E2" w:rsidRPr="00927A41" w:rsidRDefault="00DC18E2" w:rsidP="00DC18E2">
            <w:r w:rsidRPr="00927A41">
              <w:t>1.2 (0.4 - 2.1)</w:t>
            </w:r>
          </w:p>
        </w:tc>
      </w:tr>
      <w:tr w:rsidR="00DC18E2" w:rsidRPr="00582897" w14:paraId="4E08DC09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91793" w14:textId="77777777" w:rsidR="00DC18E2" w:rsidRPr="00927A41" w:rsidRDefault="00DC18E2" w:rsidP="00DC18E2">
            <w:r w:rsidRPr="00927A41">
              <w:t>PAD, bypass surgery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A2204" w14:textId="77777777" w:rsidR="00DC18E2" w:rsidRPr="00927A41" w:rsidRDefault="00DC18E2" w:rsidP="00DC18E2">
            <w:r w:rsidRPr="00927A41">
              <w:t>43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7D575" w14:textId="77777777" w:rsidR="00DC18E2" w:rsidRPr="00927A41" w:rsidRDefault="00DC18E2" w:rsidP="00DC18E2">
            <w:r w:rsidRPr="00927A41">
              <w:t>218 (163 - 269)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4D9D3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531EA" w14:textId="77777777" w:rsidR="00DC18E2" w:rsidRPr="00927A41" w:rsidRDefault="00DC18E2" w:rsidP="00DC18E2">
            <w:r w:rsidRPr="00927A41">
              <w:t>3.9 (2.9 - 5.1)</w:t>
            </w:r>
          </w:p>
        </w:tc>
      </w:tr>
      <w:tr w:rsidR="00DC18E2" w:rsidRPr="00582897" w14:paraId="1A7808F0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E3330" w14:textId="77777777" w:rsidR="00DC18E2" w:rsidRPr="00927A41" w:rsidRDefault="00DC18E2" w:rsidP="00DC18E2">
            <w:r w:rsidRPr="00927A41">
              <w:t>Mild salivary gland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EA430" w14:textId="77777777" w:rsidR="00DC18E2" w:rsidRPr="00927A41" w:rsidRDefault="00DC18E2" w:rsidP="00DC18E2">
            <w:r w:rsidRPr="00927A41">
              <w:t>100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D808E" w14:textId="77777777" w:rsidR="00DC18E2" w:rsidRPr="00927A41" w:rsidRDefault="00DC18E2" w:rsidP="00DC18E2">
            <w:r w:rsidRPr="00927A41">
              <w:t>108 (79 - 175)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9AD7E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17AFD" w14:textId="77777777" w:rsidR="00DC18E2" w:rsidRPr="00927A41" w:rsidRDefault="00DC18E2" w:rsidP="00DC18E2">
            <w:r w:rsidRPr="00927A41">
              <w:t>1.2 (1 - 3.1)</w:t>
            </w:r>
          </w:p>
        </w:tc>
      </w:tr>
      <w:tr w:rsidR="00DC18E2" w:rsidRPr="00582897" w14:paraId="691CCD95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BAE8A" w14:textId="77777777" w:rsidR="00DC18E2" w:rsidRPr="00927A41" w:rsidRDefault="00DC18E2" w:rsidP="00DC18E2">
            <w:r w:rsidRPr="00927A41">
              <w:t xml:space="preserve">COPD, </w:t>
            </w:r>
            <w:proofErr w:type="spellStart"/>
            <w:r w:rsidRPr="00927A41">
              <w:t>bullectomy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3A553" w14:textId="77777777" w:rsidR="00DC18E2" w:rsidRPr="00927A41" w:rsidRDefault="00DC18E2" w:rsidP="00DC18E2">
            <w:r w:rsidRPr="00927A41">
              <w:t>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A15AD" w14:textId="77777777" w:rsidR="00DC18E2" w:rsidRPr="00927A41" w:rsidRDefault="00DC18E2" w:rsidP="00DC18E2">
            <w:r w:rsidRPr="00927A41">
              <w:t>174 (120 - 219)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E745A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266C1" w14:textId="77777777" w:rsidR="00DC18E2" w:rsidRPr="00927A41" w:rsidRDefault="00DC18E2" w:rsidP="00DC18E2">
            <w:r w:rsidRPr="00927A41">
              <w:t>4.1 (3.1 - 6.2)</w:t>
            </w:r>
          </w:p>
        </w:tc>
      </w:tr>
      <w:tr w:rsidR="00DC18E2" w:rsidRPr="00582897" w14:paraId="7A0377B4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B44F" w14:textId="77777777" w:rsidR="00DC18E2" w:rsidRPr="00927A41" w:rsidRDefault="00DC18E2" w:rsidP="00DC18E2">
            <w:proofErr w:type="spellStart"/>
            <w:r w:rsidRPr="00927A41">
              <w:t>Pleurodesis</w:t>
            </w:r>
            <w:proofErr w:type="spellEnd"/>
            <w:r w:rsidRPr="00927A41">
              <w:t xml:space="preserve"> for pneumothorax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CF2BE" w14:textId="77777777" w:rsidR="00DC18E2" w:rsidRPr="00927A41" w:rsidRDefault="00DC18E2" w:rsidP="00DC18E2">
            <w:r w:rsidRPr="00927A41">
              <w:t>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95E21" w14:textId="77777777" w:rsidR="00DC18E2" w:rsidRPr="00927A41" w:rsidRDefault="00DC18E2" w:rsidP="00DC18E2">
            <w:r w:rsidRPr="00927A41">
              <w:t>174 (120 - 219)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D029D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A06CB" w14:textId="77777777" w:rsidR="00DC18E2" w:rsidRPr="00927A41" w:rsidRDefault="00DC18E2" w:rsidP="00DC18E2">
            <w:r w:rsidRPr="00927A41">
              <w:t>4.1 (3.1 - 6.2)</w:t>
            </w:r>
          </w:p>
        </w:tc>
      </w:tr>
      <w:tr w:rsidR="00DC18E2" w:rsidRPr="00582897" w14:paraId="7463A1F5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42C0C" w14:textId="77777777" w:rsidR="00DC18E2" w:rsidRPr="00927A41" w:rsidRDefault="00DC18E2" w:rsidP="00DC18E2">
            <w:r w:rsidRPr="00927A41">
              <w:t>ESRD, shunt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ACBB6" w14:textId="77777777" w:rsidR="00DC18E2" w:rsidRPr="00927A41" w:rsidRDefault="00DC18E2" w:rsidP="00DC18E2">
            <w:r w:rsidRPr="00927A41">
              <w:t>190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5C8A0" w14:textId="77777777" w:rsidR="00DC18E2" w:rsidRPr="00927A41" w:rsidRDefault="00DC18E2" w:rsidP="00DC18E2">
            <w:r w:rsidRPr="00927A41">
              <w:t>72 (56 - 100)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E9537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F38D3" w14:textId="77777777" w:rsidR="00DC18E2" w:rsidRDefault="00DC18E2" w:rsidP="00DC18E2">
            <w:r w:rsidRPr="00927A41">
              <w:t>1.1 (0.3 - 1.7)</w:t>
            </w:r>
          </w:p>
        </w:tc>
      </w:tr>
      <w:tr w:rsidR="00DC18E2" w:rsidRPr="00582897" w14:paraId="2B07DE9C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933C2" w14:textId="77777777" w:rsidR="00DC18E2" w:rsidRPr="00927A41" w:rsidRDefault="00DC18E2" w:rsidP="00DC18E2">
            <w:r w:rsidRPr="00927A41">
              <w:t>AAA, surgical repair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37350" w14:textId="77777777" w:rsidR="00DC18E2" w:rsidRPr="00927A41" w:rsidRDefault="00DC18E2" w:rsidP="00DC18E2">
            <w:r w:rsidRPr="00927A41">
              <w:t>138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BBC19" w14:textId="77777777" w:rsidR="00DC18E2" w:rsidRPr="00927A41" w:rsidRDefault="00DC18E2" w:rsidP="00DC18E2">
            <w:r w:rsidRPr="00927A41">
              <w:t>246 (166 - 305)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BE4A0" w14:textId="77777777" w:rsidR="00DC18E2" w:rsidRPr="00927A41" w:rsidRDefault="00DC18E2" w:rsidP="00DC18E2">
            <w:r w:rsidRPr="00927A41">
              <w:t>0 (0 - 0.6)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E83EC" w14:textId="77777777" w:rsidR="00DC18E2" w:rsidRPr="00927A41" w:rsidRDefault="00DC18E2" w:rsidP="00DC18E2">
            <w:r w:rsidRPr="00927A41">
              <w:t>3.8 (2.2 - 7.1)</w:t>
            </w:r>
          </w:p>
        </w:tc>
      </w:tr>
    </w:tbl>
    <w:p w14:paraId="67F3D379" w14:textId="77777777" w:rsidR="00346573" w:rsidRDefault="00346573" w:rsidP="001438BF">
      <w:pPr>
        <w:pStyle w:val="Plattetekst"/>
      </w:pPr>
    </w:p>
    <w:p w14:paraId="1004A9C5" w14:textId="77777777" w:rsidR="00346573" w:rsidRDefault="00346573">
      <w:pPr>
        <w:rPr>
          <w:i/>
        </w:rPr>
      </w:pPr>
      <w:r>
        <w:rPr>
          <w:i/>
        </w:rPr>
        <w:br w:type="page"/>
      </w:r>
    </w:p>
    <w:p w14:paraId="1DF191C2" w14:textId="77777777" w:rsidR="00346573" w:rsidRPr="00346573" w:rsidRDefault="00346573" w:rsidP="001438BF">
      <w:pPr>
        <w:pStyle w:val="Plattetekst"/>
        <w:rPr>
          <w:i/>
        </w:rPr>
      </w:pPr>
      <w:r>
        <w:rPr>
          <w:i/>
        </w:rPr>
        <w:lastRenderedPageBreak/>
        <w:t>Table 3, t</w:t>
      </w:r>
      <w:r w:rsidRPr="00346573">
        <w:rPr>
          <w:i/>
        </w:rPr>
        <w:t>est-retest results of three health states</w:t>
      </w:r>
      <w:r w:rsidR="006E6821">
        <w:rPr>
          <w:i/>
        </w:rPr>
        <w:t xml:space="preserve">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11"/>
        <w:gridCol w:w="2006"/>
        <w:gridCol w:w="2196"/>
        <w:gridCol w:w="1938"/>
      </w:tblGrid>
      <w:tr w:rsidR="00346573" w:rsidRPr="00531005" w14:paraId="5B127C88" w14:textId="77777777" w:rsidTr="00346573">
        <w:trPr>
          <w:trHeight w:val="194"/>
        </w:trPr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172E0" w14:textId="77777777" w:rsidR="00346573" w:rsidRPr="00346573" w:rsidRDefault="00346573" w:rsidP="005B68AA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Health state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50EC71" w14:textId="77777777" w:rsidR="00346573" w:rsidRPr="00346573" w:rsidRDefault="00346573" w:rsidP="005B68AA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Utility, day 1 (SE)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8B888F" w14:textId="77777777" w:rsidR="00346573" w:rsidRPr="00346573" w:rsidRDefault="00346573" w:rsidP="005B68AA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Utility, day 2 (SE)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02CA29" w14:textId="77777777" w:rsidR="00346573" w:rsidRPr="00346573" w:rsidRDefault="00346573" w:rsidP="005B68AA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P-value (t-test)</w:t>
            </w:r>
          </w:p>
        </w:tc>
      </w:tr>
      <w:tr w:rsidR="00346573" w:rsidRPr="00531005" w14:paraId="14648958" w14:textId="77777777" w:rsidTr="00346573">
        <w:trPr>
          <w:trHeight w:val="194"/>
        </w:trPr>
        <w:tc>
          <w:tcPr>
            <w:tcW w:w="28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6F404DFC" w14:textId="77777777" w:rsidR="00346573" w:rsidRPr="00346573" w:rsidRDefault="00346573" w:rsidP="00346573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COPD, </w:t>
            </w:r>
            <w:proofErr w:type="spellStart"/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bullectomy</w:t>
            </w:r>
            <w:proofErr w:type="spellEnd"/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-  preoperative</w:t>
            </w:r>
          </w:p>
        </w:tc>
        <w:tc>
          <w:tcPr>
            <w:tcW w:w="200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0FCC1EC" w14:textId="77777777" w:rsidR="00346573" w:rsidRPr="00346573" w:rsidRDefault="00346573" w:rsidP="00346573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0.38 (0.02)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4BA83A7F" w14:textId="77777777" w:rsidR="00346573" w:rsidRPr="00346573" w:rsidRDefault="00346573" w:rsidP="00346573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0.49 (0.02)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FD90A15" w14:textId="77777777" w:rsidR="00346573" w:rsidRPr="00346573" w:rsidRDefault="00346573" w:rsidP="00346573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0.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65</w:t>
            </w:r>
          </w:p>
        </w:tc>
      </w:tr>
      <w:tr w:rsidR="00346573" w:rsidRPr="00531005" w14:paraId="3A4FD31E" w14:textId="77777777" w:rsidTr="00346573">
        <w:trPr>
          <w:trHeight w:val="194"/>
        </w:trPr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noWrap/>
          </w:tcPr>
          <w:p w14:paraId="6FF5B3E8" w14:textId="77777777" w:rsidR="00346573" w:rsidRPr="00346573" w:rsidRDefault="00346573" w:rsidP="00346573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COPD, </w:t>
            </w:r>
            <w:proofErr w:type="spellStart"/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bullectomy</w:t>
            </w:r>
            <w:proofErr w:type="spellEnd"/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-  </w:t>
            </w:r>
            <w:proofErr w:type="spellStart"/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postperative</w:t>
            </w:r>
            <w:proofErr w:type="spellEnd"/>
          </w:p>
        </w:tc>
        <w:tc>
          <w:tcPr>
            <w:tcW w:w="2006" w:type="dxa"/>
            <w:tcBorders>
              <w:left w:val="nil"/>
              <w:right w:val="nil"/>
            </w:tcBorders>
            <w:shd w:val="clear" w:color="auto" w:fill="auto"/>
            <w:noWrap/>
          </w:tcPr>
          <w:p w14:paraId="4003BB4D" w14:textId="77777777" w:rsidR="00346573" w:rsidRPr="00346573" w:rsidRDefault="00346573" w:rsidP="00346573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0.43 (0.03)</w:t>
            </w:r>
          </w:p>
        </w:tc>
        <w:tc>
          <w:tcPr>
            <w:tcW w:w="2196" w:type="dxa"/>
            <w:tcBorders>
              <w:left w:val="nil"/>
              <w:right w:val="nil"/>
            </w:tcBorders>
            <w:shd w:val="clear" w:color="auto" w:fill="auto"/>
            <w:noWrap/>
          </w:tcPr>
          <w:p w14:paraId="6A3541BA" w14:textId="77777777" w:rsidR="00346573" w:rsidRPr="00346573" w:rsidRDefault="00346573" w:rsidP="00346573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0.57 (0.02)</w:t>
            </w:r>
          </w:p>
        </w:tc>
        <w:tc>
          <w:tcPr>
            <w:tcW w:w="1938" w:type="dxa"/>
            <w:tcBorders>
              <w:left w:val="nil"/>
              <w:right w:val="nil"/>
            </w:tcBorders>
            <w:shd w:val="clear" w:color="auto" w:fill="auto"/>
            <w:noWrap/>
          </w:tcPr>
          <w:p w14:paraId="182764B9" w14:textId="77777777" w:rsidR="00346573" w:rsidRPr="00346573" w:rsidRDefault="00346573" w:rsidP="00346573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0.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02</w:t>
            </w:r>
          </w:p>
        </w:tc>
      </w:tr>
      <w:tr w:rsidR="00346573" w:rsidRPr="00531005" w14:paraId="62E82613" w14:textId="77777777" w:rsidTr="00346573">
        <w:trPr>
          <w:trHeight w:val="194"/>
        </w:trPr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noWrap/>
          </w:tcPr>
          <w:p w14:paraId="2362EB6F" w14:textId="77777777" w:rsidR="00346573" w:rsidRDefault="00346573" w:rsidP="00346573">
            <w:r>
              <w:t>Mild Endometrium ca., resection – preoperative</w:t>
            </w:r>
          </w:p>
        </w:tc>
        <w:tc>
          <w:tcPr>
            <w:tcW w:w="2006" w:type="dxa"/>
            <w:tcBorders>
              <w:left w:val="nil"/>
              <w:right w:val="nil"/>
            </w:tcBorders>
            <w:shd w:val="clear" w:color="auto" w:fill="auto"/>
            <w:noWrap/>
          </w:tcPr>
          <w:p w14:paraId="24EECA62" w14:textId="77777777" w:rsidR="00346573" w:rsidRPr="004D74B8" w:rsidRDefault="00346573" w:rsidP="00346573">
            <w:r w:rsidRPr="004D74B8">
              <w:t>0</w:t>
            </w:r>
            <w:r>
              <w:t>.</w:t>
            </w:r>
            <w:r w:rsidRPr="004D74B8">
              <w:t>78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196" w:type="dxa"/>
            <w:tcBorders>
              <w:left w:val="nil"/>
              <w:right w:val="nil"/>
            </w:tcBorders>
            <w:shd w:val="clear" w:color="auto" w:fill="auto"/>
            <w:noWrap/>
          </w:tcPr>
          <w:p w14:paraId="77D6C8E5" w14:textId="77777777" w:rsidR="00346573" w:rsidRPr="003324AD" w:rsidRDefault="00346573" w:rsidP="00346573">
            <w:r w:rsidRPr="003324AD">
              <w:t>0</w:t>
            </w:r>
            <w:r>
              <w:t>.</w:t>
            </w:r>
            <w:r w:rsidRPr="003324AD">
              <w:t>83</w:t>
            </w:r>
            <w:r>
              <w:t xml:space="preserve"> (0.02)</w:t>
            </w:r>
          </w:p>
        </w:tc>
        <w:tc>
          <w:tcPr>
            <w:tcW w:w="1938" w:type="dxa"/>
            <w:tcBorders>
              <w:left w:val="nil"/>
              <w:right w:val="nil"/>
            </w:tcBorders>
            <w:shd w:val="clear" w:color="auto" w:fill="auto"/>
            <w:noWrap/>
          </w:tcPr>
          <w:p w14:paraId="05E5FB59" w14:textId="77777777" w:rsidR="00346573" w:rsidRPr="004E4DF6" w:rsidRDefault="00346573" w:rsidP="00346573">
            <w:r w:rsidRPr="004E4DF6">
              <w:t>0</w:t>
            </w:r>
            <w:r>
              <w:t>.</w:t>
            </w:r>
            <w:r w:rsidRPr="004E4DF6">
              <w:t>23</w:t>
            </w:r>
          </w:p>
        </w:tc>
      </w:tr>
      <w:tr w:rsidR="00346573" w:rsidRPr="00531005" w14:paraId="5E2BA412" w14:textId="77777777" w:rsidTr="00346573">
        <w:trPr>
          <w:trHeight w:val="194"/>
        </w:trPr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noWrap/>
          </w:tcPr>
          <w:p w14:paraId="7F098F33" w14:textId="77777777" w:rsidR="00346573" w:rsidRDefault="00346573" w:rsidP="00346573">
            <w:r>
              <w:t>Mild Endometrium ca., resection – postoperative</w:t>
            </w:r>
          </w:p>
        </w:tc>
        <w:tc>
          <w:tcPr>
            <w:tcW w:w="2006" w:type="dxa"/>
            <w:tcBorders>
              <w:left w:val="nil"/>
              <w:right w:val="nil"/>
            </w:tcBorders>
            <w:shd w:val="clear" w:color="auto" w:fill="auto"/>
            <w:noWrap/>
          </w:tcPr>
          <w:p w14:paraId="2CC791BD" w14:textId="77777777" w:rsidR="00346573" w:rsidRPr="004D74B8" w:rsidRDefault="00346573" w:rsidP="00346573">
            <w:r w:rsidRPr="004D74B8">
              <w:t>0</w:t>
            </w:r>
            <w:r>
              <w:t>.</w:t>
            </w:r>
            <w:r w:rsidRPr="004D74B8">
              <w:t>94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196" w:type="dxa"/>
            <w:tcBorders>
              <w:left w:val="nil"/>
              <w:right w:val="nil"/>
            </w:tcBorders>
            <w:shd w:val="clear" w:color="auto" w:fill="auto"/>
            <w:noWrap/>
          </w:tcPr>
          <w:p w14:paraId="7F2EBD06" w14:textId="77777777" w:rsidR="00346573" w:rsidRPr="003324AD" w:rsidRDefault="00346573" w:rsidP="00346573">
            <w:r w:rsidRPr="003324AD">
              <w:t>0</w:t>
            </w:r>
            <w:r>
              <w:t>.</w:t>
            </w:r>
            <w:r w:rsidRPr="003324AD">
              <w:t>96</w:t>
            </w:r>
            <w:r>
              <w:t xml:space="preserve"> (0.01)</w:t>
            </w:r>
          </w:p>
        </w:tc>
        <w:tc>
          <w:tcPr>
            <w:tcW w:w="1938" w:type="dxa"/>
            <w:tcBorders>
              <w:left w:val="nil"/>
              <w:right w:val="nil"/>
            </w:tcBorders>
            <w:shd w:val="clear" w:color="auto" w:fill="auto"/>
            <w:noWrap/>
          </w:tcPr>
          <w:p w14:paraId="3F168651" w14:textId="77777777" w:rsidR="00346573" w:rsidRPr="004E4DF6" w:rsidRDefault="00346573" w:rsidP="00346573">
            <w:r w:rsidRPr="004E4DF6">
              <w:t>0</w:t>
            </w:r>
            <w:r>
              <w:t>.</w:t>
            </w:r>
            <w:r w:rsidRPr="004E4DF6">
              <w:t>54</w:t>
            </w:r>
          </w:p>
        </w:tc>
      </w:tr>
      <w:tr w:rsidR="00346573" w:rsidRPr="00531005" w14:paraId="236E5BF1" w14:textId="77777777" w:rsidTr="00346573">
        <w:trPr>
          <w:trHeight w:val="194"/>
        </w:trPr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noWrap/>
          </w:tcPr>
          <w:p w14:paraId="4B422DCA" w14:textId="77777777" w:rsidR="00346573" w:rsidRDefault="00346573" w:rsidP="00346573">
            <w:r>
              <w:t>Mild Endometrium ca., resection – preoperative</w:t>
            </w:r>
          </w:p>
        </w:tc>
        <w:tc>
          <w:tcPr>
            <w:tcW w:w="2006" w:type="dxa"/>
            <w:tcBorders>
              <w:left w:val="nil"/>
              <w:right w:val="nil"/>
            </w:tcBorders>
            <w:shd w:val="clear" w:color="auto" w:fill="auto"/>
            <w:noWrap/>
          </w:tcPr>
          <w:p w14:paraId="44E383C3" w14:textId="77777777" w:rsidR="00346573" w:rsidRPr="004D74B8" w:rsidRDefault="00346573" w:rsidP="00346573">
            <w:r w:rsidRPr="004D74B8">
              <w:t>0</w:t>
            </w:r>
            <w:r>
              <w:t>.</w:t>
            </w:r>
            <w:r w:rsidRPr="004D74B8">
              <w:t>69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196" w:type="dxa"/>
            <w:tcBorders>
              <w:left w:val="nil"/>
              <w:right w:val="nil"/>
            </w:tcBorders>
            <w:shd w:val="clear" w:color="auto" w:fill="auto"/>
            <w:noWrap/>
          </w:tcPr>
          <w:p w14:paraId="6742A076" w14:textId="77777777" w:rsidR="00346573" w:rsidRPr="003324AD" w:rsidRDefault="00346573" w:rsidP="00346573">
            <w:r w:rsidRPr="003324AD">
              <w:t>0</w:t>
            </w:r>
            <w:r>
              <w:t>.</w:t>
            </w:r>
            <w:r w:rsidRPr="003324AD">
              <w:t>71</w:t>
            </w:r>
            <w:r>
              <w:t xml:space="preserve"> (0.00)</w:t>
            </w:r>
          </w:p>
        </w:tc>
        <w:tc>
          <w:tcPr>
            <w:tcW w:w="1938" w:type="dxa"/>
            <w:tcBorders>
              <w:left w:val="nil"/>
              <w:right w:val="nil"/>
            </w:tcBorders>
            <w:shd w:val="clear" w:color="auto" w:fill="auto"/>
            <w:noWrap/>
          </w:tcPr>
          <w:p w14:paraId="0212B9CB" w14:textId="77777777" w:rsidR="00346573" w:rsidRPr="004E4DF6" w:rsidRDefault="00346573" w:rsidP="00346573">
            <w:r w:rsidRPr="004E4DF6">
              <w:t>0</w:t>
            </w:r>
            <w:r>
              <w:t>.</w:t>
            </w:r>
            <w:r w:rsidRPr="004E4DF6">
              <w:t>71</w:t>
            </w:r>
          </w:p>
        </w:tc>
      </w:tr>
      <w:tr w:rsidR="00346573" w:rsidRPr="00531005" w14:paraId="7DC6A320" w14:textId="77777777" w:rsidTr="00346573">
        <w:trPr>
          <w:trHeight w:val="194"/>
        </w:trPr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noWrap/>
          </w:tcPr>
          <w:p w14:paraId="5BC9F30F" w14:textId="77777777" w:rsidR="00346573" w:rsidRDefault="00346573" w:rsidP="00346573">
            <w:r>
              <w:t>Mild Endometrium ca., resection – postoperative</w:t>
            </w:r>
          </w:p>
        </w:tc>
        <w:tc>
          <w:tcPr>
            <w:tcW w:w="2006" w:type="dxa"/>
            <w:tcBorders>
              <w:left w:val="nil"/>
              <w:right w:val="nil"/>
            </w:tcBorders>
            <w:shd w:val="clear" w:color="auto" w:fill="auto"/>
            <w:noWrap/>
          </w:tcPr>
          <w:p w14:paraId="6D7E745E" w14:textId="77777777" w:rsidR="00346573" w:rsidRDefault="00346573" w:rsidP="00346573">
            <w:r w:rsidRPr="004D74B8">
              <w:t>0</w:t>
            </w:r>
            <w:r>
              <w:t>.</w:t>
            </w:r>
            <w:r w:rsidRPr="004D74B8">
              <w:t>84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196" w:type="dxa"/>
            <w:tcBorders>
              <w:left w:val="nil"/>
              <w:right w:val="nil"/>
            </w:tcBorders>
            <w:shd w:val="clear" w:color="auto" w:fill="auto"/>
            <w:noWrap/>
          </w:tcPr>
          <w:p w14:paraId="274325E6" w14:textId="77777777" w:rsidR="00346573" w:rsidRDefault="00346573" w:rsidP="00346573">
            <w:r w:rsidRPr="003324AD">
              <w:t>0</w:t>
            </w:r>
            <w:r>
              <w:t>.</w:t>
            </w:r>
            <w:r w:rsidRPr="003324AD">
              <w:t>90</w:t>
            </w:r>
            <w:r>
              <w:t xml:space="preserve"> (0.01)</w:t>
            </w:r>
          </w:p>
        </w:tc>
        <w:tc>
          <w:tcPr>
            <w:tcW w:w="1938" w:type="dxa"/>
            <w:tcBorders>
              <w:left w:val="nil"/>
              <w:right w:val="nil"/>
            </w:tcBorders>
            <w:shd w:val="clear" w:color="auto" w:fill="auto"/>
            <w:noWrap/>
          </w:tcPr>
          <w:p w14:paraId="5611A3D2" w14:textId="77777777" w:rsidR="00346573" w:rsidRDefault="00346573" w:rsidP="00346573">
            <w:r w:rsidRPr="004E4DF6">
              <w:t>0</w:t>
            </w:r>
            <w:r>
              <w:t>.</w:t>
            </w:r>
            <w:r w:rsidRPr="004E4DF6">
              <w:t>09</w:t>
            </w:r>
          </w:p>
        </w:tc>
      </w:tr>
      <w:tr w:rsidR="00346573" w:rsidRPr="00531005" w14:paraId="5634255E" w14:textId="77777777" w:rsidTr="00346573">
        <w:trPr>
          <w:trHeight w:val="194"/>
        </w:trPr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noWrap/>
          </w:tcPr>
          <w:p w14:paraId="486CFBC9" w14:textId="77777777" w:rsidR="00346573" w:rsidRDefault="00346573" w:rsidP="00346573">
            <w:r>
              <w:t xml:space="preserve">Pneumothorax, </w:t>
            </w:r>
            <w:proofErr w:type="spellStart"/>
            <w:r>
              <w:t>pleurodesis</w:t>
            </w:r>
            <w:proofErr w:type="spellEnd"/>
            <w:r>
              <w:t xml:space="preserve"> - preoperative</w:t>
            </w:r>
          </w:p>
        </w:tc>
        <w:tc>
          <w:tcPr>
            <w:tcW w:w="2006" w:type="dxa"/>
            <w:tcBorders>
              <w:left w:val="nil"/>
              <w:right w:val="nil"/>
            </w:tcBorders>
            <w:shd w:val="clear" w:color="auto" w:fill="auto"/>
            <w:noWrap/>
          </w:tcPr>
          <w:p w14:paraId="18041CEC" w14:textId="77777777" w:rsidR="00346573" w:rsidRPr="0090445F" w:rsidRDefault="00346573" w:rsidP="00346573">
            <w:r w:rsidRPr="0090445F">
              <w:t>0</w:t>
            </w:r>
            <w:r>
              <w:t>.</w:t>
            </w:r>
            <w:r w:rsidRPr="0090445F">
              <w:t>75</w:t>
            </w:r>
            <w:r>
              <w:t xml:space="preserve"> (0.04)</w:t>
            </w:r>
          </w:p>
        </w:tc>
        <w:tc>
          <w:tcPr>
            <w:tcW w:w="2196" w:type="dxa"/>
            <w:tcBorders>
              <w:left w:val="nil"/>
              <w:right w:val="nil"/>
            </w:tcBorders>
            <w:shd w:val="clear" w:color="auto" w:fill="auto"/>
            <w:noWrap/>
          </w:tcPr>
          <w:p w14:paraId="70D64779" w14:textId="77777777" w:rsidR="00346573" w:rsidRPr="005B7AD1" w:rsidRDefault="00346573" w:rsidP="00346573">
            <w:r w:rsidRPr="005B7AD1">
              <w:t>0</w:t>
            </w:r>
            <w:r>
              <w:t>.</w:t>
            </w:r>
            <w:r w:rsidRPr="005B7AD1">
              <w:t>89</w:t>
            </w:r>
            <w:r>
              <w:t xml:space="preserve"> (0.01)</w:t>
            </w:r>
          </w:p>
        </w:tc>
        <w:tc>
          <w:tcPr>
            <w:tcW w:w="1938" w:type="dxa"/>
            <w:tcBorders>
              <w:left w:val="nil"/>
              <w:right w:val="nil"/>
            </w:tcBorders>
            <w:shd w:val="clear" w:color="auto" w:fill="auto"/>
            <w:noWrap/>
          </w:tcPr>
          <w:p w14:paraId="6780E092" w14:textId="77777777" w:rsidR="00346573" w:rsidRPr="00D16F50" w:rsidRDefault="00346573" w:rsidP="00346573">
            <w:r w:rsidRPr="00D16F50">
              <w:t>0</w:t>
            </w:r>
            <w:r>
              <w:t>.</w:t>
            </w:r>
            <w:r w:rsidRPr="00D16F50">
              <w:t>01</w:t>
            </w:r>
          </w:p>
        </w:tc>
      </w:tr>
      <w:tr w:rsidR="00346573" w:rsidRPr="00531005" w14:paraId="6D30AA34" w14:textId="77777777" w:rsidTr="00346573">
        <w:trPr>
          <w:trHeight w:val="194"/>
        </w:trPr>
        <w:tc>
          <w:tcPr>
            <w:tcW w:w="281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8A694E" w14:textId="77777777" w:rsidR="00346573" w:rsidRDefault="00346573" w:rsidP="00346573">
            <w:r>
              <w:t xml:space="preserve">Pneumothorax, </w:t>
            </w:r>
            <w:proofErr w:type="spellStart"/>
            <w:r>
              <w:t>pleurodesis</w:t>
            </w:r>
            <w:proofErr w:type="spellEnd"/>
            <w:r>
              <w:t xml:space="preserve"> - postoperative</w:t>
            </w:r>
          </w:p>
        </w:tc>
        <w:tc>
          <w:tcPr>
            <w:tcW w:w="200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DF6AD3A" w14:textId="77777777" w:rsidR="00346573" w:rsidRDefault="00346573" w:rsidP="00346573">
            <w:r w:rsidRPr="0090445F">
              <w:t>0</w:t>
            </w:r>
            <w:r>
              <w:t>.</w:t>
            </w:r>
            <w:r w:rsidRPr="0090445F">
              <w:t>98</w:t>
            </w:r>
            <w:r>
              <w:t xml:space="preserve"> (0.00)</w:t>
            </w:r>
          </w:p>
        </w:tc>
        <w:tc>
          <w:tcPr>
            <w:tcW w:w="2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B606662" w14:textId="77777777" w:rsidR="00346573" w:rsidRDefault="00346573" w:rsidP="00346573">
            <w:r w:rsidRPr="005B7AD1">
              <w:t>0</w:t>
            </w:r>
            <w:r>
              <w:t>.</w:t>
            </w:r>
            <w:r w:rsidRPr="005B7AD1">
              <w:t>98</w:t>
            </w:r>
            <w:r>
              <w:t xml:space="preserve"> (0.01)</w:t>
            </w:r>
          </w:p>
        </w:tc>
        <w:tc>
          <w:tcPr>
            <w:tcW w:w="193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C448F0C" w14:textId="77777777" w:rsidR="00346573" w:rsidRDefault="00346573" w:rsidP="00346573">
            <w:r w:rsidRPr="00D16F50">
              <w:t>0</w:t>
            </w:r>
            <w:r>
              <w:t>.</w:t>
            </w:r>
            <w:r w:rsidRPr="00D16F50">
              <w:t>57</w:t>
            </w:r>
          </w:p>
        </w:tc>
      </w:tr>
    </w:tbl>
    <w:p w14:paraId="7EFE8DFD" w14:textId="77777777" w:rsidR="00346573" w:rsidRDefault="00346573" w:rsidP="001438BF">
      <w:pPr>
        <w:pStyle w:val="Plattetekst"/>
      </w:pPr>
    </w:p>
    <w:sectPr w:rsidR="00346573" w:rsidSect="004877D2">
      <w:pgSz w:w="15840" w:h="12240" w:orient="landscape"/>
      <w:pgMar w:top="1417" w:right="1417" w:bottom="1417" w:left="1417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.J. Baatenburg de Jong" w:date="2020-05-25T10:26:00Z" w:initials="RBdJ">
    <w:p w14:paraId="13DCAFFA" w14:textId="77777777" w:rsidR="00C0155D" w:rsidRDefault="00C0155D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C0155D">
        <w:rPr>
          <w:lang w:val="nl-NL"/>
        </w:rPr>
        <w:t xml:space="preserve">Wat is nou precies de Y-as? </w:t>
      </w:r>
      <w:proofErr w:type="spellStart"/>
      <w:r>
        <w:rPr>
          <w:lang w:val="nl-NL"/>
        </w:rPr>
        <w:t>Qaly’s</w:t>
      </w:r>
      <w:proofErr w:type="spellEnd"/>
      <w:r>
        <w:rPr>
          <w:lang w:val="nl-NL"/>
        </w:rPr>
        <w:t xml:space="preserve"> – </w:t>
      </w:r>
      <w:proofErr w:type="spellStart"/>
      <w:r>
        <w:rPr>
          <w:lang w:val="nl-NL"/>
        </w:rPr>
        <w:t>mean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qaly’s</w:t>
      </w:r>
      <w:proofErr w:type="spellEnd"/>
      <w:r>
        <w:rPr>
          <w:lang w:val="nl-NL"/>
        </w:rPr>
        <w:t>?</w:t>
      </w:r>
    </w:p>
    <w:p w14:paraId="1457BEDF" w14:textId="77777777" w:rsidR="00C0155D" w:rsidRPr="00C0155D" w:rsidRDefault="00C0155D">
      <w:pPr>
        <w:pStyle w:val="Tekstopmerking"/>
        <w:rPr>
          <w:lang w:val="nl-NL"/>
        </w:rPr>
      </w:pPr>
      <w:r>
        <w:rPr>
          <w:lang w:val="nl-NL"/>
        </w:rPr>
        <w:t>Verdiend wel enige uitleg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57BED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207E9" w14:textId="77777777" w:rsidR="00533420" w:rsidRDefault="00533420">
      <w:pPr>
        <w:spacing w:after="0"/>
      </w:pPr>
      <w:r>
        <w:separator/>
      </w:r>
    </w:p>
  </w:endnote>
  <w:endnote w:type="continuationSeparator" w:id="0">
    <w:p w14:paraId="43FBCB0D" w14:textId="77777777" w:rsidR="00533420" w:rsidRDefault="005334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ustomXmlInsRangeStart w:id="4" w:author="R.J. Baatenburg de Jong" w:date="2020-05-25T10:25:00Z"/>
  <w:sdt>
    <w:sdtPr>
      <w:id w:val="160370265"/>
      <w:docPartObj>
        <w:docPartGallery w:val="Page Numbers (Bottom of Page)"/>
        <w:docPartUnique/>
      </w:docPartObj>
    </w:sdtPr>
    <w:sdtContent>
      <w:customXmlInsRangeEnd w:id="4"/>
      <w:p w14:paraId="76953D80" w14:textId="77777777" w:rsidR="00C0155D" w:rsidRDefault="00C0155D">
        <w:pPr>
          <w:pStyle w:val="Voettekst"/>
          <w:jc w:val="right"/>
          <w:rPr>
            <w:ins w:id="5" w:author="R.J. Baatenburg de Jong" w:date="2020-05-25T10:25:00Z"/>
          </w:rPr>
        </w:pPr>
        <w:ins w:id="6" w:author="R.J. Baatenburg de Jong" w:date="2020-05-25T10:25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Pr="00C0155D">
          <w:rPr>
            <w:noProof/>
            <w:lang w:val="nl-NL"/>
          </w:rPr>
          <w:t>7</w:t>
        </w:r>
        <w:ins w:id="7" w:author="R.J. Baatenburg de Jong" w:date="2020-05-25T10:25:00Z">
          <w:r>
            <w:fldChar w:fldCharType="end"/>
          </w:r>
        </w:ins>
      </w:p>
      <w:customXmlInsRangeStart w:id="8" w:author="R.J. Baatenburg de Jong" w:date="2020-05-25T10:25:00Z"/>
    </w:sdtContent>
  </w:sdt>
  <w:customXmlInsRangeEnd w:id="8"/>
  <w:p w14:paraId="56655FF2" w14:textId="77777777" w:rsidR="00C0155D" w:rsidRDefault="00C0155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3F940" w14:textId="77777777" w:rsidR="00533420" w:rsidRDefault="00533420">
      <w:r>
        <w:separator/>
      </w:r>
    </w:p>
  </w:footnote>
  <w:footnote w:type="continuationSeparator" w:id="0">
    <w:p w14:paraId="03D1187F" w14:textId="77777777" w:rsidR="00533420" w:rsidRDefault="00533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BCA07" w14:textId="77777777" w:rsidR="00C0155D" w:rsidRPr="00C0155D" w:rsidRDefault="00C0155D">
    <w:pPr>
      <w:pStyle w:val="Koptekst"/>
      <w:rPr>
        <w:lang w:val="nl-NL"/>
        <w:rPrChange w:id="1" w:author="R.J. Baatenburg de Jong" w:date="2020-05-25T10:25:00Z">
          <w:rPr/>
        </w:rPrChange>
      </w:rPr>
    </w:pPr>
    <w:ins w:id="2" w:author="R.J. Baatenburg de Jong" w:date="2020-05-25T10:25:00Z">
      <w:r>
        <w:rPr>
          <w:lang w:val="nl-NL"/>
        </w:rPr>
        <w:t>Appendix B</w:t>
      </w:r>
    </w:ins>
    <w:ins w:id="3" w:author="R.J. Baatenburg de Jong" w:date="2020-05-25T10:28:00Z">
      <w:r>
        <w:rPr>
          <w:lang w:val="nl-NL"/>
        </w:rPr>
        <w:t>: titel??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02E990"/>
    <w:multiLevelType w:val="multilevel"/>
    <w:tmpl w:val="4FE0B86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F558C41"/>
    <w:multiLevelType w:val="multilevel"/>
    <w:tmpl w:val="7508348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55D4B03"/>
    <w:multiLevelType w:val="multilevel"/>
    <w:tmpl w:val="5BAEB7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D3A7BFA"/>
    <w:multiLevelType w:val="multilevel"/>
    <w:tmpl w:val="DC566C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6CEC2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738D5F3"/>
    <w:multiLevelType w:val="multilevel"/>
    <w:tmpl w:val="86142B1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165513"/>
    <w:multiLevelType w:val="multilevel"/>
    <w:tmpl w:val="F86AC36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74BD5F"/>
    <w:multiLevelType w:val="multilevel"/>
    <w:tmpl w:val="A26A59A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.J. Baatenburg de Jong">
    <w15:presenceInfo w15:providerId="AD" w15:userId="S-1-5-21-932686498-1610486119-1155464205-164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38BF"/>
    <w:rsid w:val="001763B7"/>
    <w:rsid w:val="00315578"/>
    <w:rsid w:val="00346573"/>
    <w:rsid w:val="003A165F"/>
    <w:rsid w:val="003B20F9"/>
    <w:rsid w:val="003F5E9C"/>
    <w:rsid w:val="004877D2"/>
    <w:rsid w:val="004E29B3"/>
    <w:rsid w:val="004F5FA9"/>
    <w:rsid w:val="00531005"/>
    <w:rsid w:val="00533420"/>
    <w:rsid w:val="00582897"/>
    <w:rsid w:val="0058717C"/>
    <w:rsid w:val="00590D07"/>
    <w:rsid w:val="005B6506"/>
    <w:rsid w:val="00624940"/>
    <w:rsid w:val="00653062"/>
    <w:rsid w:val="006602E2"/>
    <w:rsid w:val="00660D1A"/>
    <w:rsid w:val="00681352"/>
    <w:rsid w:val="006E6821"/>
    <w:rsid w:val="007760E4"/>
    <w:rsid w:val="00784D58"/>
    <w:rsid w:val="008D6863"/>
    <w:rsid w:val="00B06246"/>
    <w:rsid w:val="00B86B75"/>
    <w:rsid w:val="00BC48D5"/>
    <w:rsid w:val="00BE24D0"/>
    <w:rsid w:val="00C0155D"/>
    <w:rsid w:val="00C36279"/>
    <w:rsid w:val="00DC18E2"/>
    <w:rsid w:val="00E30B56"/>
    <w:rsid w:val="00E315A3"/>
    <w:rsid w:val="00E96D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32F71"/>
  <w15:docId w15:val="{33A13961-ABC3-4AC6-ABC9-0D2F9CB3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paragraph">
    <w:name w:val="paragraph"/>
    <w:basedOn w:val="Standaard"/>
    <w:rsid w:val="00E96D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Standaardalinea-lettertype"/>
    <w:rsid w:val="00E96DF7"/>
  </w:style>
  <w:style w:type="character" w:customStyle="1" w:styleId="eop">
    <w:name w:val="eop"/>
    <w:basedOn w:val="Standaardalinea-lettertype"/>
    <w:rsid w:val="00E96DF7"/>
  </w:style>
  <w:style w:type="character" w:customStyle="1" w:styleId="spellingerror">
    <w:name w:val="spellingerror"/>
    <w:basedOn w:val="Standaardalinea-lettertype"/>
    <w:rsid w:val="00E96DF7"/>
  </w:style>
  <w:style w:type="table" w:styleId="Tabelraster">
    <w:name w:val="Table Grid"/>
    <w:basedOn w:val="Standaardtabel"/>
    <w:rsid w:val="005828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0155D"/>
    <w:pPr>
      <w:tabs>
        <w:tab w:val="center" w:pos="4513"/>
        <w:tab w:val="right" w:pos="9026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C0155D"/>
  </w:style>
  <w:style w:type="paragraph" w:styleId="Voettekst">
    <w:name w:val="footer"/>
    <w:basedOn w:val="Standaard"/>
    <w:link w:val="VoettekstChar"/>
    <w:uiPriority w:val="99"/>
    <w:unhideWhenUsed/>
    <w:rsid w:val="00C0155D"/>
    <w:pPr>
      <w:tabs>
        <w:tab w:val="center" w:pos="4513"/>
        <w:tab w:val="right" w:pos="9026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155D"/>
  </w:style>
  <w:style w:type="paragraph" w:styleId="Ballontekst">
    <w:name w:val="Balloon Text"/>
    <w:basedOn w:val="Standaard"/>
    <w:link w:val="BallontekstChar"/>
    <w:semiHidden/>
    <w:unhideWhenUsed/>
    <w:rsid w:val="00C0155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C0155D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semiHidden/>
    <w:unhideWhenUsed/>
    <w:rsid w:val="00C0155D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C0155D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C0155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C0155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C015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7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24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2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9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7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0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1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2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2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6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8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7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5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1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7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0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0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5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4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2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7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7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0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2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8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9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0E15F-E8E4-4BC3-8C69-3E704FDDA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1548</Words>
  <Characters>8518</Characters>
  <Application>Microsoft Office Word</Application>
  <DocSecurity>0</DocSecurity>
  <Lines>70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Operation Room Triage model</vt:lpstr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 Room Triage model</dc:title>
  <dc:creator>A collaboration of Erasmus MC researchers</dc:creator>
  <cp:lastModifiedBy>R.J. Baatenburg de Jong</cp:lastModifiedBy>
  <cp:revision>21</cp:revision>
  <dcterms:created xsi:type="dcterms:W3CDTF">2020-05-08T09:00:00Z</dcterms:created>
  <dcterms:modified xsi:type="dcterms:W3CDTF">2020-05-25T08:29:00Z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http://www.zotero.org/styles/anaesthesia</vt:lpwstr>
  </property>
  <property fmtid="{D5CDD505-2E9C-101B-9397-08002B2CF9AE}" pid="7" name="Mendeley Recent Style Name 2_1">
    <vt:lpwstr>Anaesthesia</vt:lpwstr>
  </property>
  <property fmtid="{D5CDD505-2E9C-101B-9397-08002B2CF9AE}" pid="8" name="Mendeley Recent Style Id 3_1">
    <vt:lpwstr>http://www.zotero.org/styles/bmj</vt:lpwstr>
  </property>
  <property fmtid="{D5CDD505-2E9C-101B-9397-08002B2CF9AE}" pid="9" name="Mendeley Recent Style Name 3_1">
    <vt:lpwstr>BMJ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http://www.zotero.org/styles/critical-care</vt:lpwstr>
  </property>
  <property fmtid="{D5CDD505-2E9C-101B-9397-08002B2CF9AE}" pid="13" name="Mendeley Recent Style Name 5_1">
    <vt:lpwstr>Critical Care</vt:lpwstr>
  </property>
  <property fmtid="{D5CDD505-2E9C-101B-9397-08002B2CF9AE}" pid="14" name="Mendeley Recent Style Id 6_1">
    <vt:lpwstr>http://www.zotero.org/styles/jama</vt:lpwstr>
  </property>
  <property fmtid="{D5CDD505-2E9C-101B-9397-08002B2CF9AE}" pid="15" name="Mendeley Recent Style Name 6_1">
    <vt:lpwstr>JAMA (The Journal of the American Medical Association)</vt:lpwstr>
  </property>
  <property fmtid="{D5CDD505-2E9C-101B-9397-08002B2CF9AE}" pid="16" name="Mendeley Recent Style Id 7_1">
    <vt:lpwstr>http://www.zotero.org/styles/journal-of-neurotrauma</vt:lpwstr>
  </property>
  <property fmtid="{D5CDD505-2E9C-101B-9397-08002B2CF9AE}" pid="17" name="Mendeley Recent Style Name 7_1">
    <vt:lpwstr>Journal of Neurotrauma</vt:lpwstr>
  </property>
  <property fmtid="{D5CDD505-2E9C-101B-9397-08002B2CF9AE}" pid="18" name="Mendeley Recent Style Id 8_1">
    <vt:lpwstr>http://www.zotero.org/styles/the-lancet</vt:lpwstr>
  </property>
  <property fmtid="{D5CDD505-2E9C-101B-9397-08002B2CF9AE}" pid="19" name="Mendeley Recent Style Name 8_1">
    <vt:lpwstr>The Lancet</vt:lpwstr>
  </property>
  <property fmtid="{D5CDD505-2E9C-101B-9397-08002B2CF9AE}" pid="20" name="Mendeley Recent Style Id 9_1">
    <vt:lpwstr>http://www.zotero.org/styles/the-new-england-journal-of-medicine</vt:lpwstr>
  </property>
  <property fmtid="{D5CDD505-2E9C-101B-9397-08002B2CF9AE}" pid="21" name="Mendeley Recent Style Name 9_1">
    <vt:lpwstr>The New England Journal of Medicine</vt:lpwstr>
  </property>
</Properties>
</file>