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08F63" w14:textId="77777777" w:rsidR="00B333A0" w:rsidRPr="00B61468" w:rsidRDefault="00B333A0" w:rsidP="00B333A0">
      <w:pPr>
        <w:pStyle w:val="Titel"/>
        <w:rPr>
          <w:lang w:val="en-GB"/>
        </w:rPr>
      </w:pPr>
      <w:bookmarkStart w:id="0" w:name="_GoBack"/>
      <w:bookmarkEnd w:id="0"/>
      <w:r w:rsidRPr="5911DDBD">
        <w:rPr>
          <w:rFonts w:ascii="Calibri" w:eastAsia="Calibri" w:hAnsi="Calibri" w:cs="Calibri"/>
        </w:rPr>
        <w:t>Calibrated visual analog scale based on the Global burden of disease study</w:t>
      </w:r>
    </w:p>
    <w:p w14:paraId="24E679D0" w14:textId="7A358DC4" w:rsidR="00B333A0" w:rsidRDefault="00B333A0">
      <w:pPr>
        <w:rPr>
          <w:lang w:val="en-GB"/>
        </w:rPr>
      </w:pPr>
    </w:p>
    <w:p w14:paraId="32B5B0D9" w14:textId="07894518" w:rsidR="00B333A0" w:rsidRDefault="00B333A0">
      <w:pPr>
        <w:rPr>
          <w:lang w:val="en-GB"/>
        </w:rPr>
      </w:pPr>
    </w:p>
    <w:p w14:paraId="382C5627" w14:textId="44E53505" w:rsidR="00B333A0" w:rsidRDefault="00E91A9A" w:rsidP="00E91A9A">
      <w:pPr>
        <w:pStyle w:val="Kop2"/>
        <w:rPr>
          <w:lang w:val="en-GB"/>
        </w:rPr>
      </w:pPr>
      <w:r>
        <w:rPr>
          <w:lang w:val="en-GB"/>
        </w:rPr>
        <w:t xml:space="preserve">Panel </w:t>
      </w:r>
    </w:p>
    <w:p w14:paraId="0DCBC77A" w14:textId="3A424DDF" w:rsidR="009C2534" w:rsidRPr="009C2534" w:rsidRDefault="009C2534" w:rsidP="009C2534">
      <w:pPr>
        <w:rPr>
          <w:ins w:id="1" w:author="R.J. Baatenburg de Jong" w:date="2020-05-25T10:38:00Z"/>
          <w:lang w:val="en-GB"/>
        </w:rPr>
      </w:pPr>
      <w:ins w:id="2" w:author="R.J. Baatenburg de Jong" w:date="2020-05-25T10:38:00Z">
        <w:r w:rsidRPr="009C2534">
          <w:rPr>
            <w:lang w:val="en-GB"/>
          </w:rPr>
          <w:t xml:space="preserve">A.R.M. Brandt </w:t>
        </w:r>
        <w:r>
          <w:rPr>
            <w:lang w:val="en-GB"/>
          </w:rPr>
          <w:t>–</w:t>
        </w:r>
        <w:r w:rsidRPr="009C2534">
          <w:rPr>
            <w:lang w:val="en-GB"/>
          </w:rPr>
          <w:t xml:space="preserve"> Kerkh</w:t>
        </w:r>
        <w:r>
          <w:rPr>
            <w:lang w:val="en-GB"/>
          </w:rPr>
          <w:t>of, oncological s</w:t>
        </w:r>
        <w:r w:rsidR="00BB49E8">
          <w:rPr>
            <w:lang w:val="en-GB"/>
          </w:rPr>
          <w:t>urgery</w:t>
        </w:r>
      </w:ins>
    </w:p>
    <w:p w14:paraId="5DB05076" w14:textId="775FE57A" w:rsidR="009C2534" w:rsidRPr="009C2534" w:rsidRDefault="009C2534" w:rsidP="009C2534">
      <w:pPr>
        <w:rPr>
          <w:ins w:id="3" w:author="R.J. Baatenburg de Jong" w:date="2020-05-25T10:38:00Z"/>
          <w:lang w:val="en-GB"/>
        </w:rPr>
      </w:pPr>
      <w:ins w:id="4" w:author="R.J. Baatenburg de Jong" w:date="2020-05-25T10:38:00Z">
        <w:r w:rsidRPr="009C2534">
          <w:rPr>
            <w:lang w:val="en-GB"/>
          </w:rPr>
          <w:t>B.Y. Graves</w:t>
        </w:r>
        <w:r>
          <w:rPr>
            <w:lang w:val="en-GB"/>
          </w:rPr>
          <w:t>teijn, researcher</w:t>
        </w:r>
      </w:ins>
    </w:p>
    <w:p w14:paraId="500BA119" w14:textId="3345AE40" w:rsidR="009C2534" w:rsidRPr="009C2534" w:rsidRDefault="009C2534" w:rsidP="009C2534">
      <w:pPr>
        <w:rPr>
          <w:ins w:id="5" w:author="R.J. Baatenburg de Jong" w:date="2020-05-25T10:38:00Z"/>
          <w:lang w:val="en-GB"/>
        </w:rPr>
      </w:pPr>
      <w:ins w:id="6" w:author="R.J. Baatenburg de Jong" w:date="2020-05-25T10:38:00Z">
        <w:r w:rsidRPr="009C2534">
          <w:rPr>
            <w:lang w:val="en-GB"/>
          </w:rPr>
          <w:t>C</w:t>
        </w:r>
        <w:r w:rsidR="00BB49E8">
          <w:rPr>
            <w:lang w:val="en-GB"/>
          </w:rPr>
          <w:t>. Verhoef, oncological surgery</w:t>
        </w:r>
      </w:ins>
    </w:p>
    <w:p w14:paraId="69301AF0" w14:textId="1531AE90" w:rsidR="009C2534" w:rsidRPr="009C2534" w:rsidRDefault="009C2534" w:rsidP="009C2534">
      <w:pPr>
        <w:rPr>
          <w:ins w:id="7" w:author="R.J. Baatenburg de Jong" w:date="2020-05-25T10:38:00Z"/>
          <w:lang w:val="nl-NL"/>
          <w:rPrChange w:id="8" w:author="R.J. Baatenburg de Jong" w:date="2020-05-25T10:40:00Z">
            <w:rPr>
              <w:ins w:id="9" w:author="R.J. Baatenburg de Jong" w:date="2020-05-25T10:38:00Z"/>
              <w:lang w:val="en-GB"/>
            </w:rPr>
          </w:rPrChange>
        </w:rPr>
      </w:pPr>
      <w:ins w:id="10" w:author="R.J. Baatenburg de Jong" w:date="2020-05-25T10:38:00Z">
        <w:r w:rsidRPr="009C2534">
          <w:rPr>
            <w:lang w:val="nl-NL"/>
            <w:rPrChange w:id="11" w:author="R.J. Baatenburg de Jong" w:date="2020-05-25T10:40:00Z">
              <w:rPr>
                <w:lang w:val="en-GB"/>
              </w:rPr>
            </w:rPrChange>
          </w:rPr>
          <w:t>C.H. Bangma, urologist</w:t>
        </w:r>
      </w:ins>
    </w:p>
    <w:p w14:paraId="758667BD" w14:textId="27607D51" w:rsidR="009C2534" w:rsidRPr="009C2534" w:rsidRDefault="009C2534" w:rsidP="009C2534">
      <w:pPr>
        <w:rPr>
          <w:ins w:id="12" w:author="R.J. Baatenburg de Jong" w:date="2020-05-25T10:38:00Z"/>
          <w:lang w:val="nl-NL"/>
          <w:rPrChange w:id="13" w:author="R.J. Baatenburg de Jong" w:date="2020-05-25T10:38:00Z">
            <w:rPr>
              <w:ins w:id="14" w:author="R.J. Baatenburg de Jong" w:date="2020-05-25T10:38:00Z"/>
              <w:lang w:val="en-GB"/>
            </w:rPr>
          </w:rPrChange>
        </w:rPr>
      </w:pPr>
      <w:ins w:id="15" w:author="R.J. Baatenburg de Jong" w:date="2020-05-25T10:38:00Z">
        <w:r w:rsidRPr="009C2534">
          <w:rPr>
            <w:lang w:val="nl-NL"/>
            <w:rPrChange w:id="16" w:author="R.J. Baatenburg de Jong" w:date="2020-05-25T10:38:00Z">
              <w:rPr>
                <w:lang w:val="en-GB"/>
              </w:rPr>
            </w:rPrChange>
          </w:rPr>
          <w:t>C.L. van Lint</w:t>
        </w:r>
      </w:ins>
      <w:ins w:id="17" w:author="R.J. Baatenburg de Jong" w:date="2020-05-25T10:40:00Z">
        <w:r>
          <w:rPr>
            <w:lang w:val="nl-NL"/>
          </w:rPr>
          <w:t>, researcher</w:t>
        </w:r>
      </w:ins>
    </w:p>
    <w:p w14:paraId="63D8554E" w14:textId="01E9C076" w:rsidR="009C2534" w:rsidRPr="009C2534" w:rsidRDefault="009C2534" w:rsidP="009C2534">
      <w:pPr>
        <w:rPr>
          <w:ins w:id="18" w:author="R.J. Baatenburg de Jong" w:date="2020-05-25T10:40:00Z"/>
          <w:lang w:val="nl-NL"/>
          <w:rPrChange w:id="19" w:author="R.J. Baatenburg de Jong" w:date="2020-05-25T10:41:00Z">
            <w:rPr>
              <w:ins w:id="20" w:author="R.J. Baatenburg de Jong" w:date="2020-05-25T10:40:00Z"/>
              <w:lang w:val="en-GB"/>
            </w:rPr>
          </w:rPrChange>
        </w:rPr>
      </w:pPr>
      <w:ins w:id="21" w:author="R.J. Baatenburg de Jong" w:date="2020-05-25T10:38:00Z">
        <w:r w:rsidRPr="009C2534">
          <w:rPr>
            <w:lang w:val="nl-NL"/>
            <w:rPrChange w:id="22" w:author="R.J. Baatenburg de Jong" w:date="2020-05-25T10:41:00Z">
              <w:rPr>
                <w:lang w:val="en-GB"/>
              </w:rPr>
            </w:rPrChange>
          </w:rPr>
          <w:t>C.M.F. Dirven, neurosurgeon</w:t>
        </w:r>
      </w:ins>
    </w:p>
    <w:p w14:paraId="69008617" w14:textId="024809BB" w:rsidR="009C2534" w:rsidRPr="009C2534" w:rsidRDefault="009C2534" w:rsidP="009C2534">
      <w:pPr>
        <w:rPr>
          <w:ins w:id="23" w:author="R.J. Baatenburg de Jong" w:date="2020-05-25T10:38:00Z"/>
          <w:lang w:val="nl-NL"/>
          <w:rPrChange w:id="24" w:author="R.J. Baatenburg de Jong" w:date="2020-05-25T10:38:00Z">
            <w:rPr>
              <w:ins w:id="25" w:author="R.J. Baatenburg de Jong" w:date="2020-05-25T10:38:00Z"/>
              <w:lang w:val="en-GB"/>
            </w:rPr>
          </w:rPrChange>
        </w:rPr>
      </w:pPr>
      <w:ins w:id="26" w:author="R.J. Baatenburg de Jong" w:date="2020-05-25T10:38:00Z">
        <w:r w:rsidRPr="009C2534">
          <w:rPr>
            <w:lang w:val="nl-NL"/>
            <w:rPrChange w:id="27" w:author="R.J. Baatenburg de Jong" w:date="2020-05-25T10:38:00Z">
              <w:rPr>
                <w:lang w:val="en-GB"/>
              </w:rPr>
            </w:rPrChange>
          </w:rPr>
          <w:t>D.C. Van Diepen</w:t>
        </w:r>
      </w:ins>
      <w:ins w:id="28" w:author="R.J. Baatenburg de Jong" w:date="2020-05-25T10:41:00Z">
        <w:r>
          <w:rPr>
            <w:lang w:val="nl-NL"/>
          </w:rPr>
          <w:t>, urologist</w:t>
        </w:r>
      </w:ins>
    </w:p>
    <w:p w14:paraId="5425135F" w14:textId="73B899DB" w:rsidR="009C2534" w:rsidRPr="009C2534" w:rsidRDefault="009C2534" w:rsidP="009C2534">
      <w:pPr>
        <w:rPr>
          <w:ins w:id="29" w:author="R.J. Baatenburg de Jong" w:date="2020-05-25T10:38:00Z"/>
          <w:lang w:val="en-GB"/>
        </w:rPr>
      </w:pPr>
      <w:ins w:id="30" w:author="R.J. Baatenburg de Jong" w:date="2020-05-25T10:38:00Z">
        <w:r w:rsidRPr="009C2534">
          <w:rPr>
            <w:lang w:val="en-GB"/>
          </w:rPr>
          <w:t>E.M. Krijkamp</w:t>
        </w:r>
        <w:r w:rsidRPr="009C2534">
          <w:rPr>
            <w:lang w:val="en-GB"/>
            <w:rPrChange w:id="31" w:author="R.J. Baatenburg de Jong" w:date="2020-05-25T10:42:00Z">
              <w:rPr>
                <w:lang w:val="nl-NL"/>
              </w:rPr>
            </w:rPrChange>
          </w:rPr>
          <w:t>, researcher</w:t>
        </w:r>
      </w:ins>
    </w:p>
    <w:p w14:paraId="2D64F662" w14:textId="1B97B240" w:rsidR="009C2534" w:rsidRPr="009C2534" w:rsidRDefault="009C2534" w:rsidP="009C2534">
      <w:pPr>
        <w:rPr>
          <w:ins w:id="32" w:author="R.J. Baatenburg de Jong" w:date="2020-05-25T10:38:00Z"/>
          <w:lang w:val="en-GB"/>
        </w:rPr>
      </w:pPr>
      <w:ins w:id="33" w:author="R.J. Baatenburg de Jong" w:date="2020-05-25T10:38:00Z">
        <w:r w:rsidRPr="009C2534">
          <w:rPr>
            <w:lang w:val="en-GB"/>
          </w:rPr>
          <w:t>E.M. Roes</w:t>
        </w:r>
      </w:ins>
      <w:ins w:id="34" w:author="R.J. Baatenburg de Jong" w:date="2020-05-25T10:41:00Z">
        <w:r w:rsidRPr="009C2534">
          <w:rPr>
            <w:lang w:val="en-GB"/>
            <w:rPrChange w:id="35" w:author="R.J. Baatenburg de Jong" w:date="2020-05-25T10:42:00Z">
              <w:rPr>
                <w:lang w:val="nl-NL"/>
              </w:rPr>
            </w:rPrChange>
          </w:rPr>
          <w:t>,</w:t>
        </w:r>
        <w:r w:rsidR="00BB49E8" w:rsidRPr="00BB49E8">
          <w:rPr>
            <w:lang w:val="en-GB"/>
          </w:rPr>
          <w:t xml:space="preserve"> oncological gynaecology</w:t>
        </w:r>
      </w:ins>
    </w:p>
    <w:p w14:paraId="154CE366" w14:textId="2C3720FD" w:rsidR="009C2534" w:rsidRPr="00BB49E8" w:rsidRDefault="009C2534" w:rsidP="009C2534">
      <w:pPr>
        <w:rPr>
          <w:ins w:id="36" w:author="R.J. Baatenburg de Jong" w:date="2020-05-25T10:38:00Z"/>
          <w:lang w:val="en-GB"/>
        </w:rPr>
      </w:pPr>
      <w:ins w:id="37" w:author="R.J. Baatenburg de Jong" w:date="2020-05-25T10:38:00Z">
        <w:r w:rsidRPr="00BB49E8">
          <w:rPr>
            <w:lang w:val="en-GB"/>
          </w:rPr>
          <w:t>G. Geleijnse</w:t>
        </w:r>
      </w:ins>
      <w:ins w:id="38" w:author="R.J. Baatenburg de Jong" w:date="2020-05-25T10:42:00Z">
        <w:r w:rsidRPr="00BB49E8">
          <w:rPr>
            <w:lang w:val="en-GB"/>
            <w:rPrChange w:id="39" w:author="R.J. Baatenburg de Jong" w:date="2020-05-25T10:42:00Z">
              <w:rPr>
                <w:lang w:val="nl-NL"/>
              </w:rPr>
            </w:rPrChange>
          </w:rPr>
          <w:t xml:space="preserve">, </w:t>
        </w:r>
        <w:r w:rsidR="00BB49E8" w:rsidRPr="00BB49E8">
          <w:rPr>
            <w:lang w:val="en-GB"/>
            <w:rPrChange w:id="40" w:author="R.J. Baatenburg de Jong" w:date="2020-05-25T10:42:00Z">
              <w:rPr>
                <w:lang w:val="nl-NL"/>
              </w:rPr>
            </w:rPrChange>
          </w:rPr>
          <w:t>physisist/data-manager</w:t>
        </w:r>
      </w:ins>
    </w:p>
    <w:p w14:paraId="75895B7F" w14:textId="4EBA30F5" w:rsidR="009C2534" w:rsidRPr="00BB49E8" w:rsidRDefault="00BB49E8" w:rsidP="009C2534">
      <w:pPr>
        <w:rPr>
          <w:ins w:id="41" w:author="R.J. Baatenburg de Jong" w:date="2020-05-25T10:38:00Z"/>
          <w:lang w:val="en-GB"/>
        </w:rPr>
      </w:pPr>
      <w:ins w:id="42" w:author="R.J. Baatenburg de Jong" w:date="2020-05-25T10:38:00Z">
        <w:r>
          <w:rPr>
            <w:lang w:val="en-GB"/>
          </w:rPr>
          <w:t xml:space="preserve">H.A. Polinder </w:t>
        </w:r>
      </w:ins>
      <w:ins w:id="43" w:author="R.J. Baatenburg de Jong" w:date="2020-05-25T10:42:00Z">
        <w:r>
          <w:rPr>
            <w:lang w:val="en-GB"/>
          </w:rPr>
          <w:t>–</w:t>
        </w:r>
      </w:ins>
      <w:ins w:id="44" w:author="R.J. Baatenburg de Jong" w:date="2020-05-25T10:38:00Z">
        <w:r>
          <w:rPr>
            <w:lang w:val="en-GB"/>
          </w:rPr>
          <w:t xml:space="preserve"> Bos</w:t>
        </w:r>
      </w:ins>
      <w:ins w:id="45" w:author="R.J. Baatenburg de Jong" w:date="2020-05-25T10:42:00Z">
        <w:r>
          <w:rPr>
            <w:lang w:val="en-GB"/>
          </w:rPr>
          <w:t>, geriatrics</w:t>
        </w:r>
      </w:ins>
    </w:p>
    <w:p w14:paraId="31881DDC" w14:textId="0ACF185D" w:rsidR="009C2534" w:rsidRPr="00BB49E8" w:rsidRDefault="00BB49E8" w:rsidP="009C2534">
      <w:pPr>
        <w:rPr>
          <w:ins w:id="46" w:author="R.J. Baatenburg de Jong" w:date="2020-05-25T10:38:00Z"/>
          <w:lang w:val="en-GB"/>
        </w:rPr>
      </w:pPr>
      <w:ins w:id="47" w:author="R.J. Baatenburg de Jong" w:date="2020-05-25T10:38:00Z">
        <w:r>
          <w:rPr>
            <w:lang w:val="en-GB"/>
          </w:rPr>
          <w:t>H.F. Lingsma</w:t>
        </w:r>
      </w:ins>
      <w:ins w:id="48" w:author="R.J. Baatenburg de Jong" w:date="2020-05-25T10:43:00Z">
        <w:r>
          <w:rPr>
            <w:lang w:val="en-GB"/>
          </w:rPr>
          <w:t xml:space="preserve">, </w:t>
        </w:r>
      </w:ins>
      <w:ins w:id="49" w:author="R.J. Baatenburg de Jong" w:date="2020-05-25T10:44:00Z">
        <w:r>
          <w:rPr>
            <w:lang w:val="en-GB"/>
          </w:rPr>
          <w:t xml:space="preserve">medical </w:t>
        </w:r>
      </w:ins>
      <w:ins w:id="50" w:author="R.J. Baatenburg de Jong" w:date="2020-05-25T10:43:00Z">
        <w:r>
          <w:rPr>
            <w:lang w:val="en-GB"/>
          </w:rPr>
          <w:t>decision making</w:t>
        </w:r>
      </w:ins>
    </w:p>
    <w:p w14:paraId="4DEE4B2D" w14:textId="7CEF1A46" w:rsidR="009C2534" w:rsidRPr="00BB49E8" w:rsidRDefault="00BB49E8" w:rsidP="009C2534">
      <w:pPr>
        <w:rPr>
          <w:ins w:id="51" w:author="R.J. Baatenburg de Jong" w:date="2020-05-25T10:38:00Z"/>
          <w:lang w:val="en-GB"/>
        </w:rPr>
      </w:pPr>
      <w:ins w:id="52" w:author="R.J. Baatenburg de Jong" w:date="2020-05-25T10:38:00Z">
        <w:r>
          <w:rPr>
            <w:lang w:val="en-GB"/>
          </w:rPr>
          <w:t>I. Beetz</w:t>
        </w:r>
        <w:r>
          <w:rPr>
            <w:lang w:val="en-GB"/>
          </w:rPr>
          <w:tab/>
          <w:t>, surgery</w:t>
        </w:r>
      </w:ins>
    </w:p>
    <w:p w14:paraId="49C6D769" w14:textId="4AC15844" w:rsidR="009C2534" w:rsidRPr="009C2534" w:rsidRDefault="00BB49E8" w:rsidP="009C2534">
      <w:pPr>
        <w:rPr>
          <w:ins w:id="53" w:author="R.J. Baatenburg de Jong" w:date="2020-05-25T10:38:00Z"/>
          <w:lang w:val="en-GB"/>
        </w:rPr>
      </w:pPr>
      <w:ins w:id="54" w:author="R.J. Baatenburg de Jong" w:date="2020-05-25T10:38:00Z">
        <w:r>
          <w:rPr>
            <w:lang w:val="en-GB"/>
          </w:rPr>
          <w:t>I.R.A. Retel Helmrich</w:t>
        </w:r>
      </w:ins>
      <w:ins w:id="55" w:author="R.J. Baatenburg de Jong" w:date="2020-05-25T10:44:00Z">
        <w:r>
          <w:rPr>
            <w:lang w:val="en-GB"/>
          </w:rPr>
          <w:t>, researcher</w:t>
        </w:r>
      </w:ins>
    </w:p>
    <w:p w14:paraId="6C42BDB8" w14:textId="2A32ABE7" w:rsidR="009C2534" w:rsidRPr="00BB49E8" w:rsidRDefault="00BB49E8" w:rsidP="009C2534">
      <w:pPr>
        <w:rPr>
          <w:ins w:id="56" w:author="R.J. Baatenburg de Jong" w:date="2020-05-25T10:38:00Z"/>
          <w:lang w:val="nl-NL"/>
          <w:rPrChange w:id="57" w:author="R.J. Baatenburg de Jong" w:date="2020-05-25T10:45:00Z">
            <w:rPr>
              <w:ins w:id="58" w:author="R.J. Baatenburg de Jong" w:date="2020-05-25T10:38:00Z"/>
              <w:lang w:val="en-GB"/>
            </w:rPr>
          </w:rPrChange>
        </w:rPr>
      </w:pPr>
      <w:ins w:id="59" w:author="R.J. Baatenburg de Jong" w:date="2020-05-25T10:38:00Z">
        <w:r w:rsidRPr="00BB49E8">
          <w:rPr>
            <w:lang w:val="nl-NL"/>
            <w:rPrChange w:id="60" w:author="R.J. Baatenburg de Jong" w:date="2020-05-25T10:45:00Z">
              <w:rPr>
                <w:lang w:val="en-GB"/>
              </w:rPr>
            </w:rPrChange>
          </w:rPr>
          <w:t>J.A. Goudzwaard</w:t>
        </w:r>
      </w:ins>
      <w:ins w:id="61" w:author="R.J. Baatenburg de Jong" w:date="2020-05-25T10:44:00Z">
        <w:r w:rsidRPr="00BB49E8">
          <w:rPr>
            <w:lang w:val="nl-NL"/>
          </w:rPr>
          <w:t>, geriatrics</w:t>
        </w:r>
      </w:ins>
    </w:p>
    <w:p w14:paraId="57752F3B" w14:textId="11215E1A" w:rsidR="009C2534" w:rsidRPr="009C2534" w:rsidRDefault="00BB49E8" w:rsidP="009C2534">
      <w:pPr>
        <w:rPr>
          <w:ins w:id="62" w:author="R.J. Baatenburg de Jong" w:date="2020-05-25T10:38:00Z"/>
          <w:lang w:val="nl-NL"/>
          <w:rPrChange w:id="63" w:author="R.J. Baatenburg de Jong" w:date="2020-05-25T10:38:00Z">
            <w:rPr>
              <w:ins w:id="64" w:author="R.J. Baatenburg de Jong" w:date="2020-05-25T10:38:00Z"/>
              <w:lang w:val="en-GB"/>
            </w:rPr>
          </w:rPrChange>
        </w:rPr>
      </w:pPr>
      <w:ins w:id="65" w:author="R.J. Baatenburg de Jong" w:date="2020-05-25T10:38:00Z">
        <w:r>
          <w:rPr>
            <w:lang w:val="nl-NL"/>
          </w:rPr>
          <w:t>J.J. van Busschbach, psychology</w:t>
        </w:r>
      </w:ins>
    </w:p>
    <w:p w14:paraId="45A1E025" w14:textId="37AA1266" w:rsidR="009C2534" w:rsidRPr="00BB49E8" w:rsidRDefault="00BB49E8" w:rsidP="009C2534">
      <w:pPr>
        <w:rPr>
          <w:ins w:id="66" w:author="R.J. Baatenburg de Jong" w:date="2020-05-25T10:38:00Z"/>
          <w:lang w:val="en-GB"/>
        </w:rPr>
      </w:pPr>
      <w:ins w:id="67" w:author="R.J. Baatenburg de Jong" w:date="2020-05-25T10:38:00Z">
        <w:r w:rsidRPr="00BB49E8">
          <w:rPr>
            <w:lang w:val="en-GB"/>
            <w:rPrChange w:id="68" w:author="R.J. Baatenburg de Jong" w:date="2020-05-25T10:45:00Z">
              <w:rPr>
                <w:lang w:val="nl-NL"/>
              </w:rPr>
            </w:rPrChange>
          </w:rPr>
          <w:t>J.J.M. Takkenberg</w:t>
        </w:r>
      </w:ins>
      <w:ins w:id="69" w:author="R.J. Baatenburg de Jong" w:date="2020-05-25T10:45:00Z">
        <w:r w:rsidRPr="00BB49E8">
          <w:rPr>
            <w:lang w:val="en-GB"/>
            <w:rPrChange w:id="70" w:author="R.J. Baatenburg de Jong" w:date="2020-05-25T10:45:00Z">
              <w:rPr>
                <w:lang w:val="nl-NL"/>
              </w:rPr>
            </w:rPrChange>
          </w:rPr>
          <w:t>, thoracic surgery</w:t>
        </w:r>
      </w:ins>
    </w:p>
    <w:p w14:paraId="6E20D2FD" w14:textId="50A82AF1" w:rsidR="009C2534" w:rsidRPr="009C2534" w:rsidRDefault="00BB49E8" w:rsidP="009C2534">
      <w:pPr>
        <w:rPr>
          <w:ins w:id="71" w:author="R.J. Baatenburg de Jong" w:date="2020-05-25T10:38:00Z"/>
          <w:lang w:val="nl-NL"/>
          <w:rPrChange w:id="72" w:author="R.J. Baatenburg de Jong" w:date="2020-05-25T10:38:00Z">
            <w:rPr>
              <w:ins w:id="73" w:author="R.J. Baatenburg de Jong" w:date="2020-05-25T10:38:00Z"/>
              <w:lang w:val="en-GB"/>
            </w:rPr>
          </w:rPrChange>
        </w:rPr>
      </w:pPr>
      <w:ins w:id="74" w:author="R.J. Baatenburg de Jong" w:date="2020-05-25T10:38:00Z">
        <w:r w:rsidRPr="00BB49E8">
          <w:rPr>
            <w:lang w:val="nl-NL"/>
          </w:rPr>
          <w:t>J.L.C.M. van Saase</w:t>
        </w:r>
      </w:ins>
      <w:ins w:id="75" w:author="R.J. Baatenburg de Jong" w:date="2020-05-25T10:45:00Z">
        <w:r>
          <w:rPr>
            <w:lang w:val="nl-NL"/>
          </w:rPr>
          <w:t>, internal medicine</w:t>
        </w:r>
      </w:ins>
    </w:p>
    <w:p w14:paraId="7C4B3528" w14:textId="462E2841" w:rsidR="009C2534" w:rsidRPr="00BB49E8" w:rsidRDefault="00BB49E8" w:rsidP="009C2534">
      <w:pPr>
        <w:rPr>
          <w:ins w:id="76" w:author="R.J. Baatenburg de Jong" w:date="2020-05-25T10:38:00Z"/>
          <w:lang w:val="nl-NL"/>
          <w:rPrChange w:id="77" w:author="R.J. Baatenburg de Jong" w:date="2020-05-25T10:45:00Z">
            <w:rPr>
              <w:ins w:id="78" w:author="R.J. Baatenburg de Jong" w:date="2020-05-25T10:38:00Z"/>
              <w:lang w:val="en-GB"/>
            </w:rPr>
          </w:rPrChange>
        </w:rPr>
      </w:pPr>
      <w:ins w:id="79" w:author="R.J. Baatenburg de Jong" w:date="2020-05-25T10:38:00Z">
        <w:r w:rsidRPr="00BB49E8">
          <w:rPr>
            <w:lang w:val="nl-NL"/>
            <w:rPrChange w:id="80" w:author="R.J. Baatenburg de Jong" w:date="2020-05-25T10:45:00Z">
              <w:rPr>
                <w:lang w:val="en-GB"/>
              </w:rPr>
            </w:rPrChange>
          </w:rPr>
          <w:t>J.M.W. Hazes</w:t>
        </w:r>
      </w:ins>
      <w:ins w:id="81" w:author="R.J. Baatenburg de Jong" w:date="2020-05-25T10:45:00Z">
        <w:r w:rsidRPr="00BB49E8">
          <w:rPr>
            <w:lang w:val="nl-NL"/>
          </w:rPr>
          <w:t>, rheumatology</w:t>
        </w:r>
      </w:ins>
    </w:p>
    <w:p w14:paraId="6C434C78" w14:textId="5527741E" w:rsidR="009C2534" w:rsidRPr="009C2534" w:rsidRDefault="00BB49E8" w:rsidP="009C2534">
      <w:pPr>
        <w:rPr>
          <w:ins w:id="82" w:author="R.J. Baatenburg de Jong" w:date="2020-05-25T10:38:00Z"/>
          <w:lang w:val="nl-NL"/>
          <w:rPrChange w:id="83" w:author="R.J. Baatenburg de Jong" w:date="2020-05-25T10:38:00Z">
            <w:rPr>
              <w:ins w:id="84" w:author="R.J. Baatenburg de Jong" w:date="2020-05-25T10:38:00Z"/>
              <w:lang w:val="en-GB"/>
            </w:rPr>
          </w:rPrChange>
        </w:rPr>
      </w:pPr>
      <w:ins w:id="85" w:author="R.J. Baatenburg de Jong" w:date="2020-05-25T10:38:00Z">
        <w:r w:rsidRPr="00BB49E8">
          <w:rPr>
            <w:lang w:val="nl-NL"/>
          </w:rPr>
          <w:t>M.G. van Vledder</w:t>
        </w:r>
      </w:ins>
      <w:ins w:id="86" w:author="R.J. Baatenburg de Jong" w:date="2020-05-25T10:45:00Z">
        <w:r>
          <w:rPr>
            <w:lang w:val="nl-NL"/>
          </w:rPr>
          <w:t>, trauma surgery</w:t>
        </w:r>
      </w:ins>
    </w:p>
    <w:p w14:paraId="6CD98B0E" w14:textId="65063C2F" w:rsidR="009C2534" w:rsidRPr="009C2534" w:rsidRDefault="00BB49E8" w:rsidP="009C2534">
      <w:pPr>
        <w:rPr>
          <w:ins w:id="87" w:author="R.J. Baatenburg de Jong" w:date="2020-05-25T10:38:00Z"/>
          <w:lang w:val="en-GB"/>
        </w:rPr>
      </w:pPr>
      <w:ins w:id="88" w:author="R.J. Baatenburg de Jong" w:date="2020-05-25T10:38:00Z">
        <w:r>
          <w:rPr>
            <w:lang w:val="en-GB"/>
          </w:rPr>
          <w:t>P.J.E. Bindels</w:t>
        </w:r>
      </w:ins>
      <w:ins w:id="89" w:author="R.J. Baatenburg de Jong" w:date="2020-05-25T10:46:00Z">
        <w:r>
          <w:rPr>
            <w:lang w:val="en-GB"/>
          </w:rPr>
          <w:t>, family doctor</w:t>
        </w:r>
      </w:ins>
    </w:p>
    <w:p w14:paraId="70B894D7" w14:textId="28A72C76" w:rsidR="009C2534" w:rsidRPr="00BB49E8" w:rsidRDefault="009C2534" w:rsidP="009C2534">
      <w:pPr>
        <w:rPr>
          <w:ins w:id="90" w:author="R.J. Baatenburg de Jong" w:date="2020-05-25T10:38:00Z"/>
          <w:lang w:val="en-GB"/>
        </w:rPr>
      </w:pPr>
      <w:ins w:id="91" w:author="R.J. Baatenburg de Jong" w:date="2020-05-25T10:38:00Z">
        <w:r w:rsidRPr="00BB49E8">
          <w:rPr>
            <w:lang w:val="en-GB"/>
          </w:rPr>
          <w:t>R.J. Baatenburg de Jong</w:t>
        </w:r>
      </w:ins>
      <w:ins w:id="92" w:author="R.J. Baatenburg de Jong" w:date="2020-05-25T10:46:00Z">
        <w:r w:rsidR="00BB49E8" w:rsidRPr="00BB49E8">
          <w:rPr>
            <w:lang w:val="en-GB"/>
            <w:rPrChange w:id="93" w:author="R.J. Baatenburg de Jong" w:date="2020-05-25T10:47:00Z">
              <w:rPr>
                <w:lang w:val="nl-NL"/>
              </w:rPr>
            </w:rPrChange>
          </w:rPr>
          <w:t>, head and neck surgery</w:t>
        </w:r>
      </w:ins>
    </w:p>
    <w:p w14:paraId="7432E693" w14:textId="44CE9A27" w:rsidR="009C2534" w:rsidRPr="009C2534" w:rsidRDefault="00BB49E8" w:rsidP="009C2534">
      <w:pPr>
        <w:rPr>
          <w:ins w:id="94" w:author="R.J. Baatenburg de Jong" w:date="2020-05-25T10:38:00Z"/>
          <w:lang w:val="en-GB"/>
        </w:rPr>
      </w:pPr>
      <w:ins w:id="95" w:author="R.J. Baatenburg de Jong" w:date="2020-05-25T10:38:00Z">
        <w:r>
          <w:rPr>
            <w:lang w:val="en-GB"/>
          </w:rPr>
          <w:t>R.L.C. Goedhart</w:t>
        </w:r>
      </w:ins>
      <w:ins w:id="96" w:author="R.J. Baatenburg de Jong" w:date="2020-05-25T10:46:00Z">
        <w:r>
          <w:rPr>
            <w:lang w:val="en-GB"/>
          </w:rPr>
          <w:t>, data manager</w:t>
        </w:r>
      </w:ins>
    </w:p>
    <w:p w14:paraId="5FC499F3" w14:textId="58D8F66E" w:rsidR="009C2534" w:rsidRPr="009C2534" w:rsidRDefault="00BB49E8" w:rsidP="009C2534">
      <w:pPr>
        <w:rPr>
          <w:ins w:id="97" w:author="R.J. Baatenburg de Jong" w:date="2020-05-25T10:38:00Z"/>
          <w:lang w:val="en-GB"/>
        </w:rPr>
      </w:pPr>
      <w:ins w:id="98" w:author="R.J. Baatenburg de Jong" w:date="2020-05-25T10:38:00Z">
        <w:r>
          <w:rPr>
            <w:lang w:val="en-GB"/>
          </w:rPr>
          <w:t>S. Sleijfer</w:t>
        </w:r>
      </w:ins>
      <w:ins w:id="99" w:author="R.J. Baatenburg de Jong" w:date="2020-05-25T10:46:00Z">
        <w:r>
          <w:rPr>
            <w:lang w:val="en-GB"/>
          </w:rPr>
          <w:t>, oncology</w:t>
        </w:r>
      </w:ins>
    </w:p>
    <w:p w14:paraId="1452E58F" w14:textId="72F04807" w:rsidR="009C2534" w:rsidRPr="009C2534" w:rsidRDefault="00BB49E8" w:rsidP="009C2534">
      <w:pPr>
        <w:rPr>
          <w:ins w:id="100" w:author="R.J. Baatenburg de Jong" w:date="2020-05-25T10:38:00Z"/>
          <w:lang w:val="en-GB"/>
        </w:rPr>
      </w:pPr>
      <w:ins w:id="101" w:author="R.J. Baatenburg de Jong" w:date="2020-05-25T10:38:00Z">
        <w:r>
          <w:rPr>
            <w:lang w:val="en-GB"/>
          </w:rPr>
          <w:t>S.M. Lagarde</w:t>
        </w:r>
      </w:ins>
      <w:ins w:id="102" w:author="R.J. Baatenburg de Jong" w:date="2020-05-25T10:47:00Z">
        <w:r>
          <w:rPr>
            <w:lang w:val="en-GB"/>
          </w:rPr>
          <w:t>, transplantation surgery</w:t>
        </w:r>
      </w:ins>
    </w:p>
    <w:p w14:paraId="212A61F5" w14:textId="647DECC9" w:rsidR="00BB49E8" w:rsidRDefault="009C2534" w:rsidP="009C2534">
      <w:pPr>
        <w:rPr>
          <w:ins w:id="103" w:author="R.J. Baatenburg de Jong" w:date="2020-05-25T10:48:00Z"/>
          <w:lang w:val="en-GB"/>
        </w:rPr>
      </w:pPr>
      <w:ins w:id="104" w:author="R.J. Baatenburg de Jong" w:date="2020-05-25T10:38:00Z">
        <w:r w:rsidRPr="009C2534">
          <w:rPr>
            <w:lang w:val="en-GB"/>
          </w:rPr>
          <w:t>T.W. Galema</w:t>
        </w:r>
        <w:r w:rsidR="00BB49E8">
          <w:rPr>
            <w:lang w:val="en-GB"/>
          </w:rPr>
          <w:t>, cardiology</w:t>
        </w:r>
      </w:ins>
    </w:p>
    <w:p w14:paraId="4DF1C485" w14:textId="77777777" w:rsidR="00BB49E8" w:rsidRDefault="00BB49E8" w:rsidP="009C2534">
      <w:pPr>
        <w:rPr>
          <w:ins w:id="105" w:author="R.J. Baatenburg de Jong" w:date="2020-05-25T10:38:00Z"/>
          <w:lang w:val="en-GB"/>
        </w:rPr>
      </w:pPr>
    </w:p>
    <w:p w14:paraId="4AAC7157" w14:textId="24B0794E" w:rsidR="00E91A9A" w:rsidRDefault="00E91A9A" w:rsidP="009C2534">
      <w:pPr>
        <w:rPr>
          <w:lang w:val="en-GB"/>
        </w:rPr>
      </w:pPr>
      <w:r>
        <w:rPr>
          <w:lang w:val="en-GB"/>
        </w:rPr>
        <w:t xml:space="preserve">Table with the number of experts, </w:t>
      </w:r>
      <w:r w:rsidR="00853D8D">
        <w:rPr>
          <w:lang w:val="en-GB"/>
        </w:rPr>
        <w:t>disciplines</w:t>
      </w:r>
      <w:r>
        <w:rPr>
          <w:lang w:val="en-GB"/>
        </w:rPr>
        <w:t xml:space="preserve"> etc? </w:t>
      </w:r>
    </w:p>
    <w:p w14:paraId="585D3A51" w14:textId="155C1532" w:rsidR="00853D8D" w:rsidRDefault="00853D8D" w:rsidP="00E91A9A">
      <w:pPr>
        <w:rPr>
          <w:lang w:val="en-GB"/>
        </w:rPr>
      </w:pPr>
      <w:r>
        <w:rPr>
          <w:lang w:val="en-GB"/>
        </w:rPr>
        <w:t xml:space="preserve">And which on day 1 and day 2? Etc? </w:t>
      </w:r>
    </w:p>
    <w:p w14:paraId="08A5EC0B" w14:textId="3141B1E6" w:rsidR="00853D8D" w:rsidRPr="00E91A9A" w:rsidRDefault="00853D8D" w:rsidP="00E91A9A">
      <w:pPr>
        <w:rPr>
          <w:lang w:val="en-GB"/>
        </w:rPr>
      </w:pPr>
      <w:r>
        <w:rPr>
          <w:lang w:val="en-GB"/>
        </w:rPr>
        <w:t>What is needed?</w:t>
      </w:r>
    </w:p>
    <w:p w14:paraId="06D951BF" w14:textId="77777777" w:rsidR="00E91A9A" w:rsidRDefault="00E91A9A" w:rsidP="00E91A9A">
      <w:pPr>
        <w:pStyle w:val="Kop2"/>
        <w:rPr>
          <w:lang w:val="en-GB"/>
        </w:rPr>
      </w:pPr>
    </w:p>
    <w:p w14:paraId="7B90E52B" w14:textId="0495EE08" w:rsidR="00E91A9A" w:rsidRDefault="00E91A9A" w:rsidP="00E91A9A">
      <w:pPr>
        <w:pStyle w:val="Kop2"/>
        <w:rPr>
          <w:lang w:val="en-GB"/>
        </w:rPr>
      </w:pPr>
      <w:r>
        <w:rPr>
          <w:lang w:val="en-GB"/>
        </w:rPr>
        <w:t xml:space="preserve">Method </w:t>
      </w:r>
    </w:p>
    <w:p w14:paraId="5AC34244" w14:textId="4AFB0E70" w:rsidR="00E91A9A" w:rsidRDefault="00E91A9A" w:rsidP="00E91A9A">
      <w:pPr>
        <w:rPr>
          <w:lang w:val="en-GB"/>
        </w:rPr>
      </w:pPr>
      <w:commentRangeStart w:id="106"/>
      <w:r>
        <w:rPr>
          <w:lang w:val="en-GB"/>
        </w:rPr>
        <w:t xml:space="preserve">Procedure of the evening? </w:t>
      </w:r>
      <w:commentRangeEnd w:id="106"/>
      <w:r w:rsidR="00BB49E8">
        <w:rPr>
          <w:rStyle w:val="Verwijzingopmerking"/>
        </w:rPr>
        <w:commentReference w:id="106"/>
      </w:r>
    </w:p>
    <w:p w14:paraId="1C65B322" w14:textId="77777777" w:rsidR="00E91A9A" w:rsidRPr="00E91A9A" w:rsidRDefault="00E91A9A" w:rsidP="00E91A9A">
      <w:pPr>
        <w:rPr>
          <w:lang w:val="en-GB"/>
        </w:rPr>
      </w:pPr>
    </w:p>
    <w:p w14:paraId="517A330C" w14:textId="522AE2B3" w:rsidR="00E91A9A" w:rsidRDefault="00E91A9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5247C5AB" w14:textId="7610AA8D" w:rsidR="006F61EB" w:rsidRDefault="006F6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 xml:space="preserve">Data </w:t>
      </w:r>
    </w:p>
    <w:p w14:paraId="3C59C947" w14:textId="1A6F922D" w:rsidR="006F61EB" w:rsidRDefault="006F61EB">
      <w:pPr>
        <w:rPr>
          <w:rStyle w:val="Hyperlink"/>
        </w:rPr>
      </w:pPr>
      <w:r w:rsidRPr="5911DDBD">
        <w:t xml:space="preserve">IHME_GBD_2016_DISABILITY_WEIGHTS_Y2017M09D14 (downloaded from </w:t>
      </w:r>
      <w:hyperlink r:id="rId11">
        <w:r w:rsidRPr="5911DDBD">
          <w:rPr>
            <w:rStyle w:val="Hyperlink"/>
          </w:rPr>
          <w:t>http://ghdx.healthdata.org/gbd-2016</w:t>
        </w:r>
      </w:hyperlink>
    </w:p>
    <w:p w14:paraId="45478138" w14:textId="63351603" w:rsidR="006F61EB" w:rsidRDefault="006F61EB">
      <w:pPr>
        <w:rPr>
          <w:rStyle w:val="Hyperlink"/>
        </w:rPr>
      </w:pPr>
    </w:p>
    <w:p w14:paraId="069A54AC" w14:textId="33169681" w:rsidR="006F61EB" w:rsidRDefault="006F61EB">
      <w:pPr>
        <w:rPr>
          <w:rStyle w:val="Hyperlink"/>
        </w:rPr>
      </w:pPr>
      <w:r w:rsidRPr="006F61EB">
        <w:rPr>
          <w:rStyle w:val="Hyperlink"/>
        </w:rPr>
        <w:t>http://www.healthdata.org/gbd/about/history</w:t>
      </w:r>
    </w:p>
    <w:p w14:paraId="27B2165D" w14:textId="77777777" w:rsidR="006F61EB" w:rsidRDefault="006F6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604DD011" w14:textId="4D172007" w:rsidR="00B333A0" w:rsidRDefault="00E91A9A" w:rsidP="00E91A9A">
      <w:pPr>
        <w:pStyle w:val="Kop2"/>
        <w:rPr>
          <w:lang w:val="en-GB"/>
        </w:rPr>
      </w:pPr>
      <w:r>
        <w:rPr>
          <w:lang w:val="en-GB"/>
        </w:rPr>
        <w:t xml:space="preserve">Calibrated visual </w:t>
      </w:r>
      <w:r w:rsidRPr="00E91A9A">
        <w:rPr>
          <w:lang w:val="en-GB"/>
        </w:rPr>
        <w:t>analogue</w:t>
      </w:r>
      <w:r>
        <w:rPr>
          <w:lang w:val="en-GB"/>
        </w:rPr>
        <w:t xml:space="preserve"> scale used during the expert meeting</w:t>
      </w:r>
    </w:p>
    <w:p w14:paraId="341FB72A" w14:textId="2F9A9C40" w:rsidR="00E91A9A" w:rsidRDefault="00E91A9A" w:rsidP="00E91A9A">
      <w:pPr>
        <w:rPr>
          <w:lang w:val="en-GB"/>
        </w:rPr>
      </w:pPr>
    </w:p>
    <w:p w14:paraId="5969075C" w14:textId="061FE6BB" w:rsidR="006F61EB" w:rsidRPr="00E91A9A" w:rsidRDefault="006F61EB" w:rsidP="00E91A9A">
      <w:pPr>
        <w:rPr>
          <w:lang w:val="en-GB"/>
        </w:rPr>
      </w:pPr>
    </w:p>
    <w:p w14:paraId="04FAE6E2" w14:textId="23E91254" w:rsidR="00E91A9A" w:rsidRPr="00B333A0" w:rsidRDefault="00E91A9A" w:rsidP="00E91A9A">
      <w:pPr>
        <w:rPr>
          <w:lang w:val="en-GB"/>
        </w:rPr>
        <w:sectPr w:rsidR="00E91A9A" w:rsidRPr="00B333A0" w:rsidSect="00B333A0">
          <w:headerReference w:type="default" r:id="rId12"/>
          <w:footerReference w:type="default" r:id="rId13"/>
          <w:pgSz w:w="11900" w:h="16840"/>
          <w:pgMar w:top="1440" w:right="1440" w:bottom="1440" w:left="1440" w:header="709" w:footer="737" w:gutter="0"/>
          <w:cols w:space="708"/>
          <w:docGrid w:linePitch="360"/>
        </w:sectPr>
      </w:pPr>
      <w:r>
        <w:rPr>
          <w:noProof/>
          <w:lang w:val="nl-NL" w:eastAsia="nl-NL"/>
        </w:rPr>
        <w:lastRenderedPageBreak/>
        <w:drawing>
          <wp:inline distT="0" distB="0" distL="0" distR="0" wp14:anchorId="3F70DB69" wp14:editId="10CCECDD">
            <wp:extent cx="3514198" cy="83265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tilities for calibrated VAS_landschap.pdf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1" t="13077" r="68192" b="8442"/>
                    <a:stretch/>
                  </pic:blipFill>
                  <pic:spPr bwMode="auto">
                    <a:xfrm>
                      <a:off x="0" y="0"/>
                      <a:ext cx="3549724" cy="841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6DF8B" w14:textId="38DBDB89" w:rsidR="00B333A0" w:rsidRPr="00B333A0" w:rsidRDefault="00B333A0"/>
    <w:p w14:paraId="0A5539BE" w14:textId="77777777" w:rsidR="00C52EC3" w:rsidRPr="00B333A0" w:rsidRDefault="00C52EC3" w:rsidP="001E37AC"/>
    <w:tbl>
      <w:tblPr>
        <w:tblStyle w:val="Tabelraster"/>
        <w:tblpPr w:leftFromText="180" w:rightFromText="180" w:vertAnchor="page" w:horzAnchor="margin" w:tblpXSpec="center" w:tblpY="520"/>
        <w:tblW w:w="15810" w:type="dxa"/>
        <w:tblLook w:val="04A0" w:firstRow="1" w:lastRow="0" w:firstColumn="1" w:lastColumn="0" w:noHBand="0" w:noVBand="1"/>
      </w:tblPr>
      <w:tblGrid>
        <w:gridCol w:w="7647"/>
        <w:gridCol w:w="300"/>
        <w:gridCol w:w="7863"/>
      </w:tblGrid>
      <w:tr w:rsidR="002704BE" w14:paraId="17E36D08" w14:textId="77777777" w:rsidTr="002704BE">
        <w:trPr>
          <w:trHeight w:val="218"/>
        </w:trPr>
        <w:tc>
          <w:tcPr>
            <w:tcW w:w="7647" w:type="dxa"/>
            <w:tcBorders>
              <w:right w:val="nil"/>
            </w:tcBorders>
          </w:tcPr>
          <w:p w14:paraId="27527182" w14:textId="77777777" w:rsidR="002704BE" w:rsidRPr="004C7B38" w:rsidRDefault="002704BE" w:rsidP="002704BE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Name expert:</w:t>
            </w:r>
          </w:p>
        </w:tc>
        <w:tc>
          <w:tcPr>
            <w:tcW w:w="300" w:type="dxa"/>
            <w:tcBorders>
              <w:left w:val="nil"/>
              <w:right w:val="nil"/>
            </w:tcBorders>
          </w:tcPr>
          <w:p w14:paraId="20D959FA" w14:textId="77777777" w:rsidR="002704BE" w:rsidRPr="004C7B38" w:rsidRDefault="002704BE" w:rsidP="002704BE">
            <w:pPr>
              <w:rPr>
                <w:sz w:val="28"/>
              </w:rPr>
            </w:pPr>
          </w:p>
        </w:tc>
        <w:tc>
          <w:tcPr>
            <w:tcW w:w="7863" w:type="dxa"/>
            <w:tcBorders>
              <w:left w:val="nil"/>
            </w:tcBorders>
          </w:tcPr>
          <w:p w14:paraId="4D5D85D0" w14:textId="77777777" w:rsidR="002704BE" w:rsidRPr="004C7B38" w:rsidRDefault="002704BE" w:rsidP="002704BE">
            <w:pPr>
              <w:rPr>
                <w:sz w:val="28"/>
              </w:rPr>
            </w:pPr>
          </w:p>
        </w:tc>
      </w:tr>
      <w:tr w:rsidR="002704BE" w14:paraId="12CF5B61" w14:textId="77777777" w:rsidTr="002704BE">
        <w:trPr>
          <w:trHeight w:val="218"/>
        </w:trPr>
        <w:tc>
          <w:tcPr>
            <w:tcW w:w="7647" w:type="dxa"/>
            <w:tcBorders>
              <w:right w:val="nil"/>
            </w:tcBorders>
          </w:tcPr>
          <w:p w14:paraId="0ADA9809" w14:textId="77777777" w:rsidR="002704BE" w:rsidRPr="004C7B38" w:rsidRDefault="002704BE" w:rsidP="002704BE">
            <w:pPr>
              <w:rPr>
                <w:sz w:val="28"/>
              </w:rPr>
            </w:pPr>
            <w:r w:rsidRPr="004C7B38">
              <w:rPr>
                <w:sz w:val="28"/>
              </w:rPr>
              <w:t>Target population/disease:</w:t>
            </w:r>
          </w:p>
        </w:tc>
        <w:tc>
          <w:tcPr>
            <w:tcW w:w="300" w:type="dxa"/>
            <w:tcBorders>
              <w:left w:val="nil"/>
              <w:right w:val="nil"/>
            </w:tcBorders>
          </w:tcPr>
          <w:p w14:paraId="7F0759B9" w14:textId="77777777" w:rsidR="002704BE" w:rsidRPr="004C7B38" w:rsidRDefault="002704BE" w:rsidP="002704BE">
            <w:pPr>
              <w:rPr>
                <w:sz w:val="28"/>
              </w:rPr>
            </w:pPr>
          </w:p>
        </w:tc>
        <w:tc>
          <w:tcPr>
            <w:tcW w:w="7863" w:type="dxa"/>
            <w:tcBorders>
              <w:left w:val="nil"/>
            </w:tcBorders>
          </w:tcPr>
          <w:p w14:paraId="580A00D9" w14:textId="77777777" w:rsidR="002704BE" w:rsidRPr="004C7B38" w:rsidRDefault="002704BE" w:rsidP="002704BE">
            <w:pPr>
              <w:rPr>
                <w:sz w:val="28"/>
              </w:rPr>
            </w:pPr>
          </w:p>
        </w:tc>
      </w:tr>
      <w:tr w:rsidR="002704BE" w14:paraId="1292C8E3" w14:textId="77777777" w:rsidTr="002704BE">
        <w:trPr>
          <w:trHeight w:val="236"/>
        </w:trPr>
        <w:tc>
          <w:tcPr>
            <w:tcW w:w="7647" w:type="dxa"/>
          </w:tcPr>
          <w:p w14:paraId="37F143D9" w14:textId="3B77415B" w:rsidR="002704BE" w:rsidRPr="004C7B38" w:rsidRDefault="002704BE" w:rsidP="002704BE">
            <w:pPr>
              <w:rPr>
                <w:sz w:val="28"/>
              </w:rPr>
            </w:pPr>
            <w:r w:rsidRPr="004C7B38">
              <w:rPr>
                <w:sz w:val="28"/>
                <w:highlight w:val="yellow"/>
              </w:rPr>
              <w:t>Preoperati</w:t>
            </w:r>
            <w:ins w:id="114" w:author="R.J. Baatenburg de Jong" w:date="2020-05-25T10:49:00Z">
              <w:r w:rsidR="0010603D">
                <w:rPr>
                  <w:sz w:val="28"/>
                  <w:highlight w:val="yellow"/>
                </w:rPr>
                <w:t>ve</w:t>
              </w:r>
            </w:ins>
            <w:del w:id="115" w:author="R.J. Baatenburg de Jong" w:date="2020-05-25T10:49:00Z">
              <w:r w:rsidRPr="004C7B38" w:rsidDel="0010603D">
                <w:rPr>
                  <w:sz w:val="28"/>
                  <w:highlight w:val="yellow"/>
                </w:rPr>
                <w:delText>ef</w:delText>
              </w:r>
            </w:del>
          </w:p>
        </w:tc>
        <w:tc>
          <w:tcPr>
            <w:tcW w:w="300" w:type="dxa"/>
          </w:tcPr>
          <w:p w14:paraId="3DC4AABB" w14:textId="77777777" w:rsidR="002704BE" w:rsidRPr="004C7B38" w:rsidRDefault="002704BE" w:rsidP="002704BE">
            <w:pPr>
              <w:rPr>
                <w:sz w:val="28"/>
              </w:rPr>
            </w:pPr>
          </w:p>
        </w:tc>
        <w:tc>
          <w:tcPr>
            <w:tcW w:w="7863" w:type="dxa"/>
          </w:tcPr>
          <w:p w14:paraId="3CD6AC0A" w14:textId="42B6D1EC" w:rsidR="002704BE" w:rsidRPr="004C7B38" w:rsidRDefault="002704BE" w:rsidP="002704BE">
            <w:pPr>
              <w:rPr>
                <w:sz w:val="28"/>
              </w:rPr>
            </w:pPr>
            <w:r w:rsidRPr="004C7B38">
              <w:rPr>
                <w:sz w:val="28"/>
                <w:highlight w:val="green"/>
              </w:rPr>
              <w:t>Postoperati</w:t>
            </w:r>
            <w:ins w:id="116" w:author="R.J. Baatenburg de Jong" w:date="2020-05-25T10:49:00Z">
              <w:r w:rsidR="0010603D">
                <w:rPr>
                  <w:sz w:val="28"/>
                  <w:highlight w:val="green"/>
                </w:rPr>
                <w:t>ve</w:t>
              </w:r>
            </w:ins>
            <w:del w:id="117" w:author="R.J. Baatenburg de Jong" w:date="2020-05-25T10:49:00Z">
              <w:r w:rsidRPr="004C7B38" w:rsidDel="0010603D">
                <w:rPr>
                  <w:sz w:val="28"/>
                  <w:highlight w:val="green"/>
                </w:rPr>
                <w:delText>ef</w:delText>
              </w:r>
            </w:del>
          </w:p>
        </w:tc>
      </w:tr>
      <w:tr w:rsidR="002704BE" w14:paraId="482AEF7E" w14:textId="77777777" w:rsidTr="002704BE">
        <w:trPr>
          <w:trHeight w:val="218"/>
        </w:trPr>
        <w:tc>
          <w:tcPr>
            <w:tcW w:w="7647" w:type="dxa"/>
          </w:tcPr>
          <w:p w14:paraId="24316A5C" w14:textId="77777777" w:rsidR="002704BE" w:rsidRPr="004C7B38" w:rsidRDefault="002704BE" w:rsidP="002704BE">
            <w:pPr>
              <w:rPr>
                <w:sz w:val="28"/>
              </w:rPr>
            </w:pPr>
            <w:r w:rsidRPr="004C7B38">
              <w:rPr>
                <w:sz w:val="28"/>
              </w:rPr>
              <w:t>Stage 1-2/mild/moderate</w:t>
            </w:r>
          </w:p>
        </w:tc>
        <w:tc>
          <w:tcPr>
            <w:tcW w:w="300" w:type="dxa"/>
          </w:tcPr>
          <w:p w14:paraId="16CA0040" w14:textId="77777777" w:rsidR="002704BE" w:rsidRPr="004C7B38" w:rsidRDefault="002704BE" w:rsidP="002704BE">
            <w:pPr>
              <w:rPr>
                <w:sz w:val="28"/>
              </w:rPr>
            </w:pPr>
          </w:p>
        </w:tc>
        <w:tc>
          <w:tcPr>
            <w:tcW w:w="7863" w:type="dxa"/>
          </w:tcPr>
          <w:p w14:paraId="5E784CE6" w14:textId="77777777" w:rsidR="002704BE" w:rsidRPr="004C7B38" w:rsidRDefault="002704BE" w:rsidP="002704BE">
            <w:pPr>
              <w:rPr>
                <w:sz w:val="28"/>
              </w:rPr>
            </w:pPr>
            <w:r w:rsidRPr="004C7B38">
              <w:rPr>
                <w:sz w:val="28"/>
              </w:rPr>
              <w:t>Stage 1-2/mild/moderate</w:t>
            </w:r>
          </w:p>
        </w:tc>
      </w:tr>
      <w:tr w:rsidR="002704BE" w:rsidRPr="001E37AC" w14:paraId="619B4F7C" w14:textId="77777777" w:rsidTr="002704BE">
        <w:trPr>
          <w:trHeight w:val="8920"/>
        </w:trPr>
        <w:tc>
          <w:tcPr>
            <w:tcW w:w="7647" w:type="dxa"/>
          </w:tcPr>
          <w:p w14:paraId="323289BE" w14:textId="77777777" w:rsidR="002704BE" w:rsidRPr="004C7B38" w:rsidRDefault="002704BE" w:rsidP="002704BE">
            <w:pPr>
              <w:jc w:val="center"/>
            </w:pPr>
            <w:r>
              <w:rPr>
                <w:noProof/>
                <w:lang w:val="nl-NL" w:eastAsia="nl-NL"/>
              </w:rPr>
              <w:lastRenderedPageBreak/>
              <w:drawing>
                <wp:inline distT="0" distB="0" distL="0" distR="0" wp14:anchorId="1E4538E4" wp14:editId="0C6A9FCE">
                  <wp:extent cx="2552536" cy="6048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tilities for calibrated VAS_landschap.pdf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01" t="13077" r="68192" b="8442"/>
                          <a:stretch/>
                        </pic:blipFill>
                        <pic:spPr bwMode="auto">
                          <a:xfrm>
                            <a:off x="0" y="0"/>
                            <a:ext cx="2552536" cy="604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14:paraId="57DB171D" w14:textId="77777777" w:rsidR="002704BE" w:rsidRPr="001E37AC" w:rsidRDefault="002704BE" w:rsidP="002704BE">
            <w:pPr>
              <w:rPr>
                <w:lang w:val="nl-NL"/>
              </w:rPr>
            </w:pPr>
          </w:p>
        </w:tc>
        <w:tc>
          <w:tcPr>
            <w:tcW w:w="7863" w:type="dxa"/>
          </w:tcPr>
          <w:p w14:paraId="0B128C41" w14:textId="53A5F27D" w:rsidR="002704BE" w:rsidRPr="001E37AC" w:rsidRDefault="002704BE" w:rsidP="002704BE">
            <w:pPr>
              <w:jc w:val="center"/>
              <w:rPr>
                <w:lang w:val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20548612" wp14:editId="14E1E668">
                  <wp:extent cx="2552536" cy="6048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tilities for calibrated VAS_landschap.pdf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01" t="13077" r="68192" b="8442"/>
                          <a:stretch/>
                        </pic:blipFill>
                        <pic:spPr bwMode="auto">
                          <a:xfrm>
                            <a:off x="0" y="0"/>
                            <a:ext cx="2552536" cy="604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8818C" w14:textId="7DE65A2C" w:rsidR="00C52EC3" w:rsidRDefault="00C52EC3">
      <w:pPr>
        <w:rPr>
          <w:lang w:val="nl-NL"/>
        </w:rPr>
      </w:pPr>
    </w:p>
    <w:p w14:paraId="3CF49997" w14:textId="0EB4FE2A" w:rsidR="00C52EC3" w:rsidRDefault="00C52EC3" w:rsidP="001E37AC">
      <w:pPr>
        <w:rPr>
          <w:lang w:val="nl-NL"/>
        </w:rPr>
      </w:pPr>
    </w:p>
    <w:tbl>
      <w:tblPr>
        <w:tblStyle w:val="Tabelraster"/>
        <w:tblpPr w:leftFromText="180" w:rightFromText="180" w:vertAnchor="page" w:horzAnchor="margin" w:tblpXSpec="center" w:tblpY="520"/>
        <w:tblW w:w="15810" w:type="dxa"/>
        <w:tblLook w:val="04A0" w:firstRow="1" w:lastRow="0" w:firstColumn="1" w:lastColumn="0" w:noHBand="0" w:noVBand="1"/>
      </w:tblPr>
      <w:tblGrid>
        <w:gridCol w:w="7647"/>
        <w:gridCol w:w="300"/>
        <w:gridCol w:w="7863"/>
      </w:tblGrid>
      <w:tr w:rsidR="002704BE" w14:paraId="4828A27E" w14:textId="77777777" w:rsidTr="00C04DF5">
        <w:trPr>
          <w:trHeight w:val="218"/>
        </w:trPr>
        <w:tc>
          <w:tcPr>
            <w:tcW w:w="7647" w:type="dxa"/>
            <w:tcBorders>
              <w:right w:val="nil"/>
            </w:tcBorders>
          </w:tcPr>
          <w:p w14:paraId="3E07135E" w14:textId="77777777" w:rsidR="002704BE" w:rsidRPr="004C7B38" w:rsidRDefault="002704BE" w:rsidP="00C04DF5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Name expert:</w:t>
            </w:r>
          </w:p>
        </w:tc>
        <w:tc>
          <w:tcPr>
            <w:tcW w:w="300" w:type="dxa"/>
            <w:tcBorders>
              <w:left w:val="nil"/>
              <w:right w:val="nil"/>
            </w:tcBorders>
          </w:tcPr>
          <w:p w14:paraId="307EDF3B" w14:textId="77777777" w:rsidR="002704BE" w:rsidRPr="004C7B38" w:rsidRDefault="002704BE" w:rsidP="00C04DF5">
            <w:pPr>
              <w:rPr>
                <w:sz w:val="28"/>
              </w:rPr>
            </w:pPr>
          </w:p>
        </w:tc>
        <w:tc>
          <w:tcPr>
            <w:tcW w:w="7863" w:type="dxa"/>
            <w:tcBorders>
              <w:left w:val="nil"/>
            </w:tcBorders>
          </w:tcPr>
          <w:p w14:paraId="0E46AB5C" w14:textId="77777777" w:rsidR="002704BE" w:rsidRPr="004C7B38" w:rsidRDefault="002704BE" w:rsidP="00C04DF5">
            <w:pPr>
              <w:rPr>
                <w:sz w:val="28"/>
              </w:rPr>
            </w:pPr>
          </w:p>
        </w:tc>
      </w:tr>
      <w:tr w:rsidR="002704BE" w14:paraId="273F27F2" w14:textId="77777777" w:rsidTr="00C04DF5">
        <w:trPr>
          <w:trHeight w:val="218"/>
        </w:trPr>
        <w:tc>
          <w:tcPr>
            <w:tcW w:w="7647" w:type="dxa"/>
            <w:tcBorders>
              <w:right w:val="nil"/>
            </w:tcBorders>
          </w:tcPr>
          <w:p w14:paraId="59EE8CD8" w14:textId="77777777" w:rsidR="002704BE" w:rsidRPr="004C7B38" w:rsidRDefault="002704BE" w:rsidP="00C04DF5">
            <w:pPr>
              <w:rPr>
                <w:sz w:val="28"/>
              </w:rPr>
            </w:pPr>
            <w:r w:rsidRPr="004C7B38">
              <w:rPr>
                <w:sz w:val="28"/>
              </w:rPr>
              <w:t>Target population/disease:</w:t>
            </w:r>
          </w:p>
        </w:tc>
        <w:tc>
          <w:tcPr>
            <w:tcW w:w="300" w:type="dxa"/>
            <w:tcBorders>
              <w:left w:val="nil"/>
              <w:right w:val="nil"/>
            </w:tcBorders>
          </w:tcPr>
          <w:p w14:paraId="2F9E28D7" w14:textId="77777777" w:rsidR="002704BE" w:rsidRPr="004C7B38" w:rsidRDefault="002704BE" w:rsidP="00C04DF5">
            <w:pPr>
              <w:rPr>
                <w:sz w:val="28"/>
              </w:rPr>
            </w:pPr>
          </w:p>
        </w:tc>
        <w:tc>
          <w:tcPr>
            <w:tcW w:w="7863" w:type="dxa"/>
            <w:tcBorders>
              <w:left w:val="nil"/>
            </w:tcBorders>
          </w:tcPr>
          <w:p w14:paraId="619188EF" w14:textId="77777777" w:rsidR="002704BE" w:rsidRPr="004C7B38" w:rsidRDefault="002704BE" w:rsidP="00C04DF5">
            <w:pPr>
              <w:rPr>
                <w:sz w:val="28"/>
              </w:rPr>
            </w:pPr>
          </w:p>
        </w:tc>
      </w:tr>
      <w:tr w:rsidR="002704BE" w14:paraId="0003DE49" w14:textId="77777777" w:rsidTr="00C04DF5">
        <w:trPr>
          <w:trHeight w:val="236"/>
        </w:trPr>
        <w:tc>
          <w:tcPr>
            <w:tcW w:w="7647" w:type="dxa"/>
          </w:tcPr>
          <w:p w14:paraId="3CEC30B4" w14:textId="77777777" w:rsidR="002704BE" w:rsidRPr="004C7B38" w:rsidRDefault="002704BE" w:rsidP="00C04DF5">
            <w:pPr>
              <w:rPr>
                <w:sz w:val="28"/>
              </w:rPr>
            </w:pPr>
            <w:r w:rsidRPr="004C7B38">
              <w:rPr>
                <w:sz w:val="28"/>
                <w:highlight w:val="yellow"/>
              </w:rPr>
              <w:t>Preoperatief</w:t>
            </w:r>
          </w:p>
        </w:tc>
        <w:tc>
          <w:tcPr>
            <w:tcW w:w="300" w:type="dxa"/>
          </w:tcPr>
          <w:p w14:paraId="4C152F4C" w14:textId="77777777" w:rsidR="002704BE" w:rsidRPr="004C7B38" w:rsidRDefault="002704BE" w:rsidP="00C04DF5">
            <w:pPr>
              <w:rPr>
                <w:sz w:val="28"/>
              </w:rPr>
            </w:pPr>
          </w:p>
        </w:tc>
        <w:tc>
          <w:tcPr>
            <w:tcW w:w="7863" w:type="dxa"/>
          </w:tcPr>
          <w:p w14:paraId="63C46281" w14:textId="77777777" w:rsidR="002704BE" w:rsidRPr="004C7B38" w:rsidRDefault="002704BE" w:rsidP="00C04DF5">
            <w:pPr>
              <w:rPr>
                <w:sz w:val="28"/>
              </w:rPr>
            </w:pPr>
            <w:r w:rsidRPr="004C7B38">
              <w:rPr>
                <w:sz w:val="28"/>
                <w:highlight w:val="green"/>
              </w:rPr>
              <w:t>Postoperatief</w:t>
            </w:r>
          </w:p>
        </w:tc>
      </w:tr>
      <w:tr w:rsidR="002704BE" w14:paraId="70B0382C" w14:textId="77777777" w:rsidTr="00C04DF5">
        <w:trPr>
          <w:trHeight w:val="218"/>
        </w:trPr>
        <w:tc>
          <w:tcPr>
            <w:tcW w:w="7647" w:type="dxa"/>
          </w:tcPr>
          <w:p w14:paraId="2F734DD1" w14:textId="53798388" w:rsidR="002704BE" w:rsidRPr="004C7B38" w:rsidRDefault="002704BE" w:rsidP="00C04DF5">
            <w:pPr>
              <w:rPr>
                <w:sz w:val="28"/>
              </w:rPr>
            </w:pPr>
            <w:r w:rsidRPr="004C7B38">
              <w:rPr>
                <w:sz w:val="28"/>
              </w:rPr>
              <w:t xml:space="preserve">Stage </w:t>
            </w:r>
            <w:r>
              <w:rPr>
                <w:sz w:val="28"/>
              </w:rPr>
              <w:t>3</w:t>
            </w:r>
            <w:r w:rsidRPr="004C7B38">
              <w:rPr>
                <w:sz w:val="28"/>
              </w:rPr>
              <w:t>-</w:t>
            </w:r>
            <w:r>
              <w:rPr>
                <w:sz w:val="28"/>
              </w:rPr>
              <w:t>4</w:t>
            </w:r>
            <w:r w:rsidRPr="004C7B38">
              <w:rPr>
                <w:sz w:val="28"/>
              </w:rPr>
              <w:t>/</w:t>
            </w:r>
            <w:r>
              <w:rPr>
                <w:sz w:val="28"/>
              </w:rPr>
              <w:t>severe</w:t>
            </w:r>
          </w:p>
        </w:tc>
        <w:tc>
          <w:tcPr>
            <w:tcW w:w="300" w:type="dxa"/>
          </w:tcPr>
          <w:p w14:paraId="757D26B6" w14:textId="77777777" w:rsidR="002704BE" w:rsidRPr="004C7B38" w:rsidRDefault="002704BE" w:rsidP="00C04DF5">
            <w:pPr>
              <w:rPr>
                <w:sz w:val="28"/>
              </w:rPr>
            </w:pPr>
          </w:p>
        </w:tc>
        <w:tc>
          <w:tcPr>
            <w:tcW w:w="7863" w:type="dxa"/>
          </w:tcPr>
          <w:p w14:paraId="5D430F56" w14:textId="5F7DB2CE" w:rsidR="002704BE" w:rsidRPr="004C7B38" w:rsidRDefault="002704BE" w:rsidP="00C04DF5">
            <w:pPr>
              <w:rPr>
                <w:sz w:val="28"/>
              </w:rPr>
            </w:pPr>
            <w:r w:rsidRPr="004C7B38">
              <w:rPr>
                <w:sz w:val="28"/>
              </w:rPr>
              <w:t xml:space="preserve">Stage </w:t>
            </w:r>
            <w:r>
              <w:rPr>
                <w:sz w:val="28"/>
              </w:rPr>
              <w:t>3</w:t>
            </w:r>
            <w:r w:rsidRPr="004C7B38">
              <w:rPr>
                <w:sz w:val="28"/>
              </w:rPr>
              <w:t>-</w:t>
            </w:r>
            <w:r>
              <w:rPr>
                <w:sz w:val="28"/>
              </w:rPr>
              <w:t>4</w:t>
            </w:r>
            <w:r w:rsidRPr="004C7B38">
              <w:rPr>
                <w:sz w:val="28"/>
              </w:rPr>
              <w:t>/</w:t>
            </w:r>
            <w:r>
              <w:rPr>
                <w:sz w:val="28"/>
              </w:rPr>
              <w:t>severe</w:t>
            </w:r>
          </w:p>
        </w:tc>
      </w:tr>
      <w:tr w:rsidR="002704BE" w:rsidRPr="001E37AC" w14:paraId="310BB27A" w14:textId="77777777" w:rsidTr="00C04DF5">
        <w:trPr>
          <w:trHeight w:val="8920"/>
        </w:trPr>
        <w:tc>
          <w:tcPr>
            <w:tcW w:w="7647" w:type="dxa"/>
          </w:tcPr>
          <w:p w14:paraId="3367D956" w14:textId="77777777" w:rsidR="002704BE" w:rsidRPr="004C7B38" w:rsidRDefault="002704BE" w:rsidP="00C04DF5">
            <w:pPr>
              <w:jc w:val="center"/>
            </w:pPr>
            <w:r>
              <w:rPr>
                <w:noProof/>
                <w:lang w:val="nl-NL" w:eastAsia="nl-NL"/>
              </w:rPr>
              <w:lastRenderedPageBreak/>
              <w:drawing>
                <wp:inline distT="0" distB="0" distL="0" distR="0" wp14:anchorId="28CABEC0" wp14:editId="050489B8">
                  <wp:extent cx="2552536" cy="6048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tilities for calibrated VAS_landschap.pdf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01" t="13077" r="68192" b="8442"/>
                          <a:stretch/>
                        </pic:blipFill>
                        <pic:spPr bwMode="auto">
                          <a:xfrm>
                            <a:off x="0" y="0"/>
                            <a:ext cx="2552536" cy="604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14:paraId="32097AB4" w14:textId="77777777" w:rsidR="002704BE" w:rsidRPr="001E37AC" w:rsidRDefault="002704BE" w:rsidP="00C04DF5">
            <w:pPr>
              <w:rPr>
                <w:lang w:val="nl-NL"/>
              </w:rPr>
            </w:pPr>
          </w:p>
        </w:tc>
        <w:tc>
          <w:tcPr>
            <w:tcW w:w="7863" w:type="dxa"/>
          </w:tcPr>
          <w:p w14:paraId="30B529A7" w14:textId="77777777" w:rsidR="002704BE" w:rsidRPr="001E37AC" w:rsidRDefault="002704BE" w:rsidP="00C04DF5">
            <w:pPr>
              <w:jc w:val="center"/>
              <w:rPr>
                <w:lang w:val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1A2413A4" wp14:editId="75122C1A">
                  <wp:extent cx="2552536" cy="6048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tilities for calibrated VAS_landschap.pdf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01" t="13077" r="68192" b="8442"/>
                          <a:stretch/>
                        </pic:blipFill>
                        <pic:spPr bwMode="auto">
                          <a:xfrm>
                            <a:off x="0" y="0"/>
                            <a:ext cx="2552536" cy="604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2750F" w14:textId="77777777" w:rsidR="00B333A0" w:rsidRDefault="00B333A0" w:rsidP="007E05B0">
      <w:pPr>
        <w:rPr>
          <w:lang w:val="nl-NL"/>
        </w:rPr>
        <w:sectPr w:rsidR="00B333A0" w:rsidSect="00C52EC3">
          <w:pgSz w:w="16840" w:h="11900" w:orient="landscape"/>
          <w:pgMar w:top="0" w:right="1440" w:bottom="0" w:left="1440" w:header="709" w:footer="737" w:gutter="0"/>
          <w:cols w:space="708"/>
          <w:docGrid w:linePitch="360"/>
        </w:sectPr>
      </w:pPr>
    </w:p>
    <w:p w14:paraId="50874F99" w14:textId="428BCB49" w:rsidR="00C52EC3" w:rsidRDefault="00C52EC3" w:rsidP="007E05B0">
      <w:pPr>
        <w:rPr>
          <w:lang w:val="nl-NL"/>
        </w:rPr>
      </w:pPr>
    </w:p>
    <w:sectPr w:rsidR="00C52EC3" w:rsidSect="00B333A0">
      <w:pgSz w:w="11900" w:h="16840"/>
      <w:pgMar w:top="1440" w:right="0" w:bottom="1440" w:left="0" w:header="709" w:footer="73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6" w:author="R.J. Baatenburg de Jong" w:date="2020-05-25T10:49:00Z" w:initials="RBdJ">
    <w:p w14:paraId="25656F44" w14:textId="02CA565C" w:rsidR="00BB49E8" w:rsidRDefault="00BB49E8">
      <w:pPr>
        <w:pStyle w:val="Tekstopmerking"/>
      </w:pPr>
      <w:r>
        <w:rPr>
          <w:rStyle w:val="Verwijzingopmerking"/>
        </w:rPr>
        <w:annotationRef/>
      </w:r>
      <w:r>
        <w:t>Jan van Busschbach?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656F4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B44B0" w14:textId="77777777" w:rsidR="00BC12E1" w:rsidRDefault="00BC12E1" w:rsidP="007C3128">
      <w:r>
        <w:separator/>
      </w:r>
    </w:p>
  </w:endnote>
  <w:endnote w:type="continuationSeparator" w:id="0">
    <w:p w14:paraId="5EC2CD93" w14:textId="77777777" w:rsidR="00BC12E1" w:rsidRDefault="00BC12E1" w:rsidP="007C3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ustomXmlInsRangeStart w:id="109" w:author="R.J. Baatenburg de Jong" w:date="2020-05-25T10:32:00Z"/>
  <w:sdt>
    <w:sdtPr>
      <w:id w:val="-1712024124"/>
      <w:docPartObj>
        <w:docPartGallery w:val="Page Numbers (Bottom of Page)"/>
        <w:docPartUnique/>
      </w:docPartObj>
    </w:sdtPr>
    <w:sdtEndPr/>
    <w:sdtContent>
      <w:customXmlInsRangeEnd w:id="109"/>
      <w:p w14:paraId="6D70168F" w14:textId="79DD77CE" w:rsidR="009C2534" w:rsidRDefault="009C2534">
        <w:pPr>
          <w:pStyle w:val="Voettekst"/>
          <w:jc w:val="right"/>
          <w:rPr>
            <w:ins w:id="110" w:author="R.J. Baatenburg de Jong" w:date="2020-05-25T10:32:00Z"/>
          </w:rPr>
        </w:pPr>
        <w:ins w:id="111" w:author="R.J. Baatenburg de Jong" w:date="2020-05-25T10:32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 w:rsidR="00C61A65" w:rsidRPr="00C61A65">
          <w:rPr>
            <w:noProof/>
            <w:lang w:val="nl-NL"/>
          </w:rPr>
          <w:t>1</w:t>
        </w:r>
        <w:ins w:id="112" w:author="R.J. Baatenburg de Jong" w:date="2020-05-25T10:32:00Z">
          <w:r>
            <w:fldChar w:fldCharType="end"/>
          </w:r>
        </w:ins>
      </w:p>
      <w:customXmlInsRangeStart w:id="113" w:author="R.J. Baatenburg de Jong" w:date="2020-05-25T10:32:00Z"/>
    </w:sdtContent>
  </w:sdt>
  <w:customXmlInsRangeEnd w:id="113"/>
  <w:p w14:paraId="716FFAF5" w14:textId="77777777" w:rsidR="009C2534" w:rsidRDefault="009C253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496EA" w14:textId="77777777" w:rsidR="00BC12E1" w:rsidRDefault="00BC12E1" w:rsidP="007C3128">
      <w:r>
        <w:separator/>
      </w:r>
    </w:p>
  </w:footnote>
  <w:footnote w:type="continuationSeparator" w:id="0">
    <w:p w14:paraId="7ABF2075" w14:textId="77777777" w:rsidR="00BC12E1" w:rsidRDefault="00BC12E1" w:rsidP="007C3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666F5" w14:textId="748B7100" w:rsidR="009C2534" w:rsidRPr="009C2534" w:rsidRDefault="009C2534">
    <w:pPr>
      <w:pStyle w:val="Koptekst"/>
      <w:rPr>
        <w:lang w:val="nl-NL"/>
        <w:rPrChange w:id="107" w:author="R.J. Baatenburg de Jong" w:date="2020-05-25T10:32:00Z">
          <w:rPr/>
        </w:rPrChange>
      </w:rPr>
    </w:pPr>
    <w:ins w:id="108" w:author="R.J. Baatenburg de Jong" w:date="2020-05-25T10:32:00Z">
      <w:r>
        <w:rPr>
          <w:lang w:val="nl-NL"/>
        </w:rPr>
        <w:t>Appendix D: titel??</w:t>
      </w:r>
    </w:ins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.J. Baatenburg de Jong">
    <w15:presenceInfo w15:providerId="AD" w15:userId="S-1-5-21-932686498-1610486119-1155464205-164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AC"/>
    <w:rsid w:val="00097454"/>
    <w:rsid w:val="0010603D"/>
    <w:rsid w:val="001E37AC"/>
    <w:rsid w:val="002704BE"/>
    <w:rsid w:val="004C7B38"/>
    <w:rsid w:val="005355E7"/>
    <w:rsid w:val="005C7CFB"/>
    <w:rsid w:val="006C6B4D"/>
    <w:rsid w:val="006F61EB"/>
    <w:rsid w:val="007005A0"/>
    <w:rsid w:val="00704B4A"/>
    <w:rsid w:val="007C3128"/>
    <w:rsid w:val="007E05B0"/>
    <w:rsid w:val="00802319"/>
    <w:rsid w:val="00817AAE"/>
    <w:rsid w:val="00853D8D"/>
    <w:rsid w:val="008C19F5"/>
    <w:rsid w:val="0098355E"/>
    <w:rsid w:val="009C2534"/>
    <w:rsid w:val="00B26684"/>
    <w:rsid w:val="00B333A0"/>
    <w:rsid w:val="00B44D45"/>
    <w:rsid w:val="00BB49E8"/>
    <w:rsid w:val="00BC12E1"/>
    <w:rsid w:val="00C52EC3"/>
    <w:rsid w:val="00C61A65"/>
    <w:rsid w:val="00C76DC6"/>
    <w:rsid w:val="00C82B16"/>
    <w:rsid w:val="00DA7BFE"/>
    <w:rsid w:val="00E714D9"/>
    <w:rsid w:val="00E76E8B"/>
    <w:rsid w:val="00E9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07758"/>
  <w15:chartTrackingRefBased/>
  <w15:docId w15:val="{6570FD04-5519-F04B-857F-8EDCFB49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rFonts w:eastAsiaTheme="minorEastAsia"/>
    </w:rPr>
  </w:style>
  <w:style w:type="paragraph" w:styleId="Kop1">
    <w:name w:val="heading 1"/>
    <w:basedOn w:val="Standaard"/>
    <w:next w:val="Standaard"/>
    <w:link w:val="Kop1Char"/>
    <w:uiPriority w:val="9"/>
    <w:qFormat/>
    <w:rsid w:val="00E91A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3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91A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E3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7C3128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C3128"/>
    <w:rPr>
      <w:rFonts w:eastAsiaTheme="minorEastAsia"/>
    </w:rPr>
  </w:style>
  <w:style w:type="paragraph" w:styleId="Voettekst">
    <w:name w:val="footer"/>
    <w:basedOn w:val="Standaard"/>
    <w:link w:val="VoettekstChar"/>
    <w:uiPriority w:val="99"/>
    <w:unhideWhenUsed/>
    <w:rsid w:val="007C3128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C3128"/>
    <w:rPr>
      <w:rFonts w:eastAsiaTheme="minorEastAsia"/>
    </w:rPr>
  </w:style>
  <w:style w:type="paragraph" w:styleId="Titel">
    <w:name w:val="Title"/>
    <w:basedOn w:val="Standaard"/>
    <w:next w:val="Plattetekst"/>
    <w:link w:val="TitelChar"/>
    <w:qFormat/>
    <w:rsid w:val="00B333A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elChar">
    <w:name w:val="Titel Char"/>
    <w:basedOn w:val="Standaardalinea-lettertype"/>
    <w:link w:val="Titel"/>
    <w:rsid w:val="00B333A0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B333A0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B333A0"/>
    <w:rPr>
      <w:rFonts w:eastAsiaTheme="minorEastAsia"/>
    </w:rPr>
  </w:style>
  <w:style w:type="character" w:customStyle="1" w:styleId="Kop2Char">
    <w:name w:val="Kop 2 Char"/>
    <w:basedOn w:val="Standaardalinea-lettertype"/>
    <w:link w:val="Kop2"/>
    <w:uiPriority w:val="9"/>
    <w:rsid w:val="00B33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91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E91A9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Standaardalinea-lettertype"/>
    <w:uiPriority w:val="99"/>
    <w:unhideWhenUsed/>
    <w:rsid w:val="006F61EB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C253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C2534"/>
    <w:rPr>
      <w:rFonts w:ascii="Segoe UI" w:eastAsiaTheme="minorEastAsia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B49E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B49E8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B49E8"/>
    <w:rPr>
      <w:rFonts w:eastAsiaTheme="minorEastAsia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B49E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B49E8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hdx.healthdata.org/gbd-2016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2327FA9DD42148A9BE060DEC92123E" ma:contentTypeVersion="4" ma:contentTypeDescription="Create a new document." ma:contentTypeScope="" ma:versionID="3c209bcc2c54fef2a1ca1c6ad43ea5f9">
  <xsd:schema xmlns:xsd="http://www.w3.org/2001/XMLSchema" xmlns:xs="http://www.w3.org/2001/XMLSchema" xmlns:p="http://schemas.microsoft.com/office/2006/metadata/properties" xmlns:ns2="34341ba9-d7b5-4d76-8d27-81dc39018ef7" targetNamespace="http://schemas.microsoft.com/office/2006/metadata/properties" ma:root="true" ma:fieldsID="97d3ddb094865de241907a32af7dc9b4" ns2:_="">
    <xsd:import namespace="34341ba9-d7b5-4d76-8d27-81dc39018e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41ba9-d7b5-4d76-8d27-81dc39018e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E08858-18FA-4466-AC4F-B5F6B61A4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341ba9-d7b5-4d76-8d27-81dc39018e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9D188E-C5DB-4C00-9974-8DEAAFBD4A96}">
  <ds:schemaRefs>
    <ds:schemaRef ds:uri="http://purl.org/dc/terms/"/>
    <ds:schemaRef ds:uri="http://schemas.openxmlformats.org/package/2006/metadata/core-properties"/>
    <ds:schemaRef ds:uri="http://purl.org/dc/dcmitype/"/>
    <ds:schemaRef ds:uri="34341ba9-d7b5-4d76-8d27-81dc39018ef7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01164C3F-8AD6-47A4-86D6-25E6E05D5D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242</Words>
  <Characters>1333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R.J. Baatenburg de Jong</cp:lastModifiedBy>
  <cp:revision>2</cp:revision>
  <dcterms:created xsi:type="dcterms:W3CDTF">2020-05-25T08:51:00Z</dcterms:created>
  <dcterms:modified xsi:type="dcterms:W3CDTF">2020-05-25T08:51:00Z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0x010100632327FA9DD42148A9BE060DEC92123E</vt:lpwstr>
  </property>
</Properties>
</file>