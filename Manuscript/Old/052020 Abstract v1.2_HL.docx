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12E" w:rsidRDefault="00737CE6" w:rsidP="00DA712E">
      <w:pPr>
        <w:pStyle w:val="Title"/>
      </w:pPr>
      <w:commentRangeStart w:id="0"/>
      <w:r>
        <w:t>Value based operating room triage during COVID-19</w:t>
      </w:r>
      <w:commentRangeEnd w:id="0"/>
      <w:r w:rsidR="00981439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:rsidR="00801A17" w:rsidRDefault="00801A17" w:rsidP="00EC12A5">
      <w:pPr>
        <w:rPr>
          <w:ins w:id="1" w:author="Hester Lingsma" w:date="2020-05-13T10:38:00Z"/>
        </w:rPr>
      </w:pPr>
    </w:p>
    <w:p w:rsidR="00801A17" w:rsidRDefault="00801A17" w:rsidP="00EC12A5">
      <w:pPr>
        <w:rPr>
          <w:ins w:id="2" w:author="Hester Lingsma" w:date="2020-05-13T10:39:00Z"/>
        </w:rPr>
      </w:pPr>
      <w:ins w:id="3" w:author="Hester Lingsma" w:date="2020-05-13T10:38:00Z">
        <w:r>
          <w:t>Authors</w:t>
        </w:r>
      </w:ins>
      <w:ins w:id="4" w:author="Hester Lingsma" w:date="2020-05-13T10:39:00Z">
        <w:r>
          <w:t xml:space="preserve">: </w:t>
        </w:r>
      </w:ins>
    </w:p>
    <w:p w:rsidR="00801A17" w:rsidRPr="00801A17" w:rsidRDefault="00801A17" w:rsidP="00EC12A5">
      <w:pPr>
        <w:rPr>
          <w:ins w:id="5" w:author="Hester Lingsma" w:date="2020-05-13T10:38:00Z"/>
          <w:lang w:val="nl-NL"/>
          <w:rPrChange w:id="6" w:author="Hester Lingsma" w:date="2020-05-13T10:39:00Z">
            <w:rPr>
              <w:ins w:id="7" w:author="Hester Lingsma" w:date="2020-05-13T10:38:00Z"/>
            </w:rPr>
          </w:rPrChange>
        </w:rPr>
      </w:pPr>
      <w:commentRangeStart w:id="8"/>
      <w:proofErr w:type="spellStart"/>
      <w:ins w:id="9" w:author="Hester Lingsma" w:date="2020-05-13T10:39:00Z">
        <w:r w:rsidRPr="00801A17">
          <w:rPr>
            <w:lang w:val="nl-NL"/>
            <w:rPrChange w:id="10" w:author="Hester Lingsma" w:date="2020-05-13T10:39:00Z">
              <w:rPr/>
            </w:rPrChange>
          </w:rPr>
          <w:t>Gravensteijn</w:t>
        </w:r>
        <w:proofErr w:type="spellEnd"/>
        <w:r w:rsidRPr="00801A17">
          <w:rPr>
            <w:lang w:val="nl-NL"/>
            <w:rPrChange w:id="11" w:author="Hester Lingsma" w:date="2020-05-13T10:39:00Z">
              <w:rPr/>
            </w:rPrChange>
          </w:rPr>
          <w:t xml:space="preserve">, </w:t>
        </w:r>
        <w:proofErr w:type="spellStart"/>
        <w:r w:rsidRPr="00801A17">
          <w:rPr>
            <w:lang w:val="nl-NL"/>
            <w:rPrChange w:id="12" w:author="Hester Lingsma" w:date="2020-05-13T10:39:00Z">
              <w:rPr/>
            </w:rPrChange>
          </w:rPr>
          <w:t>Krijkamp</w:t>
        </w:r>
        <w:proofErr w:type="spellEnd"/>
        <w:r>
          <w:rPr>
            <w:lang w:val="nl-NL"/>
          </w:rPr>
          <w:t xml:space="preserve">, </w:t>
        </w:r>
        <w:proofErr w:type="spellStart"/>
        <w:r w:rsidR="00741F23">
          <w:rPr>
            <w:lang w:val="nl-NL"/>
          </w:rPr>
          <w:t>Bussba</w:t>
        </w:r>
      </w:ins>
      <w:ins w:id="13" w:author="Hester Lingsma" w:date="2020-05-13T10:40:00Z">
        <w:r w:rsidR="00741F23">
          <w:rPr>
            <w:lang w:val="nl-NL"/>
          </w:rPr>
          <w:t>ch</w:t>
        </w:r>
        <w:proofErr w:type="spellEnd"/>
        <w:r w:rsidR="00741F23">
          <w:rPr>
            <w:lang w:val="nl-NL"/>
          </w:rPr>
          <w:t>, …….</w:t>
        </w:r>
      </w:ins>
      <w:ins w:id="14" w:author="Hester Lingsma" w:date="2020-05-13T10:39:00Z">
        <w:r>
          <w:rPr>
            <w:lang w:val="nl-NL"/>
          </w:rPr>
          <w:t>…</w:t>
        </w:r>
      </w:ins>
      <w:ins w:id="15" w:author="Hester Lingsma" w:date="2020-05-13T10:58:00Z">
        <w:r w:rsidR="007B1946">
          <w:rPr>
            <w:lang w:val="nl-NL"/>
          </w:rPr>
          <w:t xml:space="preserve">Bruinsma, van Veen, van Lint, </w:t>
        </w:r>
        <w:proofErr w:type="spellStart"/>
        <w:r w:rsidR="007B1946">
          <w:rPr>
            <w:lang w:val="nl-NL"/>
          </w:rPr>
          <w:t>Retel-Helmrich</w:t>
        </w:r>
        <w:proofErr w:type="spellEnd"/>
        <w:r w:rsidR="007B1946">
          <w:rPr>
            <w:lang w:val="nl-NL"/>
          </w:rPr>
          <w:t xml:space="preserve">, </w:t>
        </w:r>
      </w:ins>
      <w:ins w:id="16" w:author="Hester Lingsma" w:date="2020-05-13T10:39:00Z">
        <w:r>
          <w:rPr>
            <w:lang w:val="nl-NL"/>
          </w:rPr>
          <w:t>…</w:t>
        </w:r>
      </w:ins>
      <w:ins w:id="17" w:author="Hester Lingsma" w:date="2020-05-13T10:40:00Z">
        <w:r w:rsidR="00741F23">
          <w:rPr>
            <w:lang w:val="nl-NL"/>
          </w:rPr>
          <w:t xml:space="preserve">…………. van </w:t>
        </w:r>
        <w:proofErr w:type="spellStart"/>
        <w:r w:rsidR="00741F23">
          <w:rPr>
            <w:lang w:val="nl-NL"/>
          </w:rPr>
          <w:t>Saase</w:t>
        </w:r>
      </w:ins>
      <w:proofErr w:type="spellEnd"/>
      <w:ins w:id="18" w:author="Hester Lingsma" w:date="2020-05-13T10:39:00Z">
        <w:r>
          <w:rPr>
            <w:lang w:val="nl-NL"/>
          </w:rPr>
          <w:t xml:space="preserve">, </w:t>
        </w:r>
        <w:r w:rsidRPr="00801A17">
          <w:rPr>
            <w:lang w:val="nl-NL"/>
            <w:rPrChange w:id="19" w:author="Hester Lingsma" w:date="2020-05-13T10:39:00Z">
              <w:rPr/>
            </w:rPrChange>
          </w:rPr>
          <w:t xml:space="preserve">Lingsma, </w:t>
        </w:r>
        <w:proofErr w:type="spellStart"/>
        <w:r w:rsidRPr="00801A17">
          <w:rPr>
            <w:lang w:val="nl-NL"/>
            <w:rPrChange w:id="20" w:author="Hester Lingsma" w:date="2020-05-13T10:39:00Z">
              <w:rPr/>
            </w:rPrChange>
          </w:rPr>
          <w:t>Baatenburg</w:t>
        </w:r>
        <w:proofErr w:type="spellEnd"/>
        <w:r w:rsidRPr="00801A17">
          <w:rPr>
            <w:lang w:val="nl-NL"/>
            <w:rPrChange w:id="21" w:author="Hester Lingsma" w:date="2020-05-13T10:39:00Z">
              <w:rPr/>
            </w:rPrChange>
          </w:rPr>
          <w:t xml:space="preserve"> de Jon</w:t>
        </w:r>
        <w:r>
          <w:rPr>
            <w:lang w:val="nl-NL"/>
          </w:rPr>
          <w:t>g</w:t>
        </w:r>
      </w:ins>
      <w:commentRangeEnd w:id="8"/>
      <w:ins w:id="22" w:author="Hester Lingsma" w:date="2020-05-13T10:59:00Z">
        <w:r w:rsidR="007B1946">
          <w:rPr>
            <w:rStyle w:val="CommentReference"/>
          </w:rPr>
          <w:commentReference w:id="8"/>
        </w:r>
      </w:ins>
    </w:p>
    <w:p w:rsidR="00741F23" w:rsidRDefault="00741F23" w:rsidP="00EC12A5">
      <w:pPr>
        <w:rPr>
          <w:ins w:id="23" w:author="Hester Lingsma" w:date="2020-05-13T10:40:00Z"/>
        </w:rPr>
      </w:pPr>
      <w:ins w:id="24" w:author="Hester Lingsma" w:date="2020-05-13T10:40:00Z">
        <w:r>
          <w:t>Expert panel as collaborators?</w:t>
        </w:r>
      </w:ins>
    </w:p>
    <w:p w:rsidR="00EC12A5" w:rsidRPr="00EC12A5" w:rsidRDefault="00EC12A5" w:rsidP="00EC12A5">
      <w:r>
        <w:t>Intention to be submitted to: BMJ</w:t>
      </w:r>
    </w:p>
    <w:p w:rsidR="00737CE6" w:rsidRDefault="00737CE6" w:rsidP="00737CE6">
      <w:pPr>
        <w:pStyle w:val="Heading1"/>
      </w:pPr>
      <w:r>
        <w:t>Abstract</w:t>
      </w:r>
    </w:p>
    <w:p w:rsidR="00737CE6" w:rsidRDefault="00737CE6" w:rsidP="00737CE6">
      <w:pPr>
        <w:pStyle w:val="Heading2"/>
      </w:pPr>
      <w:r>
        <w:t>Background</w:t>
      </w:r>
    </w:p>
    <w:p w:rsidR="00697E0D" w:rsidRDefault="007C65AD" w:rsidP="00CF102E">
      <w:pPr>
        <w:rPr>
          <w:ins w:id="25" w:author="Hester Lingsma" w:date="2020-05-13T10:22:00Z"/>
        </w:rPr>
      </w:pPr>
      <w:ins w:id="26" w:author="Hester Lingsma" w:date="2020-05-13T09:56:00Z">
        <w:r>
          <w:t xml:space="preserve">COVID-19 </w:t>
        </w:r>
        <w:r>
          <w:t xml:space="preserve">has put unprecedented </w:t>
        </w:r>
      </w:ins>
      <w:ins w:id="27" w:author="Hester Lingsma" w:date="2020-05-13T09:53:00Z">
        <w:r>
          <w:t xml:space="preserve">pressure on health care </w:t>
        </w:r>
      </w:ins>
      <w:ins w:id="28" w:author="Hester Lingsma" w:date="2020-05-13T09:57:00Z">
        <w:r>
          <w:t>systems worldwide, leadi</w:t>
        </w:r>
      </w:ins>
      <w:ins w:id="29" w:author="Hester Lingsma" w:date="2020-05-13T10:18:00Z">
        <w:r w:rsidR="00697E0D">
          <w:t>ng to a strong delay, and in som</w:t>
        </w:r>
      </w:ins>
      <w:ins w:id="30" w:author="Hester Lingsma" w:date="2020-05-13T10:19:00Z">
        <w:r w:rsidR="00697E0D">
          <w:t>e</w:t>
        </w:r>
      </w:ins>
      <w:ins w:id="31" w:author="Hester Lingsma" w:date="2020-05-13T10:18:00Z">
        <w:r w:rsidR="00697E0D">
          <w:t xml:space="preserve"> </w:t>
        </w:r>
      </w:ins>
      <w:ins w:id="32" w:author="Hester Lingsma" w:date="2020-05-13T10:19:00Z">
        <w:r w:rsidR="00697E0D">
          <w:t>cases</w:t>
        </w:r>
      </w:ins>
      <w:ins w:id="33" w:author="Hester Lingsma" w:date="2020-05-13T10:18:00Z">
        <w:r w:rsidR="00697E0D">
          <w:t xml:space="preserve"> </w:t>
        </w:r>
      </w:ins>
      <w:ins w:id="34" w:author="Hester Lingsma" w:date="2020-05-13T10:19:00Z">
        <w:r w:rsidR="00697E0D">
          <w:t xml:space="preserve">even a complete stop in </w:t>
        </w:r>
      </w:ins>
      <w:ins w:id="35" w:author="Hester Lingsma" w:date="2020-05-13T10:01:00Z">
        <w:r>
          <w:t>usual care</w:t>
        </w:r>
      </w:ins>
      <w:ins w:id="36" w:author="Hester Lingsma" w:date="2020-05-13T10:03:00Z">
        <w:r w:rsidR="00F519ED">
          <w:t>, specifically surgical interv</w:t>
        </w:r>
      </w:ins>
      <w:ins w:id="37" w:author="Hester Lingsma" w:date="2020-05-13T10:04:00Z">
        <w:r w:rsidR="00F519ED">
          <w:t>entions</w:t>
        </w:r>
      </w:ins>
      <w:ins w:id="38" w:author="Hester Lingsma" w:date="2020-05-13T10:18:00Z">
        <w:r w:rsidR="00F519ED">
          <w:t xml:space="preserve">. </w:t>
        </w:r>
      </w:ins>
      <w:ins w:id="39" w:author="Hester Lingsma" w:date="2020-05-13T10:21:00Z">
        <w:r w:rsidR="00697E0D">
          <w:t>To optimize prioritization of surgical interventions</w:t>
        </w:r>
      </w:ins>
      <w:ins w:id="40" w:author="Hester Lingsma" w:date="2020-05-13T10:27:00Z">
        <w:r w:rsidR="00697E0D">
          <w:t xml:space="preserve"> in the current </w:t>
        </w:r>
      </w:ins>
      <w:ins w:id="41" w:author="Hester Lingsma" w:date="2020-05-13T10:28:00Z">
        <w:r w:rsidR="00697E0D">
          <w:t xml:space="preserve">phase of upscaling usual care, </w:t>
        </w:r>
      </w:ins>
      <w:ins w:id="42" w:author="Hester Lingsma" w:date="2020-05-13T10:27:00Z">
        <w:r w:rsidR="00697E0D">
          <w:t xml:space="preserve">and </w:t>
        </w:r>
      </w:ins>
      <w:ins w:id="43" w:author="Hester Lingsma" w:date="2020-05-13T10:28:00Z">
        <w:r w:rsidR="00697E0D">
          <w:t>during a potential next COVID-19 peak</w:t>
        </w:r>
      </w:ins>
      <w:ins w:id="44" w:author="Hester Lingsma" w:date="2020-05-13T10:21:00Z">
        <w:r w:rsidR="00697E0D">
          <w:t xml:space="preserve">, </w:t>
        </w:r>
      </w:ins>
      <w:ins w:id="45" w:author="Hester Lingsma" w:date="2020-05-13T10:28:00Z">
        <w:r w:rsidR="00697E0D">
          <w:t>we</w:t>
        </w:r>
      </w:ins>
      <w:ins w:id="46" w:author="Hester Lingsma" w:date="2020-05-13T10:21:00Z">
        <w:r w:rsidR="00697E0D">
          <w:t xml:space="preserve"> </w:t>
        </w:r>
      </w:ins>
      <w:ins w:id="47" w:author="Hester Lingsma" w:date="2020-05-13T10:29:00Z">
        <w:r w:rsidR="00697E0D">
          <w:t>aim to</w:t>
        </w:r>
      </w:ins>
      <w:ins w:id="48" w:author="Hester Lingsma" w:date="2020-05-13T10:19:00Z">
        <w:r w:rsidR="00697E0D">
          <w:t xml:space="preserve"> </w:t>
        </w:r>
      </w:ins>
      <w:ins w:id="49" w:author="Hester Lingsma" w:date="2020-05-13T10:20:00Z">
        <w:r w:rsidR="00697E0D">
          <w:t xml:space="preserve">develop a decision model to </w:t>
        </w:r>
      </w:ins>
      <w:ins w:id="50" w:author="Hester Lingsma" w:date="2020-05-13T10:22:00Z">
        <w:r w:rsidR="00697E0D">
          <w:t xml:space="preserve">quantify the urgency of </w:t>
        </w:r>
        <w:r w:rsidR="00697E0D">
          <w:t>surgical interventions</w:t>
        </w:r>
        <w:r w:rsidR="00697E0D">
          <w:t xml:space="preserve"> based on </w:t>
        </w:r>
      </w:ins>
      <w:ins w:id="51" w:author="Hester Lingsma" w:date="2020-05-13T10:29:00Z">
        <w:r w:rsidR="00697E0D">
          <w:t xml:space="preserve">health gains and losses. </w:t>
        </w:r>
      </w:ins>
    </w:p>
    <w:p w:rsidR="00CF102E" w:rsidDel="00697E0D" w:rsidRDefault="007C1053" w:rsidP="00CF102E">
      <w:pPr>
        <w:rPr>
          <w:del w:id="52" w:author="Hester Lingsma" w:date="2020-05-13T10:29:00Z"/>
        </w:rPr>
      </w:pPr>
      <w:del w:id="53" w:author="Hester Lingsma" w:date="2020-05-13T10:29:00Z">
        <w:r w:rsidDel="00697E0D">
          <w:delText>A</w:delText>
        </w:r>
        <w:r w:rsidR="00CF102E" w:rsidDel="00697E0D">
          <w:delText xml:space="preserve"> substantial amount of the non-urgent surgeries were deferred</w:delText>
        </w:r>
        <w:r w:rsidDel="00697E0D">
          <w:delText xml:space="preserve"> due to the </w:delText>
        </w:r>
      </w:del>
      <w:del w:id="54" w:author="Hester Lingsma" w:date="2020-05-13T09:56:00Z">
        <w:r w:rsidDel="007C65AD">
          <w:delText xml:space="preserve">COVID-19 </w:delText>
        </w:r>
      </w:del>
      <w:del w:id="55" w:author="Hester Lingsma" w:date="2020-05-13T10:29:00Z">
        <w:r w:rsidDel="00697E0D">
          <w:delText>crisis</w:delText>
        </w:r>
        <w:r w:rsidR="00CF102E" w:rsidDel="00697E0D">
          <w:delText xml:space="preserve">. The current strategy to prioritize </w:delText>
        </w:r>
        <w:r w:rsidR="00270992" w:rsidDel="00697E0D">
          <w:delText xml:space="preserve">this delay </w:delText>
        </w:r>
        <w:r w:rsidR="00CF102E" w:rsidDel="00697E0D">
          <w:delText xml:space="preserve">is </w:delText>
        </w:r>
        <w:r w:rsidR="00270992" w:rsidDel="00697E0D">
          <w:delText xml:space="preserve">primarily </w:delText>
        </w:r>
        <w:r w:rsidR="00CF102E" w:rsidDel="00697E0D">
          <w:delText xml:space="preserve">based on expert opinion, which is inconsistent and does not </w:delText>
        </w:r>
        <w:r w:rsidR="002F129C" w:rsidDel="00697E0D">
          <w:delText xml:space="preserve">likely </w:delText>
        </w:r>
        <w:r w:rsidR="00CF102E" w:rsidDel="00697E0D">
          <w:delText>benefit the population as a whole. Our aim was to develop an objective measure of urgency for</w:delText>
        </w:r>
      </w:del>
      <w:del w:id="56" w:author="Hester Lingsma" w:date="2020-05-13T10:22:00Z">
        <w:r w:rsidR="00CF102E" w:rsidDel="00697E0D">
          <w:delText xml:space="preserve"> semi-elective surgery</w:delText>
        </w:r>
      </w:del>
      <w:del w:id="57" w:author="Hester Lingsma" w:date="2020-05-13T10:29:00Z">
        <w:r w:rsidR="00CF102E" w:rsidDel="00697E0D">
          <w:delText>, based on the principles on value based health care.</w:delText>
        </w:r>
      </w:del>
    </w:p>
    <w:p w:rsidR="00CF102E" w:rsidRDefault="00CF102E" w:rsidP="00CF102E">
      <w:pPr>
        <w:pStyle w:val="Heading2"/>
      </w:pPr>
      <w:r>
        <w:t>Methods</w:t>
      </w:r>
    </w:p>
    <w:p w:rsidR="006D27F5" w:rsidRDefault="006D27F5" w:rsidP="006D27F5">
      <w:pPr>
        <w:rPr>
          <w:ins w:id="58" w:author="Hester Lingsma" w:date="2020-05-13T10:30:00Z"/>
        </w:rPr>
      </w:pPr>
      <w:r>
        <w:t xml:space="preserve">A three-state Markov decision model was developed, </w:t>
      </w:r>
      <w:ins w:id="59" w:author="Hester Lingsma" w:date="2020-05-13T10:29:00Z">
        <w:r w:rsidR="00801A17">
          <w:t xml:space="preserve">with </w:t>
        </w:r>
      </w:ins>
      <w:del w:id="60" w:author="Hester Lingsma" w:date="2020-05-13T10:29:00Z">
        <w:r w:rsidDel="00801A17">
          <w:delText xml:space="preserve">based on </w:delText>
        </w:r>
      </w:del>
      <w:r>
        <w:t xml:space="preserve">a preoperative state, a postoperative state, and a dead state. </w:t>
      </w:r>
      <w:ins w:id="61" w:author="Hester Lingsma" w:date="2020-05-13T10:30:00Z">
        <w:r w:rsidR="00801A17">
          <w:t xml:space="preserve">Input parameters included </w:t>
        </w:r>
      </w:ins>
      <w:ins w:id="62" w:author="Hester Lingsma" w:date="2020-05-13T10:34:00Z">
        <w:r w:rsidR="00801A17">
          <w:t xml:space="preserve">pre- and postoperative </w:t>
        </w:r>
      </w:ins>
      <w:ins w:id="63" w:author="Hester Lingsma" w:date="2020-05-13T10:30:00Z">
        <w:r w:rsidR="00801A17">
          <w:t>survival</w:t>
        </w:r>
      </w:ins>
      <w:ins w:id="64" w:author="Hester Lingsma" w:date="2020-05-13T10:34:00Z">
        <w:r w:rsidR="00801A17">
          <w:t xml:space="preserve"> and </w:t>
        </w:r>
      </w:ins>
      <w:ins w:id="65" w:author="Hester Lingsma" w:date="2020-05-13T10:31:00Z">
        <w:r w:rsidR="00801A17">
          <w:t>quality of life</w:t>
        </w:r>
      </w:ins>
      <w:ins w:id="66" w:author="Hester Lingsma" w:date="2020-05-13T10:34:00Z">
        <w:r w:rsidR="00801A17">
          <w:t xml:space="preserve">, </w:t>
        </w:r>
        <w:r w:rsidR="00801A17">
          <w:t xml:space="preserve">treatment effect estimates, </w:t>
        </w:r>
        <w:r w:rsidR="00801A17">
          <w:t xml:space="preserve">the </w:t>
        </w:r>
        <w:r w:rsidR="00801A17">
          <w:t xml:space="preserve">time to no effect </w:t>
        </w:r>
        <w:r w:rsidR="00801A17">
          <w:t xml:space="preserve">of </w:t>
        </w:r>
      </w:ins>
      <w:ins w:id="67" w:author="Hester Lingsma" w:date="2020-05-13T10:35:00Z">
        <w:r w:rsidR="00801A17">
          <w:t>surgery</w:t>
        </w:r>
      </w:ins>
      <w:ins w:id="68" w:author="Hester Lingsma" w:date="2020-05-13T10:34:00Z">
        <w:r w:rsidR="00801A17">
          <w:t xml:space="preserve"> </w:t>
        </w:r>
        <w:r w:rsidR="00801A17">
          <w:t>on survival or quality of life, and average age</w:t>
        </w:r>
      </w:ins>
      <w:ins w:id="69" w:author="Hester Lingsma" w:date="2020-05-13T10:41:00Z">
        <w:r w:rsidR="00741F23">
          <w:t xml:space="preserve">. </w:t>
        </w:r>
      </w:ins>
      <w:ins w:id="70" w:author="Hester Lingsma" w:date="2020-05-13T10:46:00Z">
        <w:r w:rsidR="00741F23">
          <w:t>P</w:t>
        </w:r>
        <w:r w:rsidR="00741F23">
          <w:t xml:space="preserve">arameter values were obtained </w:t>
        </w:r>
        <w:r w:rsidR="00741F23">
          <w:t>f</w:t>
        </w:r>
      </w:ins>
      <w:ins w:id="71" w:author="Hester Lingsma" w:date="2020-05-13T10:42:00Z">
        <w:r w:rsidR="00741F23">
          <w:t xml:space="preserve">or the </w:t>
        </w:r>
      </w:ins>
      <w:ins w:id="72" w:author="Hester Lingsma" w:date="2020-05-13T10:43:00Z">
        <w:r w:rsidR="00741F23">
          <w:t>35</w:t>
        </w:r>
      </w:ins>
      <w:ins w:id="73" w:author="Hester Lingsma" w:date="2020-05-13T10:45:00Z">
        <w:r w:rsidR="00741F23">
          <w:t xml:space="preserve"> </w:t>
        </w:r>
      </w:ins>
      <w:ins w:id="74" w:author="Hester Lingsma" w:date="2020-05-13T10:46:00Z">
        <w:r w:rsidR="00741F23">
          <w:t xml:space="preserve">most common </w:t>
        </w:r>
      </w:ins>
      <w:ins w:id="75" w:author="Hester Lingsma" w:date="2020-05-13T10:45:00Z">
        <w:r w:rsidR="00741F23">
          <w:t>semi-elective</w:t>
        </w:r>
      </w:ins>
      <w:ins w:id="76" w:author="Hester Lingsma" w:date="2020-05-13T10:46:00Z">
        <w:r w:rsidR="00741F23">
          <w:t xml:space="preserve"> </w:t>
        </w:r>
        <w:r w:rsidR="00741F23">
          <w:t>(necessary between 72h and 2</w:t>
        </w:r>
      </w:ins>
      <w:ins w:id="77" w:author="Hester Lingsma" w:date="2020-05-13T10:48:00Z">
        <w:r w:rsidR="00741F23">
          <w:t xml:space="preserve"> weeks)</w:t>
        </w:r>
      </w:ins>
      <w:ins w:id="78" w:author="Hester Lingsma" w:date="2020-05-13T10:46:00Z">
        <w:r w:rsidR="00741F23">
          <w:t xml:space="preserve"> </w:t>
        </w:r>
      </w:ins>
      <w:ins w:id="79" w:author="Hester Lingsma" w:date="2020-05-13T10:51:00Z">
        <w:r w:rsidR="00E7501E">
          <w:t>procedures</w:t>
        </w:r>
      </w:ins>
      <w:ins w:id="80" w:author="Hester Lingsma" w:date="2020-05-13T10:46:00Z">
        <w:r w:rsidR="00741F23">
          <w:t xml:space="preserve"> </w:t>
        </w:r>
        <w:r w:rsidR="00741F23">
          <w:t xml:space="preserve">(44% of the </w:t>
        </w:r>
        <w:r w:rsidR="00741F23">
          <w:t>total semi-elective programme</w:t>
        </w:r>
        <w:r w:rsidR="00741F23">
          <w:t xml:space="preserve">) </w:t>
        </w:r>
      </w:ins>
      <w:ins w:id="81" w:author="Hester Lingsma" w:date="2020-05-13T10:47:00Z">
        <w:r w:rsidR="00741F23">
          <w:t xml:space="preserve">in our </w:t>
        </w:r>
        <w:r w:rsidR="00741F23">
          <w:t>academic hospital</w:t>
        </w:r>
      </w:ins>
      <w:ins w:id="82" w:author="Hester Lingsma" w:date="2020-05-13T10:48:00Z">
        <w:r w:rsidR="00741F23">
          <w:t xml:space="preserve">, </w:t>
        </w:r>
      </w:ins>
      <w:ins w:id="83" w:author="Hester Lingsma" w:date="2020-05-13T10:47:00Z">
        <w:r w:rsidR="00741F23">
          <w:t xml:space="preserve">and were based on </w:t>
        </w:r>
      </w:ins>
      <w:ins w:id="84" w:author="Hester Lingsma" w:date="2020-05-13T10:42:00Z">
        <w:r w:rsidR="00741F23">
          <w:t xml:space="preserve">National </w:t>
        </w:r>
      </w:ins>
      <w:del w:id="85" w:author="Hester Lingsma" w:date="2020-05-13T10:31:00Z">
        <w:r w:rsidDel="00801A17">
          <w:delText xml:space="preserve">For the survival parameters as input for the model, we used Dutch </w:delText>
        </w:r>
      </w:del>
      <w:r>
        <w:t>registr</w:t>
      </w:r>
      <w:ins w:id="86" w:author="Hester Lingsma" w:date="2020-05-13T10:42:00Z">
        <w:r w:rsidR="00741F23">
          <w:t>ies</w:t>
        </w:r>
      </w:ins>
      <w:del w:id="87" w:author="Hester Lingsma" w:date="2020-05-13T10:42:00Z">
        <w:r w:rsidDel="00741F23">
          <w:delText>y data</w:delText>
        </w:r>
      </w:del>
      <w:ins w:id="88" w:author="Hester Lingsma" w:date="2020-05-13T10:32:00Z">
        <w:r w:rsidR="00801A17">
          <w:t xml:space="preserve">, </w:t>
        </w:r>
      </w:ins>
      <w:ins w:id="89" w:author="Hester Lingsma" w:date="2020-05-13T10:31:00Z">
        <w:r w:rsidR="00801A17">
          <w:t>literature</w:t>
        </w:r>
      </w:ins>
      <w:ins w:id="90" w:author="Hester Lingsma" w:date="2020-05-13T10:32:00Z">
        <w:r w:rsidR="00801A17">
          <w:t xml:space="preserve">, </w:t>
        </w:r>
      </w:ins>
      <w:ins w:id="91" w:author="Hester Lingsma" w:date="2020-05-13T10:35:00Z">
        <w:r w:rsidR="00801A17">
          <w:t xml:space="preserve">and </w:t>
        </w:r>
      </w:ins>
      <w:ins w:id="92" w:author="Hester Lingsma" w:date="2020-05-13T10:32:00Z">
        <w:r w:rsidR="00801A17">
          <w:t xml:space="preserve">the global </w:t>
        </w:r>
      </w:ins>
      <w:del w:id="93" w:author="Hester Lingsma" w:date="2020-05-13T10:32:00Z">
        <w:r w:rsidR="007C1053" w:rsidDel="00801A17">
          <w:delText xml:space="preserve"> </w:delText>
        </w:r>
        <w:r w:rsidDel="00801A17">
          <w:delText>and data (</w:delText>
        </w:r>
      </w:del>
      <w:del w:id="94" w:author="Hester Lingsma" w:date="2020-05-13T10:30:00Z">
        <w:r w:rsidDel="00801A17">
          <w:delText>treatment effect estimates</w:delText>
        </w:r>
      </w:del>
      <w:del w:id="95" w:author="Hester Lingsma" w:date="2020-05-13T10:32:00Z">
        <w:r w:rsidDel="00801A17">
          <w:delText xml:space="preserve">, survival data) from the literature. For the quality of life </w:delText>
        </w:r>
        <w:r w:rsidR="007C1053" w:rsidDel="00801A17">
          <w:delText xml:space="preserve">model input </w:delText>
        </w:r>
        <w:r w:rsidDel="00801A17">
          <w:delText xml:space="preserve">parameters, we used the disutility weights of the </w:delText>
        </w:r>
      </w:del>
      <w:r>
        <w:t>burden of disease study by the WHO</w:t>
      </w:r>
      <w:ins w:id="96" w:author="Hester Lingsma" w:date="2020-05-13T10:35:00Z">
        <w:r w:rsidR="00801A17">
          <w:t xml:space="preserve">. </w:t>
        </w:r>
      </w:ins>
      <w:del w:id="97" w:author="Hester Lingsma" w:date="2020-05-13T10:35:00Z">
        <w:r w:rsidDel="00801A17">
          <w:delText>.</w:delText>
        </w:r>
        <w:r w:rsidR="007C1053" w:rsidDel="00801A17">
          <w:delText xml:space="preserve"> </w:delText>
        </w:r>
      </w:del>
      <w:r>
        <w:t>Missing data on</w:t>
      </w:r>
      <w:ins w:id="98" w:author="Hester Lingsma" w:date="2020-05-13T10:36:00Z">
        <w:r w:rsidR="00801A17">
          <w:t xml:space="preserve"> </w:t>
        </w:r>
        <w:r w:rsidR="00801A17">
          <w:t>pre- and postoperative</w:t>
        </w:r>
      </w:ins>
      <w:r>
        <w:t xml:space="preserve"> </w:t>
      </w:r>
      <w:r w:rsidR="007C1053">
        <w:t xml:space="preserve">quality of life </w:t>
      </w:r>
      <w:del w:id="99" w:author="Hester Lingsma" w:date="2020-05-13T10:36:00Z">
        <w:r w:rsidDel="00801A17">
          <w:delText xml:space="preserve">of health states </w:delText>
        </w:r>
      </w:del>
      <w:r w:rsidR="00150F00">
        <w:t xml:space="preserve">were </w:t>
      </w:r>
      <w:del w:id="100" w:author="Hester Lingsma" w:date="2020-05-13T10:36:00Z">
        <w:r w:rsidDel="00801A17">
          <w:delText xml:space="preserve">imputed </w:delText>
        </w:r>
      </w:del>
      <w:ins w:id="101" w:author="Hester Lingsma" w:date="2020-05-13T10:36:00Z">
        <w:r w:rsidR="00801A17">
          <w:t xml:space="preserve">derived in </w:t>
        </w:r>
      </w:ins>
      <w:del w:id="102" w:author="Hester Lingsma" w:date="2020-05-13T10:36:00Z">
        <w:r w:rsidDel="00801A17">
          <w:delText xml:space="preserve">by </w:delText>
        </w:r>
      </w:del>
      <w:r>
        <w:t xml:space="preserve">an expert panel. </w:t>
      </w:r>
      <w:del w:id="103" w:author="Hester Lingsma" w:date="2020-05-13T10:36:00Z">
        <w:r w:rsidDel="00801A17">
          <w:delText xml:space="preserve">Finally, we used </w:delText>
        </w:r>
        <w:r w:rsidR="00F265AD" w:rsidDel="00801A17">
          <w:delText xml:space="preserve">data from </w:delText>
        </w:r>
        <w:r w:rsidR="00DF2531" w:rsidDel="00801A17">
          <w:delText xml:space="preserve">the </w:delText>
        </w:r>
        <w:r w:rsidR="00F265AD" w:rsidDel="00801A17">
          <w:delText xml:space="preserve">literature </w:delText>
        </w:r>
        <w:r w:rsidDel="00801A17">
          <w:delText>as input for time to no effect on survival</w:delText>
        </w:r>
        <w:r w:rsidR="00F265AD" w:rsidDel="00801A17">
          <w:delText xml:space="preserve"> or </w:delText>
        </w:r>
        <w:r w:rsidDel="00801A17">
          <w:delText xml:space="preserve">quality of life, and </w:delText>
        </w:r>
        <w:r w:rsidR="00F265AD" w:rsidDel="00801A17">
          <w:delText xml:space="preserve">average </w:delText>
        </w:r>
        <w:r w:rsidDel="00801A17">
          <w:delText xml:space="preserve">age. </w:delText>
        </w:r>
      </w:del>
      <w:r>
        <w:t>We performed a probabilistic sensitivity analysis with 100 iterations</w:t>
      </w:r>
      <w:r w:rsidR="00D369EC">
        <w:t xml:space="preserve">. We </w:t>
      </w:r>
      <w:r>
        <w:t>investigated the strategies of delaying surgery from two weeks up to a year (</w:t>
      </w:r>
      <w:r w:rsidR="00D369EC">
        <w:t xml:space="preserve">with </w:t>
      </w:r>
      <w:r>
        <w:t>intervals of 10 weeks)</w:t>
      </w:r>
      <w:r w:rsidR="00D369EC">
        <w:t xml:space="preserve"> </w:t>
      </w:r>
      <w:r w:rsidR="00E1769B">
        <w:t>and no surgery at all</w:t>
      </w:r>
      <w:r>
        <w:t>.</w:t>
      </w:r>
      <w:ins w:id="104" w:author="Hester Lingsma" w:date="2020-05-13T10:38:00Z">
        <w:r w:rsidR="00801A17">
          <w:t xml:space="preserve"> </w:t>
        </w:r>
        <w:r w:rsidR="00801A17">
          <w:t xml:space="preserve">Health gain or loss was expressed </w:t>
        </w:r>
        <w:r w:rsidR="00801A17">
          <w:t xml:space="preserve">as </w:t>
        </w:r>
        <w:r w:rsidR="00801A17">
          <w:t>quality-adjusted-life years (QALY)</w:t>
        </w:r>
        <w:r w:rsidR="00801A17">
          <w:t xml:space="preserve"> and urgency was expressed as QALY loss per week (</w:t>
        </w:r>
        <w:r w:rsidR="00801A17">
          <w:t>QALY/week</w:t>
        </w:r>
        <w:r w:rsidR="00801A17">
          <w:t>)</w:t>
        </w:r>
      </w:ins>
      <w:ins w:id="105" w:author="Hester Lingsma" w:date="2020-05-13T10:40:00Z">
        <w:r w:rsidR="00741F23">
          <w:t>.</w:t>
        </w:r>
      </w:ins>
      <w:ins w:id="106" w:author="Hester Lingsma" w:date="2020-05-13T10:38:00Z">
        <w:r w:rsidR="00801A17">
          <w:t xml:space="preserve"> </w:t>
        </w:r>
      </w:ins>
    </w:p>
    <w:p w:rsidR="00801A17" w:rsidDel="00801A17" w:rsidRDefault="00801A17" w:rsidP="006D27F5">
      <w:pPr>
        <w:rPr>
          <w:del w:id="107" w:author="Hester Lingsma" w:date="2020-05-13T10:37:00Z"/>
        </w:rPr>
      </w:pPr>
    </w:p>
    <w:p w:rsidR="006D27F5" w:rsidRDefault="006D27F5" w:rsidP="006D27F5">
      <w:pPr>
        <w:pStyle w:val="Heading2"/>
      </w:pPr>
      <w:r>
        <w:t>Results</w:t>
      </w:r>
    </w:p>
    <w:p w:rsidR="007E49B4" w:rsidRPr="007E49B4" w:rsidRDefault="007E49B4" w:rsidP="007E49B4">
      <w:del w:id="108" w:author="Hester Lingsma" w:date="2020-05-13T10:49:00Z">
        <w:r w:rsidDel="00741F23">
          <w:delText xml:space="preserve">The </w:delText>
        </w:r>
        <w:r w:rsidR="000540A2" w:rsidDel="00741F23">
          <w:delText>35</w:delText>
        </w:r>
        <w:r w:rsidDel="00741F23">
          <w:delText xml:space="preserve"> most commonly performed procedures in our hospital were included (</w:delText>
        </w:r>
        <w:r w:rsidR="000540A2" w:rsidDel="00741F23">
          <w:delText>44</w:delText>
        </w:r>
        <w:r w:rsidDel="00741F23">
          <w:delText>% of the total semi-elective programme).</w:delText>
        </w:r>
        <w:r w:rsidR="00354D49" w:rsidDel="00741F23">
          <w:delText xml:space="preserve"> </w:delText>
        </w:r>
      </w:del>
      <w:r w:rsidR="00354D49">
        <w:t>The</w:t>
      </w:r>
      <w:r w:rsidR="003E5752">
        <w:t xml:space="preserve"> maximum</w:t>
      </w:r>
      <w:r w:rsidR="00354D49">
        <w:t xml:space="preserve"> </w:t>
      </w:r>
      <w:del w:id="109" w:author="Hester Lingsma" w:date="2020-05-13T10:49:00Z">
        <w:r w:rsidR="007C1053" w:rsidDel="00741F23">
          <w:delText>Quality Adjusted Life Years (</w:delText>
        </w:r>
      </w:del>
      <w:r w:rsidR="00354D49">
        <w:t>QALYs</w:t>
      </w:r>
      <w:ins w:id="110" w:author="Hester Lingsma" w:date="2020-05-13T10:49:00Z">
        <w:r w:rsidR="00741F23">
          <w:t xml:space="preserve"> gained</w:t>
        </w:r>
      </w:ins>
      <w:del w:id="111" w:author="Hester Lingsma" w:date="2020-05-13T10:49:00Z">
        <w:r w:rsidR="00B05DB4" w:rsidDel="00741F23">
          <w:delText>)</w:delText>
        </w:r>
      </w:del>
      <w:r w:rsidR="00354D49">
        <w:t xml:space="preserve"> </w:t>
      </w:r>
      <w:ins w:id="112" w:author="Hester Lingsma" w:date="2020-05-13T10:49:00Z">
        <w:r w:rsidR="00741F23">
          <w:t xml:space="preserve">varied between </w:t>
        </w:r>
      </w:ins>
      <w:del w:id="113" w:author="Hester Lingsma" w:date="2020-05-13T10:49:00Z">
        <w:r w:rsidR="003E5752" w:rsidDel="00741F23">
          <w:delText xml:space="preserve">expected </w:delText>
        </w:r>
        <w:r w:rsidR="00354D49" w:rsidDel="00741F23">
          <w:delText xml:space="preserve">per </w:delText>
        </w:r>
      </w:del>
      <w:r w:rsidR="00354D49">
        <w:t>procedure</w:t>
      </w:r>
      <w:ins w:id="114" w:author="Hester Lingsma" w:date="2020-05-13T10:49:00Z">
        <w:r w:rsidR="00741F23">
          <w:t>s from</w:t>
        </w:r>
      </w:ins>
      <w:r w:rsidR="00354D49">
        <w:t xml:space="preserve"> </w:t>
      </w:r>
      <w:del w:id="115" w:author="Hester Lingsma" w:date="2020-05-13T10:49:00Z">
        <w:r w:rsidR="00354D49" w:rsidDel="00741F23">
          <w:delText xml:space="preserve">ranged </w:delText>
        </w:r>
      </w:del>
      <w:r w:rsidR="00354D49">
        <w:t xml:space="preserve">from </w:t>
      </w:r>
      <w:r w:rsidR="00B36A8C">
        <w:t>0.02</w:t>
      </w:r>
      <w:r w:rsidR="00354D49">
        <w:t xml:space="preserve"> </w:t>
      </w:r>
      <w:ins w:id="116" w:author="Hester Lingsma" w:date="2020-05-13T10:49:00Z">
        <w:r w:rsidR="00741F23">
          <w:t xml:space="preserve">(…) </w:t>
        </w:r>
      </w:ins>
      <w:r w:rsidR="00354D49">
        <w:t xml:space="preserve">to </w:t>
      </w:r>
      <w:r w:rsidR="00B36A8C">
        <w:t>10.3</w:t>
      </w:r>
      <w:ins w:id="117" w:author="Hester Lingsma" w:date="2020-05-13T10:49:00Z">
        <w:r w:rsidR="00741F23">
          <w:t xml:space="preserve"> (…).</w:t>
        </w:r>
      </w:ins>
      <w:r w:rsidR="00354D49">
        <w:t xml:space="preserve"> The </w:t>
      </w:r>
      <w:r w:rsidR="00B36A8C">
        <w:t>3</w:t>
      </w:r>
      <w:r w:rsidR="00354D49">
        <w:t xml:space="preserve"> most urgent interventions were </w:t>
      </w:r>
      <w:r w:rsidR="00B36A8C">
        <w:t>repairing an atrial septum defect</w:t>
      </w:r>
      <w:r w:rsidR="00354D49">
        <w:t xml:space="preserve"> (-</w:t>
      </w:r>
      <w:r w:rsidR="00B36A8C">
        <w:t>0.022</w:t>
      </w:r>
      <w:r w:rsidR="00354D49">
        <w:t xml:space="preserve"> QALY/week, 95% CI: </w:t>
      </w:r>
      <w:r w:rsidR="00B36A8C">
        <w:t>-0.028 –</w:t>
      </w:r>
      <w:r w:rsidR="00354D49">
        <w:t xml:space="preserve"> </w:t>
      </w:r>
      <w:r w:rsidR="00B36A8C">
        <w:t>-0.018</w:t>
      </w:r>
      <w:r w:rsidR="00354D49">
        <w:t xml:space="preserve">), </w:t>
      </w:r>
      <w:r w:rsidR="00B36A8C">
        <w:t>renal transplant</w:t>
      </w:r>
      <w:r w:rsidR="00354D49">
        <w:t xml:space="preserve"> (-</w:t>
      </w:r>
      <w:r w:rsidR="00B36A8C">
        <w:t>0.021</w:t>
      </w:r>
      <w:r w:rsidR="00354D49">
        <w:t xml:space="preserve"> QALY/week, 95% CI: </w:t>
      </w:r>
      <w:r w:rsidR="00B36A8C">
        <w:t>-0.025 – -0.018</w:t>
      </w:r>
      <w:r w:rsidR="00354D49">
        <w:t xml:space="preserve">), </w:t>
      </w:r>
      <w:r w:rsidR="00B36A8C">
        <w:t xml:space="preserve">surgically repairing an abdominal </w:t>
      </w:r>
      <w:r w:rsidR="001C7EFB">
        <w:t>aneurysm</w:t>
      </w:r>
      <w:r w:rsidR="00B36A8C">
        <w:t xml:space="preserve"> of the aorta</w:t>
      </w:r>
      <w:r w:rsidR="00354D49">
        <w:t xml:space="preserve"> (-</w:t>
      </w:r>
      <w:r w:rsidR="00B36A8C">
        <w:t>0.021</w:t>
      </w:r>
      <w:r w:rsidR="00354D49">
        <w:t xml:space="preserve"> QALY/week, 95% CI: </w:t>
      </w:r>
      <w:r w:rsidR="00B36A8C">
        <w:t>-0.023 – -0.018</w:t>
      </w:r>
      <w:r w:rsidR="00354D49">
        <w:t xml:space="preserve">). The </w:t>
      </w:r>
      <w:r w:rsidR="00B36A8C">
        <w:t>3</w:t>
      </w:r>
      <w:r w:rsidR="00354D49">
        <w:t xml:space="preserve"> least urgent interventions were </w:t>
      </w:r>
      <w:r w:rsidR="00B36A8C">
        <w:t>resection of high-grade glioma</w:t>
      </w:r>
      <w:r w:rsidR="00354D49">
        <w:t xml:space="preserve"> (-</w:t>
      </w:r>
      <w:r w:rsidR="00B36A8C">
        <w:t>0.0041</w:t>
      </w:r>
      <w:r w:rsidR="00354D49">
        <w:t xml:space="preserve"> QALY/week, 95% CI: </w:t>
      </w:r>
      <w:r w:rsidR="00B36A8C">
        <w:t>-0.0044 – -0.0037), resection of severe head- or neck carcinoma</w:t>
      </w:r>
      <w:r w:rsidR="00354D49">
        <w:t xml:space="preserve"> (-</w:t>
      </w:r>
      <w:r w:rsidR="00B36A8C">
        <w:t>0.0047</w:t>
      </w:r>
      <w:r w:rsidR="00354D49">
        <w:t xml:space="preserve"> QALY/week, 95% CI: </w:t>
      </w:r>
      <w:r w:rsidR="00B36A8C">
        <w:t>0.0045</w:t>
      </w:r>
      <w:r w:rsidR="00354D49">
        <w:t xml:space="preserve"> </w:t>
      </w:r>
      <w:r w:rsidR="00B36A8C">
        <w:t>–</w:t>
      </w:r>
      <w:r w:rsidR="00354D49">
        <w:t xml:space="preserve"> </w:t>
      </w:r>
      <w:r w:rsidR="00B36A8C">
        <w:t>0.0037</w:t>
      </w:r>
      <w:r w:rsidR="00354D49">
        <w:t xml:space="preserve">), </w:t>
      </w:r>
      <w:r w:rsidR="00B36A8C">
        <w:t>resection of severe salivary gland carcinoma</w:t>
      </w:r>
      <w:r w:rsidR="00354D49">
        <w:t xml:space="preserve"> (-</w:t>
      </w:r>
      <w:r w:rsidR="00B36A8C">
        <w:t>0.0058</w:t>
      </w:r>
      <w:r w:rsidR="00354D49">
        <w:t xml:space="preserve"> QALY/week, 95% CI: </w:t>
      </w:r>
      <w:r w:rsidR="00B36A8C">
        <w:t>0.0070</w:t>
      </w:r>
      <w:r w:rsidR="00354D49">
        <w:t xml:space="preserve">- </w:t>
      </w:r>
      <w:r w:rsidR="00B36A8C">
        <w:t>0.0047</w:t>
      </w:r>
      <w:r w:rsidR="00354D49">
        <w:t>).</w:t>
      </w:r>
    </w:p>
    <w:p w:rsidR="006D27F5" w:rsidRDefault="006D27F5" w:rsidP="006D27F5">
      <w:pPr>
        <w:pStyle w:val="Heading2"/>
      </w:pPr>
      <w:r>
        <w:t>Conclusion</w:t>
      </w:r>
    </w:p>
    <w:p w:rsidR="00354D49" w:rsidRPr="00354D49" w:rsidRDefault="008B1B38" w:rsidP="00354D49">
      <w:r>
        <w:t>T</w:t>
      </w:r>
      <w:r w:rsidR="00354D49">
        <w:t>he most common</w:t>
      </w:r>
      <w:r w:rsidR="004417D8">
        <w:t>ly performed</w:t>
      </w:r>
      <w:r w:rsidR="00354D49">
        <w:t xml:space="preserve"> semi-elective surgical procedures in our hospital varied widely in urgency</w:t>
      </w:r>
      <w:ins w:id="118" w:author="Hester Lingsma" w:date="2020-05-13T10:50:00Z">
        <w:r w:rsidR="00E7501E">
          <w:t xml:space="preserve">. </w:t>
        </w:r>
      </w:ins>
      <w:del w:id="119" w:author="Hester Lingsma" w:date="2020-05-13T10:50:00Z">
        <w:r w:rsidDel="00E7501E">
          <w:delText xml:space="preserve"> in terms of QALY loss per week</w:delText>
        </w:r>
        <w:r w:rsidR="00354D49" w:rsidDel="00E7501E">
          <w:delText xml:space="preserve">. </w:delText>
        </w:r>
      </w:del>
      <w:r>
        <w:t>Moreover, s</w:t>
      </w:r>
      <w:r w:rsidR="00354D49">
        <w:t>ome commonly performed procedures were not associated with a large</w:t>
      </w:r>
      <w:r w:rsidR="007711B2">
        <w:t xml:space="preserve"> potential</w:t>
      </w:r>
      <w:r w:rsidR="00354D49">
        <w:t xml:space="preserve"> gain in QALYs. </w:t>
      </w:r>
      <w:ins w:id="120" w:author="Hester Lingsma" w:date="2020-05-13T10:50:00Z">
        <w:r w:rsidR="00E7501E">
          <w:t xml:space="preserve">Our model could be applied </w:t>
        </w:r>
      </w:ins>
      <w:del w:id="121" w:author="Hester Lingsma" w:date="2020-05-13T10:50:00Z">
        <w:r w:rsidR="00354D49" w:rsidDel="00E7501E">
          <w:delText xml:space="preserve">These results have </w:delText>
        </w:r>
        <w:r w:rsidR="007E5AE1" w:rsidDel="00E7501E">
          <w:delText xml:space="preserve">direct </w:delText>
        </w:r>
        <w:r w:rsidR="00354D49" w:rsidDel="00E7501E">
          <w:delText xml:space="preserve">implications </w:delText>
        </w:r>
      </w:del>
      <w:r w:rsidR="00354D49">
        <w:t xml:space="preserve">for </w:t>
      </w:r>
      <w:del w:id="122" w:author="Hester Lingsma" w:date="2020-05-13T10:51:00Z">
        <w:r w:rsidR="00354D49" w:rsidDel="00E7501E">
          <w:delText xml:space="preserve">current </w:delText>
        </w:r>
      </w:del>
      <w:r w:rsidR="00DD3325">
        <w:t>prioritization</w:t>
      </w:r>
      <w:r w:rsidR="007E5AE1">
        <w:t xml:space="preserve"> of </w:t>
      </w:r>
      <w:ins w:id="123" w:author="Hester Lingsma" w:date="2020-05-13T10:51:00Z">
        <w:r w:rsidR="00E7501E">
          <w:t xml:space="preserve">surgical interventions </w:t>
        </w:r>
      </w:ins>
      <w:del w:id="124" w:author="Hester Lingsma" w:date="2020-05-13T10:51:00Z">
        <w:r w:rsidR="007E5AE1" w:rsidDel="00E7501E">
          <w:delText xml:space="preserve">surgical care </w:delText>
        </w:r>
      </w:del>
      <w:r w:rsidR="00354D49">
        <w:t xml:space="preserve">during </w:t>
      </w:r>
      <w:r w:rsidR="007E5AE1">
        <w:t xml:space="preserve">the </w:t>
      </w:r>
      <w:r w:rsidR="00354D49">
        <w:t>COVID-19</w:t>
      </w:r>
      <w:r w:rsidR="007E5AE1">
        <w:t xml:space="preserve"> crisis</w:t>
      </w:r>
      <w:r w:rsidR="00110D40">
        <w:t xml:space="preserve"> and beyond. A broader range of procedures should </w:t>
      </w:r>
      <w:del w:id="125" w:author="Hester Lingsma" w:date="2020-05-13T10:51:00Z">
        <w:r w:rsidR="00110D40" w:rsidDel="00E7501E">
          <w:delText xml:space="preserve">however </w:delText>
        </w:r>
      </w:del>
      <w:r w:rsidR="00110D40">
        <w:t>be considered for widespread application</w:t>
      </w:r>
      <w:r w:rsidR="00900DFE">
        <w:t xml:space="preserve">.  </w:t>
      </w:r>
    </w:p>
    <w:p w:rsidR="006D27F5" w:rsidRPr="006D27F5" w:rsidRDefault="006D27F5" w:rsidP="006D27F5">
      <w:pPr>
        <w:pStyle w:val="Heading2"/>
      </w:pPr>
      <w:r>
        <w:t xml:space="preserve"> </w:t>
      </w:r>
    </w:p>
    <w:p w:rsidR="00737CE6" w:rsidRPr="00737CE6" w:rsidRDefault="00737CE6" w:rsidP="00737CE6"/>
    <w:p w:rsidR="00737CE6" w:rsidRDefault="00737CE6" w:rsidP="00FE7393">
      <w:pPr>
        <w:keepNext/>
      </w:pPr>
    </w:p>
    <w:p w:rsidR="00FE7393" w:rsidRDefault="00FE7393" w:rsidP="00FE7393">
      <w:pPr>
        <w:keepNext/>
      </w:pPr>
      <w:r>
        <w:rPr>
          <w:noProof/>
          <w:lang w:eastAsia="en-GB"/>
        </w:rPr>
        <w:drawing>
          <wp:inline distT="0" distB="0" distL="0" distR="0" wp14:anchorId="78F0D746" wp14:editId="4A7F8AD8">
            <wp:extent cx="2641600" cy="1366874"/>
            <wp:effectExtent l="0" t="0" r="635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str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1" t="21189" r="16610" b="32809"/>
                    <a:stretch/>
                  </pic:blipFill>
                  <pic:spPr bwMode="auto">
                    <a:xfrm>
                      <a:off x="0" y="0"/>
                      <a:ext cx="2647057" cy="136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393" w:rsidRDefault="00FE7393" w:rsidP="00FE7393">
      <w:pPr>
        <w:pStyle w:val="Caption"/>
      </w:pPr>
      <w:r>
        <w:t xml:space="preserve">Figure </w:t>
      </w:r>
      <w:r w:rsidR="00DE2A7F">
        <w:rPr>
          <w:noProof/>
        </w:rPr>
        <w:fldChar w:fldCharType="begin"/>
      </w:r>
      <w:r w:rsidR="00DE2A7F">
        <w:rPr>
          <w:noProof/>
        </w:rPr>
        <w:instrText xml:space="preserve"> SEQ Figure \* ARABIC </w:instrText>
      </w:r>
      <w:r w:rsidR="00DE2A7F">
        <w:rPr>
          <w:noProof/>
        </w:rPr>
        <w:fldChar w:fldCharType="separate"/>
      </w:r>
      <w:r w:rsidR="00EA5F14">
        <w:rPr>
          <w:noProof/>
        </w:rPr>
        <w:t>1</w:t>
      </w:r>
      <w:r w:rsidR="00DE2A7F">
        <w:rPr>
          <w:noProof/>
        </w:rPr>
        <w:fldChar w:fldCharType="end"/>
      </w:r>
      <w:r>
        <w:t>, structure of the decision model. The model is a Markov model consisting of three states: a preoperative state (</w:t>
      </w:r>
      <w:r w:rsidR="006E045E">
        <w:t>P</w:t>
      </w:r>
      <w:r>
        <w:t>reop), a postoperative state (</w:t>
      </w:r>
      <w:r w:rsidR="006E045E">
        <w:t>P</w:t>
      </w:r>
      <w:r>
        <w:t>ostop), and a the absorbing state</w:t>
      </w:r>
      <w:r w:rsidR="006E045E">
        <w:t xml:space="preserve"> Dead</w:t>
      </w:r>
      <w:r>
        <w:t>.</w:t>
      </w:r>
    </w:p>
    <w:p w:rsidR="004257EC" w:rsidRDefault="00FB709A" w:rsidP="004257EC">
      <w:pPr>
        <w:keepNext/>
      </w:pPr>
      <w:r>
        <w:rPr>
          <w:noProof/>
          <w:lang w:eastAsia="en-GB"/>
        </w:rPr>
        <w:drawing>
          <wp:inline distT="0" distB="0" distL="0" distR="0" wp14:anchorId="19FE6866" wp14:editId="4FF7C20F">
            <wp:extent cx="5760720" cy="57607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a_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93" w:rsidRPr="00FE7393" w:rsidRDefault="004257EC" w:rsidP="00A51144">
      <w:pPr>
        <w:pStyle w:val="Caption"/>
      </w:pPr>
      <w:r>
        <w:t xml:space="preserve">Figure </w:t>
      </w:r>
      <w:r w:rsidR="00FE7393">
        <w:t>2</w:t>
      </w:r>
      <w:r>
        <w:t xml:space="preserve">, input parameters for the model. For a full list of input parameters per disease and source, see appendix A. </w:t>
      </w:r>
      <w:proofErr w:type="spellStart"/>
      <w:r>
        <w:t>Qol_no_tx</w:t>
      </w:r>
      <w:proofErr w:type="spellEnd"/>
      <w:r>
        <w:t xml:space="preserve">: Quality of Life without treatment; </w:t>
      </w:r>
      <w:proofErr w:type="spellStart"/>
      <w:r>
        <w:t>QoL_tx</w:t>
      </w:r>
      <w:proofErr w:type="spellEnd"/>
      <w:r>
        <w:t xml:space="preserve">: quality of life with treatment; </w:t>
      </w:r>
      <w:proofErr w:type="spellStart"/>
      <w:r>
        <w:t>Surv_no_tx</w:t>
      </w:r>
      <w:proofErr w:type="spellEnd"/>
      <w:r>
        <w:t xml:space="preserve">: 1-year survival probability without treatment; </w:t>
      </w:r>
      <w:proofErr w:type="spellStart"/>
      <w:r>
        <w:t>Surv_tx</w:t>
      </w:r>
      <w:proofErr w:type="spellEnd"/>
      <w:r>
        <w:t xml:space="preserve">: 1-year survival probability with treatment; </w:t>
      </w:r>
      <w:proofErr w:type="spellStart"/>
      <w:r>
        <w:t>Time_noeff_surv</w:t>
      </w:r>
      <w:proofErr w:type="spellEnd"/>
      <w:r>
        <w:t xml:space="preserve">: days until no </w:t>
      </w:r>
      <w:r w:rsidR="00A51144">
        <w:t xml:space="preserve">treatment is effective. 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PAD: peripheral arterial disease; HCC: hepatocellular carcinoma; ESHF: end-stage heart failure; HIPEC: </w:t>
      </w:r>
      <w:proofErr w:type="spellStart"/>
      <w:r w:rsidR="00A51144">
        <w:t>hyperthermic</w:t>
      </w:r>
      <w:proofErr w:type="spellEnd"/>
      <w:r w:rsidR="00A51144">
        <w:t xml:space="preserve"> intraperitoneal chemotherapy. </w:t>
      </w:r>
    </w:p>
    <w:p w:rsidR="00B308D5" w:rsidRDefault="00FE7393" w:rsidP="00B308D5">
      <w:pPr>
        <w:keepNext/>
      </w:pPr>
      <w:r>
        <w:rPr>
          <w:noProof/>
          <w:lang w:eastAsia="en-GB"/>
        </w:rPr>
        <w:drawing>
          <wp:inline distT="0" distB="0" distL="0" distR="0" wp14:anchorId="6EDC8B58" wp14:editId="1DDA9D44">
            <wp:extent cx="4853940" cy="7280910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nf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93" w:rsidRDefault="00B308D5" w:rsidP="00B308D5">
      <w:pPr>
        <w:pStyle w:val="Caption"/>
      </w:pPr>
      <w:r>
        <w:t>Figure 3, the</w:t>
      </w:r>
      <w:r w:rsidR="002A1A07">
        <w:t xml:space="preserve"> maximum expected QALYs per intervention, </w:t>
      </w:r>
      <w:r w:rsidR="00407C57">
        <w:t>in</w:t>
      </w:r>
      <w:r w:rsidR="002A1A07">
        <w:t xml:space="preserve"> descending </w:t>
      </w:r>
      <w:r w:rsidR="00407C57">
        <w:t>order</w:t>
      </w:r>
      <w:r w:rsidR="002A1A07">
        <w:t xml:space="preserve">. </w:t>
      </w:r>
      <w:r w:rsidR="00FE4DFF">
        <w:t xml:space="preserve">The estimates and 95% confidence intervals are shown. </w:t>
      </w:r>
      <w:r w:rsidR="002A1A07">
        <w:t xml:space="preserve">The model output for no surgery was subtracted from the model output for a delay of 2 weeks. </w:t>
      </w:r>
      <w:r w:rsidR="00700C21">
        <w:t xml:space="preserve">The actual data are presented in appendix B. </w:t>
      </w:r>
      <w:r w:rsidR="0074641A">
        <w:t xml:space="preserve">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</w:t>
      </w:r>
      <w:r w:rsidR="003B106D">
        <w:t xml:space="preserve">PAD: peripheral arterial disease; HCC: hepatocellular carcinoma; ESHF: end-stage heart failure; HIPEC: </w:t>
      </w:r>
      <w:proofErr w:type="spellStart"/>
      <w:r w:rsidR="003B106D">
        <w:t>hyperthermic</w:t>
      </w:r>
      <w:proofErr w:type="spellEnd"/>
      <w:r w:rsidR="003B106D">
        <w:t xml:space="preserve"> intraperitoneal chemotherapy. </w:t>
      </w:r>
    </w:p>
    <w:p w:rsidR="00FE4DFF" w:rsidRDefault="00F17231" w:rsidP="00FE4DFF">
      <w:pPr>
        <w:keepNext/>
      </w:pPr>
      <w:r>
        <w:rPr>
          <w:noProof/>
          <w:lang w:eastAsia="en-GB"/>
        </w:rPr>
        <w:drawing>
          <wp:inline distT="0" distB="0" distL="0" distR="0" wp14:anchorId="66CFFB90" wp14:editId="53F2B68D">
            <wp:extent cx="4876800" cy="73152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ss_p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31" w:rsidRPr="00F17231" w:rsidRDefault="00FE4DFF" w:rsidP="00FE4DFF">
      <w:pPr>
        <w:pStyle w:val="Caption"/>
      </w:pPr>
      <w:r>
        <w:t xml:space="preserve">Figure 4, the loss of QALYs per week of delay for the investigated </w:t>
      </w:r>
      <w:r w:rsidR="004602FE">
        <w:t>interventions</w:t>
      </w:r>
      <w:r>
        <w:t xml:space="preserve">. </w:t>
      </w:r>
      <w:r w:rsidR="00264033">
        <w:t>The estimates and 95% confidence intervals are shown.</w:t>
      </w:r>
      <w:r w:rsidR="00700C21">
        <w:t xml:space="preserve"> The actual data are presented in appendix B.</w:t>
      </w:r>
      <w:r w:rsidR="007D3DF9">
        <w:t xml:space="preserve"> 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PAD: peripheral arterial disease; HCC: hepatocellular carcinoma; ESHF: end-stage heart failure; HIPEC: </w:t>
      </w:r>
      <w:proofErr w:type="spellStart"/>
      <w:r w:rsidR="007D3DF9">
        <w:t>hyperthermic</w:t>
      </w:r>
      <w:proofErr w:type="spellEnd"/>
      <w:r w:rsidR="007D3DF9">
        <w:t xml:space="preserve"> intraperitoneal chemotherapy.</w:t>
      </w:r>
    </w:p>
    <w:p w:rsidR="00FE7393" w:rsidRDefault="00FE7393" w:rsidP="00FE7393"/>
    <w:p w:rsidR="0094384D" w:rsidRDefault="0094384D" w:rsidP="00FE7393"/>
    <w:p w:rsidR="00CB2328" w:rsidRDefault="00CB2328" w:rsidP="00FE7393"/>
    <w:p w:rsidR="00995228" w:rsidRDefault="00995228" w:rsidP="00EA5F14">
      <w:pPr>
        <w:pStyle w:val="Caption"/>
      </w:pPr>
      <w:commentRangeStart w:id="126"/>
      <w:r>
        <w:rPr>
          <w:noProof/>
          <w:lang w:eastAsia="en-GB"/>
        </w:rPr>
        <w:drawing>
          <wp:inline distT="0" distB="0" distL="0" distR="0" wp14:anchorId="21522700" wp14:editId="4431DC79">
            <wp:extent cx="5760719" cy="432054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ration_ur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6"/>
      <w:r w:rsidR="00CE5174">
        <w:rPr>
          <w:rStyle w:val="CommentReference"/>
          <w:i w:val="0"/>
          <w:iCs w:val="0"/>
          <w:color w:val="auto"/>
        </w:rPr>
        <w:commentReference w:id="126"/>
      </w:r>
    </w:p>
    <w:p w:rsidR="00CB2328" w:rsidRDefault="00EA5F14" w:rsidP="00EA5F14">
      <w:pPr>
        <w:pStyle w:val="Caption"/>
      </w:pPr>
      <w:r>
        <w:t xml:space="preserve">Figure 5, showing </w:t>
      </w:r>
      <w:r w:rsidR="00970A14">
        <w:t xml:space="preserve">the mean duration of the intervention, the mean length of stay, and </w:t>
      </w:r>
      <w:r>
        <w:t>the frequency that interventions are performed in our hospital</w:t>
      </w:r>
      <w:r w:rsidR="00970A14">
        <w:t xml:space="preserve">. The </w:t>
      </w:r>
      <w:proofErr w:type="spellStart"/>
      <w:r w:rsidR="00970A14">
        <w:t>color</w:t>
      </w:r>
      <w:proofErr w:type="spellEnd"/>
      <w:r w:rsidR="00970A14">
        <w:t xml:space="preserve"> coding represents</w:t>
      </w:r>
      <w:r>
        <w:t xml:space="preserve"> their </w:t>
      </w:r>
      <w:r w:rsidR="00970A14">
        <w:t xml:space="preserve">urgency </w:t>
      </w:r>
      <w:r>
        <w:t>in terms of QALY</w:t>
      </w:r>
      <w:r w:rsidR="00970A14">
        <w:t xml:space="preserve"> loss per week</w:t>
      </w:r>
      <w:r>
        <w:t xml:space="preserve">. </w:t>
      </w:r>
      <w:r w:rsidR="003A3C68">
        <w:t>The length of stay in days on the X-axis is the median length of stay within the hospital. This include both intensive care and non-intensive care s</w:t>
      </w:r>
      <w:r w:rsidR="00B05DB4">
        <w:t>t</w:t>
      </w:r>
      <w:r w:rsidR="003A3C68">
        <w:t xml:space="preserve">ay. In Table 1, the length of stay is </w:t>
      </w:r>
      <w:r w:rsidR="00B05DB4">
        <w:t>also showed separately for</w:t>
      </w:r>
      <w:r w:rsidR="003A3C68">
        <w:t xml:space="preserve"> </w:t>
      </w:r>
      <w:r w:rsidR="00B05DB4">
        <w:t xml:space="preserve">the ICU </w:t>
      </w:r>
      <w:r w:rsidR="003A3C68">
        <w:t xml:space="preserve">stay </w:t>
      </w:r>
      <w:r w:rsidR="00B05DB4">
        <w:t>and</w:t>
      </w:r>
      <w:r w:rsidR="003A3C68">
        <w:t xml:space="preserve"> non-ICU</w:t>
      </w:r>
      <w:r w:rsidR="00B05DB4">
        <w:t xml:space="preserve"> stay</w:t>
      </w:r>
      <w:r w:rsidR="003A3C68">
        <w:t xml:space="preserve">.  </w:t>
      </w:r>
      <w:r>
        <w:t xml:space="preserve">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PAD: peripheral arterial disease; HCC: hepatocellular carcinoma; ESHF: end-stage heart failure; HIPEC: </w:t>
      </w:r>
      <w:proofErr w:type="spellStart"/>
      <w:r>
        <w:t>hyperthermic</w:t>
      </w:r>
      <w:proofErr w:type="spellEnd"/>
      <w:r>
        <w:t xml:space="preserve"> intraperitoneal chemotherapy.</w:t>
      </w:r>
    </w:p>
    <w:p w:rsidR="00995228" w:rsidRDefault="00A505EA" w:rsidP="004D7E65">
      <w:pPr>
        <w:pStyle w:val="Caption"/>
      </w:pPr>
      <w:commentRangeStart w:id="127"/>
      <w:r>
        <w:t xml:space="preserve">Table 1, capacity </w:t>
      </w:r>
      <w:r w:rsidR="008D25CB">
        <w:t>requirements</w:t>
      </w:r>
      <w:r>
        <w:t xml:space="preserve"> of the</w:t>
      </w:r>
      <w:r w:rsidR="008D25CB">
        <w:t xml:space="preserve"> studied</w:t>
      </w:r>
      <w:r>
        <w:t xml:space="preserve"> interventions in our hospital</w:t>
      </w:r>
      <w:r w:rsidR="000540A2">
        <w:t>, in descending order of urgency</w:t>
      </w:r>
      <w:r>
        <w:t>.</w:t>
      </w:r>
      <w:r w:rsidR="00E65A86">
        <w:t xml:space="preserve"> </w:t>
      </w:r>
      <w:commentRangeEnd w:id="127"/>
      <w:r w:rsidR="00981439">
        <w:rPr>
          <w:rStyle w:val="CommentReference"/>
          <w:i w:val="0"/>
          <w:iCs w:val="0"/>
          <w:color w:val="auto"/>
        </w:rPr>
        <w:commentReference w:id="127"/>
      </w:r>
    </w:p>
    <w:tbl>
      <w:tblPr>
        <w:tblStyle w:val="TableGrid"/>
        <w:tblW w:w="9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4"/>
        <w:gridCol w:w="1398"/>
        <w:gridCol w:w="1418"/>
        <w:gridCol w:w="1843"/>
        <w:gridCol w:w="2683"/>
      </w:tblGrid>
      <w:tr w:rsidR="00B10237" w:rsidTr="003655B2">
        <w:trPr>
          <w:trHeight w:val="939"/>
        </w:trPr>
        <w:tc>
          <w:tcPr>
            <w:tcW w:w="2004" w:type="dxa"/>
            <w:tcBorders>
              <w:bottom w:val="single" w:sz="4" w:space="0" w:color="auto"/>
            </w:tcBorders>
          </w:tcPr>
          <w:p w:rsidR="00B10237" w:rsidRDefault="00B10237" w:rsidP="000540A2">
            <w:r>
              <w:t>Intervention (in descending order of urgency)</w:t>
            </w: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:rsidR="00B10237" w:rsidRDefault="00B10237" w:rsidP="000540A2">
            <w:r>
              <w:t>N performed since 2018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10237" w:rsidRDefault="00B10237" w:rsidP="000540A2">
            <w:r>
              <w:t>Duration of intervention, min (IQR)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10237" w:rsidRDefault="00B10237" w:rsidP="000540A2">
            <w:r>
              <w:t xml:space="preserve">Length of stay – non-ICU, median (IQR) </w:t>
            </w:r>
          </w:p>
        </w:tc>
        <w:tc>
          <w:tcPr>
            <w:tcW w:w="2683" w:type="dxa"/>
            <w:tcBorders>
              <w:bottom w:val="single" w:sz="4" w:space="0" w:color="auto"/>
            </w:tcBorders>
          </w:tcPr>
          <w:p w:rsidR="00B10237" w:rsidRDefault="00B10237" w:rsidP="000540A2">
            <w:r>
              <w:t>Urgency, QALY loss/week (95% CI)</w:t>
            </w:r>
          </w:p>
        </w:tc>
      </w:tr>
      <w:tr w:rsidR="00CB723E" w:rsidTr="003655B2">
        <w:trPr>
          <w:trHeight w:val="382"/>
        </w:trPr>
        <w:tc>
          <w:tcPr>
            <w:tcW w:w="2004" w:type="dxa"/>
            <w:tcBorders>
              <w:top w:val="single" w:sz="4" w:space="0" w:color="auto"/>
            </w:tcBorders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ASD, repair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bottom"/>
          </w:tcPr>
          <w:p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1.3 (0.6 - 1.9)</w:t>
            </w:r>
          </w:p>
        </w:tc>
        <w:tc>
          <w:tcPr>
            <w:tcW w:w="2683" w:type="dxa"/>
            <w:tcBorders>
              <w:top w:val="single" w:sz="4" w:space="0" w:color="auto"/>
            </w:tcBorders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0.022 (0.018 - 0.028)</w:t>
            </w:r>
          </w:p>
        </w:tc>
      </w:tr>
      <w:tr w:rsidR="00CB723E" w:rsidTr="003655B2">
        <w:trPr>
          <w:trHeight w:val="375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ESRD, transplant</w:t>
            </w:r>
          </w:p>
        </w:tc>
        <w:tc>
          <w:tcPr>
            <w:tcW w:w="1398" w:type="dxa"/>
            <w:vAlign w:val="bottom"/>
          </w:tcPr>
          <w:p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11 (7.5 - 12.3)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0.021 (0.018 - 0.025)</w:t>
            </w:r>
          </w:p>
        </w:tc>
      </w:tr>
      <w:tr w:rsidR="00CB723E" w:rsidTr="003655B2">
        <w:trPr>
          <w:trHeight w:val="563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AAA, surgical repair</w:t>
            </w:r>
          </w:p>
        </w:tc>
        <w:tc>
          <w:tcPr>
            <w:tcW w:w="1398" w:type="dxa"/>
            <w:vAlign w:val="bottom"/>
          </w:tcPr>
          <w:p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3.95 (2.35 - 6.6)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0.021 (0.018 - 0.023)</w:t>
            </w:r>
          </w:p>
        </w:tc>
      </w:tr>
      <w:tr w:rsidR="00CB723E" w:rsidTr="003655B2">
        <w:trPr>
          <w:trHeight w:val="375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Empyema, VATS</w:t>
            </w:r>
          </w:p>
        </w:tc>
        <w:tc>
          <w:tcPr>
            <w:tcW w:w="1398" w:type="dxa"/>
            <w:vAlign w:val="bottom"/>
          </w:tcPr>
          <w:p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(3.1 - 7.2)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0.019 (0.018 - 0.020)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Pacemaker implantation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1.3 (1.1 - 2.1)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0.019 (0.011 - 0.030)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Instable AP, CABG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336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4.9 (3.8 - 6.4)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0.018 (0.016 - 0.020)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Head-neck ca. mild,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1.4 (1 - 4.1)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0.018 (0.017 - 0.019)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Pleurodesis for pneumothorax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(3.1 - 7.2)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0.017 (0.017 - 0.018)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NSCLC, lobectomy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5 (3.9 - 7.9)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0.017 (0.015 - 0.019)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roofErr w:type="spellStart"/>
            <w:r>
              <w:rPr>
                <w:rFonts w:ascii="Calibri" w:hAnsi="Calibri" w:cs="Calibri"/>
                <w:color w:val="000000"/>
              </w:rPr>
              <w:t>Mammaca</w:t>
            </w:r>
            <w:proofErr w:type="spellEnd"/>
            <w:r>
              <w:rPr>
                <w:rFonts w:ascii="Calibri" w:hAnsi="Calibri" w:cs="Calibri"/>
                <w:color w:val="000000"/>
              </w:rPr>
              <w:t>.,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1.2 (0.4 - 2.1)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0.016 (0.015 - 0.017)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ESLD, transplant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376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0.2 (0.2 - 5)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0.016 (0.014 - 0.018)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roofErr w:type="spellStart"/>
            <w:r>
              <w:rPr>
                <w:rFonts w:ascii="Calibri" w:hAnsi="Calibri" w:cs="Calibri"/>
                <w:color w:val="000000"/>
              </w:rPr>
              <w:t>Cholangeoca</w:t>
            </w:r>
            <w:proofErr w:type="spellEnd"/>
            <w:r>
              <w:rPr>
                <w:rFonts w:ascii="Calibri" w:hAnsi="Calibri" w:cs="Calibri"/>
                <w:color w:val="000000"/>
              </w:rPr>
              <w:t>.,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6.2 (0.5 - 13)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0.014 (0.011 - 0.017)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roofErr w:type="spellStart"/>
            <w:r>
              <w:rPr>
                <w:rFonts w:ascii="Calibri" w:hAnsi="Calibri" w:cs="Calibri"/>
                <w:color w:val="000000"/>
              </w:rPr>
              <w:t>Mammaca</w:t>
            </w:r>
            <w:proofErr w:type="spellEnd"/>
            <w:r>
              <w:rPr>
                <w:rFonts w:ascii="Calibri" w:hAnsi="Calibri" w:cs="Calibri"/>
                <w:color w:val="000000"/>
              </w:rPr>
              <w:t>., mastectomy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1.2 (0.4 - 2.1)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0.014 (0.013 - 0.015)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Mild salivary gland ca.,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1.3 (1 - 3.3)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0.013 (0.012 - 0.014)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AAA, EVAR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3.95 (2.35 - 6.6)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0.013 (0.011 - 0.015)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Low-risk endometrium ca,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5.8 (2.9 - 6.9)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0.013 (0.012 - 0.013)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 xml:space="preserve">Liver metastasis </w:t>
            </w:r>
            <w:proofErr w:type="spellStart"/>
            <w:r>
              <w:rPr>
                <w:rFonts w:ascii="Calibri" w:hAnsi="Calibri" w:cs="Calibri"/>
                <w:color w:val="000000"/>
              </w:rPr>
              <w:t>colonca</w:t>
            </w:r>
            <w:proofErr w:type="spellEnd"/>
            <w:r>
              <w:rPr>
                <w:rFonts w:ascii="Calibri" w:hAnsi="Calibri" w:cs="Calibri"/>
                <w:color w:val="000000"/>
              </w:rPr>
              <w:t>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4.9 (1.6 - 7.6)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0.012 (0.009 - 0.014)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Oral ca.,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 (0.3 - 2.3)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0.011 (0.009 - 0.013)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High-risk endometrium ca,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5.8 (2.9 - 6.9)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0.010 (0.010 - 0.011)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Pancreasca</w:t>
            </w:r>
            <w:proofErr w:type="spellEnd"/>
            <w:r>
              <w:rPr>
                <w:rFonts w:ascii="Calibri" w:hAnsi="Calibri" w:cs="Calibri"/>
                <w:color w:val="000000"/>
              </w:rPr>
              <w:t>., Whipple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6.2 (0.5 - 13)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0.009 (0.007 - 0.012)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HCC,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4.9 (1.6 - 7.6)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0.009 (0.008 - 0.010)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PAD, bypass surgery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3.8 (2.8 - 5)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0.008 (0.007 - 0.009)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Low-grade glioma,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(3.1 - 5.3)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0.008 (0.007 - 0.009)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COPD, bullectomy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(3.1 - 7.2)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0.008 (0.007 - 0.009)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ESRD, shunt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0.4 (0.3 - 1.3)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0.007 (0.006 - 0.008)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Colonca</w:t>
            </w:r>
            <w:proofErr w:type="spellEnd"/>
            <w:r>
              <w:rPr>
                <w:rFonts w:ascii="Calibri" w:hAnsi="Calibri" w:cs="Calibri"/>
                <w:color w:val="000000"/>
              </w:rPr>
              <w:t>., HIPEC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237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6.1 (0.3 - 11.3)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0.006 (0.004 - 0.009)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Severe salivary gland ca.,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1.3 (1 - 3.3)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0.006 (0.005 - 0.007)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Head-neck ca. </w:t>
            </w:r>
            <w:proofErr w:type="spellStart"/>
            <w:r>
              <w:rPr>
                <w:rFonts w:ascii="Calibri" w:hAnsi="Calibri" w:cs="Calibri"/>
                <w:color w:val="000000"/>
              </w:rPr>
              <w:t>sev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1.4 (1 - 4.1)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0.005 (0.004 - 0.006)</w:t>
            </w:r>
          </w:p>
        </w:tc>
      </w:tr>
      <w:tr w:rsidR="00CB723E" w:rsidTr="003655B2">
        <w:trPr>
          <w:trHeight w:val="188"/>
        </w:trPr>
        <w:tc>
          <w:tcPr>
            <w:tcW w:w="2004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High-grade glioma, resection</w:t>
            </w:r>
          </w:p>
        </w:tc>
        <w:tc>
          <w:tcPr>
            <w:tcW w:w="1398" w:type="dxa"/>
            <w:vAlign w:val="bottom"/>
          </w:tcPr>
          <w:p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1418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184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(3.1 - 5.3)</w:t>
            </w:r>
          </w:p>
        </w:tc>
        <w:tc>
          <w:tcPr>
            <w:tcW w:w="2683" w:type="dxa"/>
            <w:vAlign w:val="bottom"/>
          </w:tcPr>
          <w:p w:rsidR="00CB723E" w:rsidRDefault="00CB723E" w:rsidP="00CB723E">
            <w:r>
              <w:rPr>
                <w:rFonts w:ascii="Calibri" w:hAnsi="Calibri" w:cs="Calibri"/>
                <w:color w:val="000000"/>
              </w:rPr>
              <w:t>0.004 (0.004 - 0.004)</w:t>
            </w:r>
          </w:p>
        </w:tc>
      </w:tr>
    </w:tbl>
    <w:p w:rsidR="00995228" w:rsidRDefault="00995228" w:rsidP="00D87AD4"/>
    <w:p w:rsidR="001B3615" w:rsidRDefault="001B3615" w:rsidP="001B3615">
      <w:pPr>
        <w:pStyle w:val="Heading2"/>
      </w:pPr>
      <w:r>
        <w:t>Appendix A</w:t>
      </w:r>
    </w:p>
    <w:p w:rsidR="001B3615" w:rsidRDefault="001B3615" w:rsidP="00D87AD4">
      <w:r>
        <w:t xml:space="preserve">An overview per disease of the distribution </w:t>
      </w:r>
      <w:r w:rsidR="009F62A4">
        <w:t xml:space="preserve">and source </w:t>
      </w:r>
      <w:r>
        <w:t xml:space="preserve">of </w:t>
      </w:r>
      <w:r w:rsidR="009F62A4">
        <w:t xml:space="preserve">the </w:t>
      </w:r>
      <w:r>
        <w:t>i</w:t>
      </w:r>
      <w:r w:rsidR="009F62A4">
        <w:t>nput parameters</w:t>
      </w:r>
      <w:r>
        <w:t xml:space="preserve"> and a graphical representation of the output of the model.</w:t>
      </w:r>
    </w:p>
    <w:p w:rsidR="001B3615" w:rsidRDefault="001B3615" w:rsidP="001B3615">
      <w:pPr>
        <w:pStyle w:val="Heading2"/>
      </w:pPr>
      <w:r>
        <w:t>Appendix B</w:t>
      </w:r>
    </w:p>
    <w:p w:rsidR="001B3615" w:rsidRPr="00D87AD4" w:rsidRDefault="00BA1945" w:rsidP="00D87AD4">
      <w:r>
        <w:t xml:space="preserve">A summary of the estimates </w:t>
      </w:r>
      <w:r w:rsidR="001B3615">
        <w:t>of the decision model</w:t>
      </w:r>
      <w:r>
        <w:t xml:space="preserve"> for the QALYs associated with each intervention for each strategy and the loss of QALYs per week delay.</w:t>
      </w:r>
    </w:p>
    <w:sectPr w:rsidR="001B3615" w:rsidRPr="00D87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ester Lingsma" w:date="2020-05-13T11:02:00Z" w:initials="HL">
    <w:p w:rsidR="00981439" w:rsidRPr="00981439" w:rsidRDefault="0098143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81439">
        <w:rPr>
          <w:lang w:val="nl-NL"/>
        </w:rPr>
        <w:t xml:space="preserve">Rob, wil jij </w:t>
      </w:r>
      <w:r>
        <w:rPr>
          <w:lang w:val="nl-NL"/>
        </w:rPr>
        <w:t xml:space="preserve">graag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based</w:t>
      </w:r>
      <w:proofErr w:type="spellEnd"/>
      <w:r>
        <w:rPr>
          <w:lang w:val="nl-NL"/>
        </w:rPr>
        <w:t xml:space="preserve"> in de titel? </w:t>
      </w:r>
    </w:p>
  </w:comment>
  <w:comment w:id="8" w:author="Hester Lingsma" w:date="2020-05-13T10:59:00Z" w:initials="HL">
    <w:p w:rsidR="007B1946" w:rsidRPr="00981439" w:rsidRDefault="007B1946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81439">
        <w:rPr>
          <w:lang w:val="nl-NL"/>
        </w:rPr>
        <w:t xml:space="preserve">Open voorstel, graag jullie gedachten </w:t>
      </w:r>
    </w:p>
  </w:comment>
  <w:comment w:id="126" w:author="Hester Lingsma" w:date="2020-05-13T11:00:00Z" w:initials="HL">
    <w:p w:rsidR="00CE5174" w:rsidRPr="00CE5174" w:rsidRDefault="00CE5174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CE5174">
        <w:rPr>
          <w:lang w:val="nl-NL"/>
        </w:rPr>
        <w:t xml:space="preserve">Dit puur ter </w:t>
      </w:r>
      <w:proofErr w:type="spellStart"/>
      <w:r w:rsidRPr="00CE5174">
        <w:rPr>
          <w:lang w:val="nl-NL"/>
        </w:rPr>
        <w:t>illustatie</w:t>
      </w:r>
      <w:proofErr w:type="spellEnd"/>
      <w:r w:rsidRPr="00CE5174">
        <w:rPr>
          <w:lang w:val="nl-NL"/>
        </w:rPr>
        <w:t xml:space="preserve"> wat mij betreft</w:t>
      </w:r>
    </w:p>
  </w:comment>
  <w:comment w:id="127" w:author="Hester Lingsma" w:date="2020-05-13T11:02:00Z" w:initials="HL">
    <w:p w:rsidR="00981439" w:rsidRDefault="00981439">
      <w:pPr>
        <w:pStyle w:val="CommentText"/>
      </w:pPr>
      <w:r>
        <w:rPr>
          <w:rStyle w:val="CommentReference"/>
        </w:rPr>
        <w:annotationRef/>
      </w:r>
      <w:proofErr w:type="spellStart"/>
      <w:r>
        <w:t>Bijlage</w:t>
      </w:r>
      <w:proofErr w:type="spellEnd"/>
      <w:r>
        <w:t xml:space="preserve">? 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DCB" w:rsidRDefault="00FE6DCB" w:rsidP="00FE7393">
      <w:pPr>
        <w:spacing w:after="0" w:line="240" w:lineRule="auto"/>
      </w:pPr>
      <w:r>
        <w:separator/>
      </w:r>
    </w:p>
  </w:endnote>
  <w:endnote w:type="continuationSeparator" w:id="0">
    <w:p w:rsidR="00FE6DCB" w:rsidRDefault="00FE6DCB" w:rsidP="00FE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DCB" w:rsidRDefault="00FE6DCB" w:rsidP="00FE7393">
      <w:pPr>
        <w:spacing w:after="0" w:line="240" w:lineRule="auto"/>
      </w:pPr>
      <w:r>
        <w:separator/>
      </w:r>
    </w:p>
  </w:footnote>
  <w:footnote w:type="continuationSeparator" w:id="0">
    <w:p w:rsidR="00FE6DCB" w:rsidRDefault="00FE6DCB" w:rsidP="00FE739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ster Lingsma">
    <w15:presenceInfo w15:providerId="None" w15:userId="Hester Lings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5A"/>
    <w:rsid w:val="00006917"/>
    <w:rsid w:val="000078C0"/>
    <w:rsid w:val="000540A2"/>
    <w:rsid w:val="000611E7"/>
    <w:rsid w:val="000C7112"/>
    <w:rsid w:val="00110D40"/>
    <w:rsid w:val="00145258"/>
    <w:rsid w:val="00150F00"/>
    <w:rsid w:val="001B3615"/>
    <w:rsid w:val="001C7EFB"/>
    <w:rsid w:val="002616F5"/>
    <w:rsid w:val="00264033"/>
    <w:rsid w:val="00270992"/>
    <w:rsid w:val="002A1A07"/>
    <w:rsid w:val="002E445A"/>
    <w:rsid w:val="002F129C"/>
    <w:rsid w:val="00320D1E"/>
    <w:rsid w:val="00354D49"/>
    <w:rsid w:val="003655B2"/>
    <w:rsid w:val="003A3C68"/>
    <w:rsid w:val="003B106D"/>
    <w:rsid w:val="003E5752"/>
    <w:rsid w:val="00407C57"/>
    <w:rsid w:val="004257EC"/>
    <w:rsid w:val="004417D8"/>
    <w:rsid w:val="004602FE"/>
    <w:rsid w:val="004A503D"/>
    <w:rsid w:val="004C5675"/>
    <w:rsid w:val="004D7E65"/>
    <w:rsid w:val="005655B5"/>
    <w:rsid w:val="00591667"/>
    <w:rsid w:val="005D3ED7"/>
    <w:rsid w:val="005E6CB9"/>
    <w:rsid w:val="00697E0D"/>
    <w:rsid w:val="006D27F5"/>
    <w:rsid w:val="006E045E"/>
    <w:rsid w:val="00700C21"/>
    <w:rsid w:val="0072588B"/>
    <w:rsid w:val="00737CE6"/>
    <w:rsid w:val="00740C80"/>
    <w:rsid w:val="00741F23"/>
    <w:rsid w:val="0074641A"/>
    <w:rsid w:val="007711B2"/>
    <w:rsid w:val="007B1946"/>
    <w:rsid w:val="007C1053"/>
    <w:rsid w:val="007C65AD"/>
    <w:rsid w:val="007D3DF9"/>
    <w:rsid w:val="007E49B4"/>
    <w:rsid w:val="007E5AE1"/>
    <w:rsid w:val="00801A17"/>
    <w:rsid w:val="00825CE2"/>
    <w:rsid w:val="008B1B38"/>
    <w:rsid w:val="008D25CB"/>
    <w:rsid w:val="00900DFE"/>
    <w:rsid w:val="0094384D"/>
    <w:rsid w:val="00970A14"/>
    <w:rsid w:val="00981439"/>
    <w:rsid w:val="00995228"/>
    <w:rsid w:val="009E62A4"/>
    <w:rsid w:val="009F62A4"/>
    <w:rsid w:val="00A505EA"/>
    <w:rsid w:val="00A51144"/>
    <w:rsid w:val="00AA5D26"/>
    <w:rsid w:val="00B05DB4"/>
    <w:rsid w:val="00B10237"/>
    <w:rsid w:val="00B243F4"/>
    <w:rsid w:val="00B308D5"/>
    <w:rsid w:val="00B36A8C"/>
    <w:rsid w:val="00B478AE"/>
    <w:rsid w:val="00BA1945"/>
    <w:rsid w:val="00BD50BF"/>
    <w:rsid w:val="00C0418C"/>
    <w:rsid w:val="00CA5F8E"/>
    <w:rsid w:val="00CB2328"/>
    <w:rsid w:val="00CB723E"/>
    <w:rsid w:val="00CE5174"/>
    <w:rsid w:val="00CF102E"/>
    <w:rsid w:val="00D369EC"/>
    <w:rsid w:val="00D516BF"/>
    <w:rsid w:val="00D64054"/>
    <w:rsid w:val="00D87AD4"/>
    <w:rsid w:val="00D9064D"/>
    <w:rsid w:val="00DA712E"/>
    <w:rsid w:val="00DD3325"/>
    <w:rsid w:val="00DE2A7F"/>
    <w:rsid w:val="00DE3710"/>
    <w:rsid w:val="00DF2531"/>
    <w:rsid w:val="00DF79C4"/>
    <w:rsid w:val="00E1769B"/>
    <w:rsid w:val="00E65A86"/>
    <w:rsid w:val="00E70F2E"/>
    <w:rsid w:val="00E7501E"/>
    <w:rsid w:val="00EA5F14"/>
    <w:rsid w:val="00EC12A5"/>
    <w:rsid w:val="00EF5030"/>
    <w:rsid w:val="00F17231"/>
    <w:rsid w:val="00F265AD"/>
    <w:rsid w:val="00F34F0F"/>
    <w:rsid w:val="00F519ED"/>
    <w:rsid w:val="00F5422B"/>
    <w:rsid w:val="00F93C68"/>
    <w:rsid w:val="00F96D58"/>
    <w:rsid w:val="00FB709A"/>
    <w:rsid w:val="00FE4DFF"/>
    <w:rsid w:val="00FE6DCB"/>
    <w:rsid w:val="00F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00845"/>
  <w15:chartTrackingRefBased/>
  <w15:docId w15:val="{2DB0CA8B-6F99-4FC6-831C-3E85B48B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37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nhideWhenUsed/>
    <w:qFormat/>
    <w:rsid w:val="004257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7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393"/>
  </w:style>
  <w:style w:type="paragraph" w:styleId="Footer">
    <w:name w:val="footer"/>
    <w:basedOn w:val="Normal"/>
    <w:link w:val="FooterChar"/>
    <w:uiPriority w:val="99"/>
    <w:unhideWhenUsed/>
    <w:rsid w:val="00FE7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393"/>
  </w:style>
  <w:style w:type="character" w:customStyle="1" w:styleId="Heading2Char">
    <w:name w:val="Heading 2 Char"/>
    <w:basedOn w:val="DefaultParagraphFont"/>
    <w:link w:val="Heading2"/>
    <w:uiPriority w:val="1"/>
    <w:rsid w:val="00737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7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7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9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5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28"/>
    <w:rPr>
      <w:rFonts w:ascii="Segoe UI" w:hAnsi="Segoe UI" w:cs="Segoe UI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1B3615"/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10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10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10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05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6D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18DFA-3B3C-6B4C-8992-B893F9BF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1496</Words>
  <Characters>8529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Hester Lingsma</cp:lastModifiedBy>
  <cp:revision>12</cp:revision>
  <dcterms:created xsi:type="dcterms:W3CDTF">2020-05-12T14:43:00Z</dcterms:created>
  <dcterms:modified xsi:type="dcterms:W3CDTF">2020-05-13T08:59:00Z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http://www.zotero.org/styles/anaesthesia</vt:lpwstr>
  </property>
  <property fmtid="{D5CDD505-2E9C-101B-9397-08002B2CF9AE}" pid="7" name="Mendeley Recent Style Name 2_1">
    <vt:lpwstr>Anaesthesia</vt:lpwstr>
  </property>
  <property fmtid="{D5CDD505-2E9C-101B-9397-08002B2CF9AE}" pid="8" name="Mendeley Recent Style Id 3_1">
    <vt:lpwstr>http://www.zotero.org/styles/bmj</vt:lpwstr>
  </property>
  <property fmtid="{D5CDD505-2E9C-101B-9397-08002B2CF9AE}" pid="9" name="Mendeley Recent Style Name 3_1">
    <vt:lpwstr>BMJ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http://www.zotero.org/styles/critical-care</vt:lpwstr>
  </property>
  <property fmtid="{D5CDD505-2E9C-101B-9397-08002B2CF9AE}" pid="13" name="Mendeley Recent Style Name 5_1">
    <vt:lpwstr>Critical Care</vt:lpwstr>
  </property>
  <property fmtid="{D5CDD505-2E9C-101B-9397-08002B2CF9AE}" pid="14" name="Mendeley Recent Style Id 6_1">
    <vt:lpwstr>http://www.zotero.org/styles/jama</vt:lpwstr>
  </property>
  <property fmtid="{D5CDD505-2E9C-101B-9397-08002B2CF9AE}" pid="15" name="Mendeley Recent Style Name 6_1">
    <vt:lpwstr>JAMA (The Journal of the American Medical Association)</vt:lpwstr>
  </property>
  <property fmtid="{D5CDD505-2E9C-101B-9397-08002B2CF9AE}" pid="16" name="Mendeley Recent Style Id 7_1">
    <vt:lpwstr>http://www.zotero.org/styles/journal-of-clinical-epidemiology</vt:lpwstr>
  </property>
  <property fmtid="{D5CDD505-2E9C-101B-9397-08002B2CF9AE}" pid="17" name="Mendeley Recent Style Name 7_1">
    <vt:lpwstr>Journal of Clinical Epidemiology</vt:lpwstr>
  </property>
  <property fmtid="{D5CDD505-2E9C-101B-9397-08002B2CF9AE}" pid="18" name="Mendeley Recent Style Id 8_1">
    <vt:lpwstr>http://www.zotero.org/styles/the-lancet</vt:lpwstr>
  </property>
  <property fmtid="{D5CDD505-2E9C-101B-9397-08002B2CF9AE}" pid="19" name="Mendeley Recent Style Name 8_1">
    <vt:lpwstr>The Lancet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