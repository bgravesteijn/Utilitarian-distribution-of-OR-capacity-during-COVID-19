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3BD14" w14:textId="77777777" w:rsidR="00DA712E" w:rsidRPr="00DA712E" w:rsidRDefault="00737CE6" w:rsidP="00DA712E">
      <w:pPr>
        <w:pStyle w:val="Title"/>
      </w:pPr>
      <w:r>
        <w:t>Value based operating room triage during COVID-1</w:t>
      </w:r>
      <w:commentRangeStart w:id="0"/>
      <w:r>
        <w:t>9</w:t>
      </w:r>
      <w:commentRangeEnd w:id="0"/>
      <w:r w:rsidR="007C1053">
        <w:rPr>
          <w:rStyle w:val="CommentReference"/>
          <w:rFonts w:asciiTheme="minorHAnsi" w:eastAsiaTheme="minorHAnsi" w:hAnsiTheme="minorHAnsi" w:cstheme="minorBidi"/>
          <w:spacing w:val="0"/>
          <w:kern w:val="0"/>
        </w:rPr>
        <w:commentReference w:id="0"/>
      </w:r>
    </w:p>
    <w:p w14:paraId="4D59845A" w14:textId="77777777" w:rsidR="00737CE6" w:rsidRDefault="00737CE6" w:rsidP="00737CE6">
      <w:pPr>
        <w:pStyle w:val="Heading1"/>
      </w:pPr>
      <w:r>
        <w:t>Abstract</w:t>
      </w:r>
    </w:p>
    <w:p w14:paraId="7E375399" w14:textId="77777777" w:rsidR="00737CE6" w:rsidRDefault="00737CE6" w:rsidP="00737CE6">
      <w:pPr>
        <w:pStyle w:val="Heading2"/>
      </w:pPr>
      <w:r>
        <w:t>Background</w:t>
      </w:r>
    </w:p>
    <w:p w14:paraId="2B8F0BCB" w14:textId="7CB70C84" w:rsidR="00CF102E" w:rsidRDefault="00CF102E" w:rsidP="00CF102E">
      <w:del w:id="1" w:author="Microsoft Office User" w:date="2020-05-11T17:17:00Z">
        <w:r w:rsidDel="007C1053">
          <w:delText>During the</w:delText>
        </w:r>
      </w:del>
      <w:del w:id="2" w:author="Microsoft Office User" w:date="2020-05-11T17:16:00Z">
        <w:r w:rsidDel="007C1053">
          <w:delText xml:space="preserve"> </w:delText>
        </w:r>
      </w:del>
      <w:del w:id="3" w:author="Microsoft Office User" w:date="2020-05-11T17:17:00Z">
        <w:r w:rsidDel="007C1053">
          <w:delText xml:space="preserve">COVID-19 crisis, </w:delText>
        </w:r>
      </w:del>
      <w:ins w:id="4" w:author="Microsoft Office User" w:date="2020-05-11T17:17:00Z">
        <w:r w:rsidR="007C1053">
          <w:t>A</w:t>
        </w:r>
      </w:ins>
      <w:del w:id="5" w:author="Microsoft Office User" w:date="2020-05-11T17:17:00Z">
        <w:r w:rsidDel="007C1053">
          <w:delText>a</w:delText>
        </w:r>
      </w:del>
      <w:r>
        <w:t xml:space="preserve"> substantial amount of the non-urgent surgeries </w:t>
      </w:r>
      <w:proofErr w:type="gramStart"/>
      <w:r>
        <w:t>were</w:t>
      </w:r>
      <w:proofErr w:type="gramEnd"/>
      <w:r>
        <w:t xml:space="preserve"> deferred</w:t>
      </w:r>
      <w:ins w:id="6" w:author="Microsoft Office User" w:date="2020-05-11T17:17:00Z">
        <w:r w:rsidR="007C1053">
          <w:t xml:space="preserve"> due to the COVID-19 crisis</w:t>
        </w:r>
      </w:ins>
      <w:r>
        <w:t xml:space="preserve">. The current strategy to prioritize </w:t>
      </w:r>
      <w:r w:rsidR="00270992">
        <w:t xml:space="preserve">this delay </w:t>
      </w:r>
      <w:r>
        <w:t xml:space="preserve">is </w:t>
      </w:r>
      <w:r w:rsidR="00270992">
        <w:t xml:space="preserve">primarily </w:t>
      </w:r>
      <w:r>
        <w:t xml:space="preserve">based on expert opinion, </w:t>
      </w:r>
      <w:commentRangeStart w:id="7"/>
      <w:r>
        <w:t xml:space="preserve">which is inconsistent </w:t>
      </w:r>
      <w:commentRangeEnd w:id="7"/>
      <w:r w:rsidR="007C1053">
        <w:rPr>
          <w:rStyle w:val="CommentReference"/>
        </w:rPr>
        <w:commentReference w:id="7"/>
      </w:r>
      <w:r>
        <w:t xml:space="preserve">and does not </w:t>
      </w:r>
      <w:r w:rsidR="002F129C">
        <w:t xml:space="preserve">likely </w:t>
      </w:r>
      <w:r>
        <w:t>benefit the population as a whole. Our aim was to develop an objective measure of urgency for semi-elective surgery</w:t>
      </w:r>
      <w:ins w:id="8" w:author="Microsoft Office User" w:date="2020-05-11T17:14:00Z">
        <w:r w:rsidR="007C1053">
          <w:t xml:space="preserve"> in times</w:t>
        </w:r>
      </w:ins>
      <w:ins w:id="9" w:author="Microsoft Office User" w:date="2020-05-11T17:15:00Z">
        <w:r w:rsidR="007C1053">
          <w:t xml:space="preserve"> of (long) waiting lists</w:t>
        </w:r>
      </w:ins>
      <w:r>
        <w:t xml:space="preserve">, based on the principles on </w:t>
      </w:r>
      <w:proofErr w:type="gramStart"/>
      <w:r>
        <w:t>value based</w:t>
      </w:r>
      <w:proofErr w:type="gramEnd"/>
      <w:r>
        <w:t xml:space="preserve"> health care.</w:t>
      </w:r>
    </w:p>
    <w:p w14:paraId="29C44449" w14:textId="77777777" w:rsidR="00CF102E" w:rsidRDefault="00CF102E" w:rsidP="00CF102E">
      <w:pPr>
        <w:pStyle w:val="Heading2"/>
      </w:pPr>
      <w:r>
        <w:t>Methods</w:t>
      </w:r>
    </w:p>
    <w:p w14:paraId="697C80AE" w14:textId="0AAC39F1" w:rsidR="006D27F5" w:rsidRDefault="006D27F5" w:rsidP="006D27F5">
      <w:r>
        <w:t>A three-state Markov decision model was developed, based on a preoperative state, a postoperative state, and a dead state. For the survival parameters as input for the model, we used Dutch registry data</w:t>
      </w:r>
      <w:del w:id="10" w:author="Microsoft Office User" w:date="2020-05-11T17:18:00Z">
        <w:r w:rsidDel="007C1053">
          <w:delText xml:space="preserve"> </w:delText>
        </w:r>
      </w:del>
      <w:ins w:id="11" w:author="Microsoft Office User" w:date="2020-05-11T17:19:00Z">
        <w:r w:rsidR="007C1053">
          <w:t xml:space="preserve"> </w:t>
        </w:r>
      </w:ins>
      <w:r>
        <w:t xml:space="preserve">and data (treatment effect estimates, survival data) from the literature. For the quality of life </w:t>
      </w:r>
      <w:ins w:id="12" w:author="Microsoft Office User" w:date="2020-05-11T17:19:00Z">
        <w:r w:rsidR="007C1053">
          <w:t xml:space="preserve">model input </w:t>
        </w:r>
      </w:ins>
      <w:r>
        <w:t>parameters</w:t>
      </w:r>
      <w:del w:id="13" w:author="Microsoft Office User" w:date="2020-05-11T17:19:00Z">
        <w:r w:rsidDel="007C1053">
          <w:delText xml:space="preserve"> as input for the model</w:delText>
        </w:r>
      </w:del>
      <w:r>
        <w:t>, we used the disutility weights of the burden of disease study by the WHO.</w:t>
      </w:r>
      <w:ins w:id="14" w:author="Microsoft Office User" w:date="2020-05-11T17:20:00Z">
        <w:r w:rsidR="007C1053">
          <w:t xml:space="preserve"> </w:t>
        </w:r>
      </w:ins>
      <w:del w:id="15" w:author="Microsoft Office User" w:date="2020-05-11T17:20:00Z">
        <w:r w:rsidDel="007C1053">
          <w:delText xml:space="preserve"> </w:delText>
        </w:r>
      </w:del>
      <w:r>
        <w:t xml:space="preserve">Missing data on </w:t>
      </w:r>
      <w:commentRangeStart w:id="16"/>
      <w:del w:id="17" w:author="Microsoft Office User" w:date="2020-05-11T17:20:00Z">
        <w:r w:rsidR="00F5422B" w:rsidDel="007C1053">
          <w:delText xml:space="preserve">utilities </w:delText>
        </w:r>
      </w:del>
      <w:ins w:id="18" w:author="Microsoft Office User" w:date="2020-05-11T17:20:00Z">
        <w:r w:rsidR="007C1053">
          <w:t xml:space="preserve">quality </w:t>
        </w:r>
        <w:commentRangeEnd w:id="16"/>
        <w:r w:rsidR="007C1053">
          <w:rPr>
            <w:rStyle w:val="CommentReference"/>
          </w:rPr>
          <w:commentReference w:id="16"/>
        </w:r>
        <w:r w:rsidR="007C1053">
          <w:t xml:space="preserve">of life </w:t>
        </w:r>
      </w:ins>
      <w:r>
        <w:t xml:space="preserve">of health states </w:t>
      </w:r>
      <w:r w:rsidR="00150F00">
        <w:t xml:space="preserve">were </w:t>
      </w:r>
      <w:r>
        <w:t xml:space="preserve">imputed by an expert panel. Finally, we used </w:t>
      </w:r>
      <w:r w:rsidR="00F265AD">
        <w:t xml:space="preserve">data from </w:t>
      </w:r>
      <w:r w:rsidR="00DF2531">
        <w:t xml:space="preserve">the </w:t>
      </w:r>
      <w:r w:rsidR="00F265AD">
        <w:t xml:space="preserve">literature </w:t>
      </w:r>
      <w:r>
        <w:t>as input for time to no effect on survival</w:t>
      </w:r>
      <w:r w:rsidR="00F265AD">
        <w:t xml:space="preserve"> or </w:t>
      </w:r>
      <w:r>
        <w:t xml:space="preserve">quality of life, and </w:t>
      </w:r>
      <w:r w:rsidR="00F265AD">
        <w:t xml:space="preserve">average </w:t>
      </w:r>
      <w:r>
        <w:t>age. We performed a probabilistic sensitivity analysis with 100 iterations</w:t>
      </w:r>
      <w:r w:rsidR="00D369EC">
        <w:t xml:space="preserve">. We </w:t>
      </w:r>
      <w:r>
        <w:t>investigated the strategies of delaying surgery from two weeks up to a year (</w:t>
      </w:r>
      <w:r w:rsidR="00D369EC">
        <w:t xml:space="preserve">with </w:t>
      </w:r>
      <w:r>
        <w:t>intervals of 10 weeks)</w:t>
      </w:r>
      <w:r w:rsidR="00D369EC">
        <w:t xml:space="preserve"> </w:t>
      </w:r>
      <w:r w:rsidR="00E1769B">
        <w:t>and no surgery at all</w:t>
      </w:r>
      <w:r>
        <w:t>.</w:t>
      </w:r>
    </w:p>
    <w:p w14:paraId="68617D15" w14:textId="77777777" w:rsidR="006D27F5" w:rsidRDefault="006D27F5" w:rsidP="006D27F5">
      <w:pPr>
        <w:pStyle w:val="Heading2"/>
      </w:pPr>
      <w:r>
        <w:t>Results</w:t>
      </w:r>
    </w:p>
    <w:p w14:paraId="7F0881B7" w14:textId="7EE4193A" w:rsidR="007E49B4" w:rsidRPr="007E49B4" w:rsidRDefault="007E49B4" w:rsidP="007E49B4">
      <w:r>
        <w:t xml:space="preserve">The </w:t>
      </w:r>
      <w:r w:rsidR="005655B5">
        <w:t>…</w:t>
      </w:r>
      <w:r>
        <w:t xml:space="preserve"> most commonly performed procedures in our hospital were included (…% of the total semi-elective programme).</w:t>
      </w:r>
      <w:r w:rsidR="00354D49">
        <w:t xml:space="preserve"> The expected </w:t>
      </w:r>
      <w:ins w:id="19" w:author="Microsoft Office User" w:date="2020-05-11T17:22:00Z">
        <w:r w:rsidR="007C1053">
          <w:t>Quality Adjusted Life Years (</w:t>
        </w:r>
      </w:ins>
      <w:r w:rsidR="00354D49">
        <w:t>QALYs</w:t>
      </w:r>
      <w:ins w:id="20" w:author="Microsoft Office User" w:date="2020-05-11T17:22:00Z">
        <w:r w:rsidR="007C1053">
          <w:t>_</w:t>
        </w:r>
      </w:ins>
      <w:r w:rsidR="00354D49">
        <w:t xml:space="preserve"> per procedure ranged from … to …. The 5 most urgent interventions were … (-… QALY/week, 95% CI: … - …), … (-… QALY/week, 95% CI: … - …), … (-… QALY/week, 95% CI: … - …), … (-… QALY/week, 95% CI: … - …), and … (-… QALY/week, 95% CI: … - …). The 5 least urgent interventions were … (-… QALY/week, 95% CI: … - …), … (-… QALY/week, 95% CI: … - …), … (-… QALY/week, 95% CI: … - …), … (-… QALY/week, 95% CI: … - …), and … (-… QALY/week, 95% CI: … - …). Of the 5 most urgent interventions, the shortest surgery times were … (median: … min [… - …]), and … (median: … min [… - …]).</w:t>
      </w:r>
    </w:p>
    <w:p w14:paraId="046549B0" w14:textId="77777777" w:rsidR="006D27F5" w:rsidRDefault="006D27F5" w:rsidP="006D27F5">
      <w:pPr>
        <w:pStyle w:val="Heading2"/>
      </w:pPr>
      <w:r>
        <w:t>Conclusion</w:t>
      </w:r>
    </w:p>
    <w:p w14:paraId="3CC89052" w14:textId="77777777" w:rsidR="00354D49" w:rsidRPr="00354D49" w:rsidRDefault="008B1B38" w:rsidP="00354D49">
      <w:r>
        <w:t>T</w:t>
      </w:r>
      <w:r w:rsidR="00354D49">
        <w:t>he most common</w:t>
      </w:r>
      <w:r w:rsidR="004417D8">
        <w:t>ly performed</w:t>
      </w:r>
      <w:r w:rsidR="00354D49">
        <w:t xml:space="preserve"> semi-elective surgical procedures in our hospital varied widely in urgency</w:t>
      </w:r>
      <w:r>
        <w:t xml:space="preserve"> in terms of QALY loss per week</w:t>
      </w:r>
      <w:r w:rsidR="00354D49">
        <w:t xml:space="preserve">. </w:t>
      </w:r>
      <w:r>
        <w:t>Moreover, s</w:t>
      </w:r>
      <w:r w:rsidR="00354D49">
        <w:t>ome commonly performed procedures were not associated with a large</w:t>
      </w:r>
      <w:r w:rsidR="007711B2">
        <w:t xml:space="preserve"> potential</w:t>
      </w:r>
      <w:r w:rsidR="00354D49">
        <w:t xml:space="preserve"> gain in QALYs. These results have </w:t>
      </w:r>
      <w:r w:rsidR="007E5AE1">
        <w:t xml:space="preserve">direct </w:t>
      </w:r>
      <w:r w:rsidR="00354D49">
        <w:t xml:space="preserve">implications for current </w:t>
      </w:r>
      <w:r w:rsidR="00DD3325">
        <w:t>prioritization</w:t>
      </w:r>
      <w:r w:rsidR="007E5AE1">
        <w:t xml:space="preserve"> of surgical care </w:t>
      </w:r>
      <w:r w:rsidR="00354D49">
        <w:t xml:space="preserve">during </w:t>
      </w:r>
      <w:r w:rsidR="007E5AE1">
        <w:t xml:space="preserve">the </w:t>
      </w:r>
      <w:r w:rsidR="00354D49">
        <w:t>COVID-19</w:t>
      </w:r>
      <w:r w:rsidR="007E5AE1">
        <w:t xml:space="preserve"> crisis</w:t>
      </w:r>
      <w:r w:rsidR="00110D40">
        <w:t xml:space="preserve"> and beyond. A broader range of procedures should however be considered for widespread application</w:t>
      </w:r>
      <w:r w:rsidR="00900DFE">
        <w:t xml:space="preserve">.  </w:t>
      </w:r>
    </w:p>
    <w:p w14:paraId="75557A25" w14:textId="77777777" w:rsidR="006D27F5" w:rsidRPr="006D27F5" w:rsidRDefault="006D27F5" w:rsidP="006D27F5">
      <w:pPr>
        <w:pStyle w:val="Heading2"/>
      </w:pPr>
      <w:r>
        <w:t xml:space="preserve"> </w:t>
      </w:r>
    </w:p>
    <w:p w14:paraId="6B3BCDE8" w14:textId="77777777" w:rsidR="00737CE6" w:rsidRPr="00737CE6" w:rsidRDefault="00737CE6" w:rsidP="00737CE6"/>
    <w:p w14:paraId="70572FD8" w14:textId="77777777" w:rsidR="00737CE6" w:rsidRDefault="00737CE6" w:rsidP="00FE7393">
      <w:pPr>
        <w:keepNext/>
      </w:pPr>
    </w:p>
    <w:p w14:paraId="5BD36754" w14:textId="77777777" w:rsidR="00FE7393" w:rsidRDefault="00FE7393" w:rsidP="00FE7393">
      <w:pPr>
        <w:keepNext/>
      </w:pPr>
      <w:r>
        <w:rPr>
          <w:noProof/>
          <w:lang w:eastAsia="en-GB"/>
        </w:rPr>
        <w:drawing>
          <wp:inline distT="0" distB="0" distL="0" distR="0" wp14:anchorId="78F0D746" wp14:editId="4A7F8AD8">
            <wp:extent cx="2641600" cy="1366874"/>
            <wp:effectExtent l="0" t="0" r="635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str.png"/>
                    <pic:cNvPicPr/>
                  </pic:nvPicPr>
                  <pic:blipFill rotWithShape="1">
                    <a:blip r:embed="rId10" cstate="print">
                      <a:extLst>
                        <a:ext uri="{28A0092B-C50C-407E-A947-70E740481C1C}">
                          <a14:useLocalDpi xmlns:a14="http://schemas.microsoft.com/office/drawing/2010/main" val="0"/>
                        </a:ext>
                      </a:extLst>
                    </a:blip>
                    <a:srcRect l="24121" t="21189" r="16610" b="32809"/>
                    <a:stretch/>
                  </pic:blipFill>
                  <pic:spPr bwMode="auto">
                    <a:xfrm>
                      <a:off x="0" y="0"/>
                      <a:ext cx="2647057" cy="1369698"/>
                    </a:xfrm>
                    <a:prstGeom prst="rect">
                      <a:avLst/>
                    </a:prstGeom>
                    <a:ln>
                      <a:noFill/>
                    </a:ln>
                    <a:extLst>
                      <a:ext uri="{53640926-AAD7-44D8-BBD7-CCE9431645EC}">
                        <a14:shadowObscured xmlns:a14="http://schemas.microsoft.com/office/drawing/2010/main"/>
                      </a:ext>
                    </a:extLst>
                  </pic:spPr>
                </pic:pic>
              </a:graphicData>
            </a:graphic>
          </wp:inline>
        </w:drawing>
      </w:r>
    </w:p>
    <w:p w14:paraId="582FF714" w14:textId="637BFA75" w:rsidR="00FE7393" w:rsidRDefault="00FE7393" w:rsidP="00FE7393">
      <w:pPr>
        <w:pStyle w:val="Caption"/>
      </w:pPr>
      <w:r>
        <w:t xml:space="preserve">Figure </w:t>
      </w:r>
      <w:r w:rsidR="00DE2A7F">
        <w:rPr>
          <w:noProof/>
        </w:rPr>
        <w:fldChar w:fldCharType="begin"/>
      </w:r>
      <w:r w:rsidR="00DE2A7F">
        <w:rPr>
          <w:noProof/>
        </w:rPr>
        <w:instrText xml:space="preserve"> SEQ Figure \* ARABIC </w:instrText>
      </w:r>
      <w:r w:rsidR="00DE2A7F">
        <w:rPr>
          <w:noProof/>
        </w:rPr>
        <w:fldChar w:fldCharType="separate"/>
      </w:r>
      <w:r w:rsidR="00EA5F14">
        <w:rPr>
          <w:noProof/>
        </w:rPr>
        <w:t>1</w:t>
      </w:r>
      <w:r w:rsidR="00DE2A7F">
        <w:rPr>
          <w:noProof/>
        </w:rPr>
        <w:fldChar w:fldCharType="end"/>
      </w:r>
      <w:r>
        <w:t>, structure of the decision model. The model is a Markov model consisting of three states: a preoperative state (</w:t>
      </w:r>
      <w:ins w:id="21" w:author="Microsoft Office User" w:date="2020-05-11T17:23:00Z">
        <w:r w:rsidR="006E045E">
          <w:t>P</w:t>
        </w:r>
      </w:ins>
      <w:del w:id="22" w:author="Microsoft Office User" w:date="2020-05-11T17:23:00Z">
        <w:r w:rsidDel="006E045E">
          <w:delText>p</w:delText>
        </w:r>
      </w:del>
      <w:r>
        <w:t>reop), a postoperative state (</w:t>
      </w:r>
      <w:ins w:id="23" w:author="Microsoft Office User" w:date="2020-05-11T17:23:00Z">
        <w:r w:rsidR="006E045E">
          <w:t>P</w:t>
        </w:r>
      </w:ins>
      <w:del w:id="24" w:author="Microsoft Office User" w:date="2020-05-11T17:23:00Z">
        <w:r w:rsidDel="006E045E">
          <w:delText>p</w:delText>
        </w:r>
      </w:del>
      <w:r>
        <w:t xml:space="preserve">ostop), and a </w:t>
      </w:r>
      <w:del w:id="25" w:author="Microsoft Office User" w:date="2020-05-11T17:23:00Z">
        <w:r w:rsidDel="006E045E">
          <w:delText>dead state (</w:delText>
        </w:r>
      </w:del>
      <w:r>
        <w:t>the absorbing state</w:t>
      </w:r>
      <w:ins w:id="26" w:author="Microsoft Office User" w:date="2020-05-11T17:23:00Z">
        <w:r w:rsidR="006E045E">
          <w:t xml:space="preserve"> Dead</w:t>
        </w:r>
      </w:ins>
      <w:del w:id="27" w:author="Microsoft Office User" w:date="2020-05-11T17:23:00Z">
        <w:r w:rsidDel="006E045E">
          <w:delText>)</w:delText>
        </w:r>
      </w:del>
      <w:r>
        <w:t>.</w:t>
      </w:r>
    </w:p>
    <w:p w14:paraId="432693E1" w14:textId="77777777" w:rsidR="004257EC" w:rsidRDefault="00FB709A" w:rsidP="004257EC">
      <w:pPr>
        <w:keepNext/>
      </w:pPr>
      <w:r>
        <w:rPr>
          <w:noProof/>
          <w:lang w:eastAsia="en-GB"/>
        </w:rPr>
        <w:drawing>
          <wp:inline distT="0" distB="0" distL="0" distR="0" wp14:anchorId="19FE6866" wp14:editId="4FF7C20F">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a_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A0401DE" w14:textId="77777777" w:rsidR="00FE7393" w:rsidRPr="00FE7393" w:rsidRDefault="004257EC" w:rsidP="00A51144">
      <w:pPr>
        <w:pStyle w:val="Caption"/>
      </w:pPr>
      <w:r>
        <w:t xml:space="preserve">Figure </w:t>
      </w:r>
      <w:r w:rsidR="00FE7393">
        <w:t>2</w:t>
      </w:r>
      <w:r>
        <w:t xml:space="preserve">, input parameters for the model. For a full list of input parameters per disease and source, see appendix A. </w:t>
      </w:r>
      <w:proofErr w:type="spellStart"/>
      <w:r>
        <w:t>Qol_no_tx</w:t>
      </w:r>
      <w:proofErr w:type="spellEnd"/>
      <w:r>
        <w:t xml:space="preserve">: Quality of Life without treatment; </w:t>
      </w:r>
      <w:proofErr w:type="spellStart"/>
      <w:r>
        <w:t>QoL_tx</w:t>
      </w:r>
      <w:proofErr w:type="spellEnd"/>
      <w:r>
        <w:t xml:space="preserve">: quality of life with treatment; </w:t>
      </w:r>
      <w:proofErr w:type="spellStart"/>
      <w:r>
        <w:t>Surv_no_tx</w:t>
      </w:r>
      <w:proofErr w:type="spellEnd"/>
      <w:r>
        <w:t xml:space="preserve">: 1-year survival probability without treatment; </w:t>
      </w:r>
      <w:proofErr w:type="spellStart"/>
      <w:r>
        <w:t>Surv_tx</w:t>
      </w:r>
      <w:proofErr w:type="spellEnd"/>
      <w:r>
        <w:t xml:space="preserve">: 1-year survival probability with treatment; </w:t>
      </w:r>
      <w:proofErr w:type="spellStart"/>
      <w:r>
        <w:t>Time_noeff_surv</w:t>
      </w:r>
      <w:proofErr w:type="spellEnd"/>
      <w:r>
        <w:t xml:space="preserve">: days until no </w:t>
      </w:r>
      <w:r w:rsidR="00A51144">
        <w:t xml:space="preserve">treatment is effective. ESRD: end-stage renal disease; ASD: atrial septum defect; VATS: video assisted thoracoscopic surgery; ESLD: end-stage liver disease; AAA: aneurysm of the abdominal aorta; AP: angina pectoris; CABG: coronary artery bypass graft; PCI: percutaneous coronary intervention; NSCLC: non-small cell lung carcinoma; EVAR: endovascular aortic repair; ca.: </w:t>
      </w:r>
      <w:r w:rsidR="00A51144">
        <w:lastRenderedPageBreak/>
        <w:t xml:space="preserve">carcinoma; PAD: peripheral arterial disease; HCC: hepatocellular carcinoma; ESHF: end-stage heart failure; HIPEC: </w:t>
      </w:r>
      <w:proofErr w:type="spellStart"/>
      <w:r w:rsidR="00A51144">
        <w:t>hyperthermic</w:t>
      </w:r>
      <w:proofErr w:type="spellEnd"/>
      <w:r w:rsidR="00A51144">
        <w:t xml:space="preserve"> intraperitoneal chemotherapy. </w:t>
      </w:r>
    </w:p>
    <w:p w14:paraId="46C88767" w14:textId="77777777" w:rsidR="00B308D5" w:rsidRDefault="00FE7393" w:rsidP="00B308D5">
      <w:pPr>
        <w:keepNext/>
      </w:pPr>
      <w:r>
        <w:rPr>
          <w:noProof/>
          <w:lang w:eastAsia="en-GB"/>
        </w:rPr>
        <w:drawing>
          <wp:inline distT="0" distB="0" distL="0" distR="0" wp14:anchorId="6EDC8B58" wp14:editId="1DDA9D44">
            <wp:extent cx="4853940" cy="728091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f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3940" cy="7280910"/>
                    </a:xfrm>
                    <a:prstGeom prst="rect">
                      <a:avLst/>
                    </a:prstGeom>
                  </pic:spPr>
                </pic:pic>
              </a:graphicData>
            </a:graphic>
          </wp:inline>
        </w:drawing>
      </w:r>
    </w:p>
    <w:p w14:paraId="15FF4786" w14:textId="77777777" w:rsidR="00FE7393" w:rsidRDefault="00B308D5" w:rsidP="00B308D5">
      <w:pPr>
        <w:pStyle w:val="Caption"/>
      </w:pPr>
      <w:r>
        <w:t>Figure 3, the</w:t>
      </w:r>
      <w:r w:rsidR="002A1A07">
        <w:t xml:space="preserve"> maximum expected QALYs per intervention, </w:t>
      </w:r>
      <w:r w:rsidR="00407C57">
        <w:t>in</w:t>
      </w:r>
      <w:r w:rsidR="002A1A07">
        <w:t xml:space="preserve"> descending </w:t>
      </w:r>
      <w:r w:rsidR="00407C57">
        <w:t>order</w:t>
      </w:r>
      <w:r w:rsidR="002A1A07">
        <w:t xml:space="preserve">. </w:t>
      </w:r>
      <w:r w:rsidR="00FE4DFF">
        <w:t xml:space="preserve">The estimates and 95% confidence intervals are shown. </w:t>
      </w:r>
      <w:r w:rsidR="002A1A07">
        <w:t xml:space="preserve">The model output for no surgery was subtracted from the model output for a delay of 2 weeks. </w:t>
      </w:r>
      <w:r w:rsidR="00700C21">
        <w:t xml:space="preserve">The actual data are presented in appendix B. </w:t>
      </w:r>
      <w:r w:rsidR="0074641A">
        <w:t xml:space="preserve">ESRD: end-stage renal disease; ASD: atrial septum defect; VATS: video assisted thoracoscopic surgery; ESLD: end-stage liver disease; AAA: aneurysm of the abdominal aorta; AP: angina pectoris; CABG: coronary artery bypass graft; PCI: percutaneous coronary intervention; NSCLC: non-small cell lung carcinoma; EVAR: endovascular aortic repair; ca.: carcinoma; </w:t>
      </w:r>
      <w:r w:rsidR="003B106D">
        <w:t xml:space="preserve">PAD: peripheral arterial disease; HCC: hepatocellular carcinoma; ESHF: end-stage heart failure; HIPEC: </w:t>
      </w:r>
      <w:proofErr w:type="spellStart"/>
      <w:r w:rsidR="003B106D">
        <w:t>hyperthermic</w:t>
      </w:r>
      <w:proofErr w:type="spellEnd"/>
      <w:r w:rsidR="003B106D">
        <w:t xml:space="preserve"> intraperitoneal chemotherapy. </w:t>
      </w:r>
    </w:p>
    <w:p w14:paraId="7D678FA1" w14:textId="77777777" w:rsidR="00FE4DFF" w:rsidRDefault="00F17231" w:rsidP="00FE4DFF">
      <w:pPr>
        <w:keepNext/>
      </w:pPr>
      <w:r>
        <w:rPr>
          <w:noProof/>
          <w:lang w:eastAsia="en-GB"/>
        </w:rPr>
        <w:lastRenderedPageBreak/>
        <w:drawing>
          <wp:inline distT="0" distB="0" distL="0" distR="0" wp14:anchorId="66CFFB90" wp14:editId="53F2B68D">
            <wp:extent cx="4876800" cy="7315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_p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0" cy="7315200"/>
                    </a:xfrm>
                    <a:prstGeom prst="rect">
                      <a:avLst/>
                    </a:prstGeom>
                  </pic:spPr>
                </pic:pic>
              </a:graphicData>
            </a:graphic>
          </wp:inline>
        </w:drawing>
      </w:r>
    </w:p>
    <w:p w14:paraId="08FE1D49" w14:textId="77777777" w:rsidR="00F17231" w:rsidRPr="00F17231" w:rsidRDefault="00FE4DFF" w:rsidP="00FE4DFF">
      <w:pPr>
        <w:pStyle w:val="Caption"/>
      </w:pPr>
      <w:r>
        <w:t xml:space="preserve">Figure 4, the loss of QALYs per week of delay for the investigated </w:t>
      </w:r>
      <w:r w:rsidR="004602FE">
        <w:t>interventions</w:t>
      </w:r>
      <w:r>
        <w:t xml:space="preserve">. </w:t>
      </w:r>
      <w:r w:rsidR="00264033">
        <w:t>The estimates and 95% confidence intervals are shown.</w:t>
      </w:r>
      <w:r w:rsidR="00700C21">
        <w:t xml:space="preserve"> The actual data are presented in appendix B.</w:t>
      </w:r>
      <w:r w:rsidR="007D3DF9">
        <w:t xml:space="preserve"> ESRD: end-stage renal disease; ASD: atrial septum defect; VATS: video assisted thoracoscopic surgery; ESLD: end-stage liver disease; AAA: aneurysm of the abdominal aorta; AP: angina pectoris; CABG: coronary artery bypass graft; PCI: percutaneous coronary intervention; NSCLC: non-small cell lung carcinoma; EVAR: endovascular aortic repair; ca.: carcinoma; PAD: peripheral arterial disease; HCC: hepatocellular carcinoma; ESHF: end-stage heart failure; HIPEC: </w:t>
      </w:r>
      <w:proofErr w:type="spellStart"/>
      <w:r w:rsidR="007D3DF9">
        <w:t>hyperthermic</w:t>
      </w:r>
      <w:proofErr w:type="spellEnd"/>
      <w:r w:rsidR="007D3DF9">
        <w:t xml:space="preserve"> intraperitoneal chemotherapy.</w:t>
      </w:r>
    </w:p>
    <w:p w14:paraId="17B62E7F" w14:textId="77777777" w:rsidR="00FE7393" w:rsidRDefault="00FE7393" w:rsidP="00FE7393"/>
    <w:p w14:paraId="432281B9" w14:textId="77777777" w:rsidR="0094384D" w:rsidRDefault="0094384D" w:rsidP="00FE7393"/>
    <w:p w14:paraId="1DD769E8" w14:textId="77777777" w:rsidR="00CB2328" w:rsidRDefault="00CB2328" w:rsidP="00FE7393"/>
    <w:p w14:paraId="6C0698A2" w14:textId="77777777" w:rsidR="00995228" w:rsidRDefault="00995228" w:rsidP="00EA5F14">
      <w:pPr>
        <w:pStyle w:val="Caption"/>
      </w:pPr>
      <w:r>
        <w:rPr>
          <w:noProof/>
          <w:lang w:eastAsia="en-GB"/>
        </w:rPr>
        <w:drawing>
          <wp:inline distT="0" distB="0" distL="0" distR="0" wp14:anchorId="21522700" wp14:editId="67AEF46D">
            <wp:extent cx="5760720" cy="43205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ration_ur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541A7743" w14:textId="480E9CF5" w:rsidR="00CB2328" w:rsidRDefault="00EA5F14" w:rsidP="00EA5F14">
      <w:pPr>
        <w:pStyle w:val="Caption"/>
      </w:pPr>
      <w:r>
        <w:t xml:space="preserve">Figure 5, showing </w:t>
      </w:r>
      <w:r w:rsidR="00970A14">
        <w:t xml:space="preserve">the mean duration of the intervention, the mean length of stay, and </w:t>
      </w:r>
      <w:r>
        <w:t>the frequency that interventions are performed in our hospital</w:t>
      </w:r>
      <w:r w:rsidR="00970A14">
        <w:t xml:space="preserve">. The </w:t>
      </w:r>
      <w:proofErr w:type="spellStart"/>
      <w:r w:rsidR="00970A14">
        <w:t>color</w:t>
      </w:r>
      <w:proofErr w:type="spellEnd"/>
      <w:r w:rsidR="00970A14">
        <w:t xml:space="preserve"> coding represents</w:t>
      </w:r>
      <w:r>
        <w:t xml:space="preserve"> their </w:t>
      </w:r>
      <w:r w:rsidR="00970A14">
        <w:t xml:space="preserve">urgency </w:t>
      </w:r>
      <w:r>
        <w:t>in terms of QALY</w:t>
      </w:r>
      <w:r w:rsidR="00970A14">
        <w:t xml:space="preserve"> loss per week</w:t>
      </w:r>
      <w:r>
        <w:t xml:space="preserve">. </w:t>
      </w:r>
      <w:ins w:id="28" w:author="Microsoft Office User" w:date="2020-05-11T18:27:00Z">
        <w:r w:rsidR="003A3C68">
          <w:t xml:space="preserve">The length of stay in days on the X-axis is the median length of stay within the hospital. This include both intensive care and non-intensive care say. In Table 1, the </w:t>
        </w:r>
      </w:ins>
      <w:ins w:id="29" w:author="Microsoft Office User" w:date="2020-05-11T18:28:00Z">
        <w:r w:rsidR="003A3C68">
          <w:t xml:space="preserve">length of stay is split in length of stay on an </w:t>
        </w:r>
      </w:ins>
      <w:ins w:id="30" w:author="Microsoft Office User" w:date="2020-05-11T18:27:00Z">
        <w:r w:rsidR="003A3C68">
          <w:t>ICU and non-ICU</w:t>
        </w:r>
      </w:ins>
      <w:ins w:id="31" w:author="Microsoft Office User" w:date="2020-05-11T18:28:00Z">
        <w:r w:rsidR="003A3C68">
          <w:t xml:space="preserve">. </w:t>
        </w:r>
      </w:ins>
      <w:ins w:id="32" w:author="Microsoft Office User" w:date="2020-05-11T18:27:00Z">
        <w:r w:rsidR="003A3C68">
          <w:t xml:space="preserve"> </w:t>
        </w:r>
      </w:ins>
      <w:r>
        <w:t xml:space="preserve">ESRD: end-stage renal disease; ASD: atrial septum defect; VATS: video assisted thoracoscopic surgery; ESLD: end-stage liver disease; AAA: aneurysm of the abdominal aorta; AP: angina pectoris; CABG: coronary artery bypass graft; PCI: percutaneous coronary intervention; NSCLC: non-small cell lung carcinoma; EVAR: endovascular aortic repair; ca.: carcinoma; PAD: peripheral arterial disease; HCC: hepatocellular carcinoma; ESHF: end-stage heart failure; HIPEC: </w:t>
      </w:r>
      <w:proofErr w:type="spellStart"/>
      <w:r>
        <w:t>hyperthermic</w:t>
      </w:r>
      <w:proofErr w:type="spellEnd"/>
      <w:r>
        <w:t xml:space="preserve"> intraperitoneal chemotherapy.</w:t>
      </w:r>
    </w:p>
    <w:p w14:paraId="165E1B49" w14:textId="22B9A2E7" w:rsidR="00995228" w:rsidRDefault="00A505EA" w:rsidP="004D7E65">
      <w:pPr>
        <w:pStyle w:val="Caption"/>
      </w:pPr>
      <w:r>
        <w:t xml:space="preserve">Table 1, capacity </w:t>
      </w:r>
      <w:r w:rsidR="008D25CB">
        <w:t>requirements</w:t>
      </w:r>
      <w:r>
        <w:t xml:space="preserve"> of the</w:t>
      </w:r>
      <w:r w:rsidR="008D25CB">
        <w:t xml:space="preserve"> studied</w:t>
      </w:r>
      <w:r>
        <w:t xml:space="preserve"> interventions in our hospital.</w:t>
      </w:r>
      <w:ins w:id="33" w:author="Microsoft Office User" w:date="2020-05-11T17:48:00Z">
        <w:r w:rsidR="00E65A86">
          <w:t xml:space="preserve"> The category column </w:t>
        </w:r>
      </w:ins>
      <w:ins w:id="34" w:author="Microsoft Office User" w:date="2020-05-11T17:51:00Z">
        <w:r w:rsidR="00E65A86">
          <w:t xml:space="preserve">uses a </w:t>
        </w:r>
      </w:ins>
      <w:ins w:id="35" w:author="Microsoft Office User" w:date="2020-05-11T18:04:00Z">
        <w:r w:rsidR="00B478AE">
          <w:t>classification system</w:t>
        </w:r>
      </w:ins>
      <w:ins w:id="36" w:author="Microsoft Office User" w:date="2020-05-11T17:51:00Z">
        <w:r w:rsidR="00E65A86">
          <w:t xml:space="preserve"> to label the interventions </w:t>
        </w:r>
      </w:ins>
      <w:ins w:id="37" w:author="Microsoft Office User" w:date="2020-05-11T17:54:00Z">
        <w:r w:rsidR="00E65A86">
          <w:t>based on the duration of the intervention and the length of stay</w:t>
        </w:r>
      </w:ins>
      <w:ins w:id="38" w:author="Microsoft Office User" w:date="2020-05-11T17:51:00Z">
        <w:r w:rsidR="00E65A86">
          <w:t xml:space="preserve"> A:</w:t>
        </w:r>
      </w:ins>
      <w:ins w:id="39" w:author="Microsoft Office User" w:date="2020-05-11T17:53:00Z">
        <w:r w:rsidR="00E65A86">
          <w:t xml:space="preserve"> </w:t>
        </w:r>
      </w:ins>
      <w:ins w:id="40" w:author="Microsoft Office User" w:date="2020-05-11T17:59:00Z">
        <w:r w:rsidR="00B478AE">
          <w:t xml:space="preserve">high urgent, low capacity, B: high urgent, high capacity, c: low urgent, low capacity, d: low urgent, high capacity  </w:t>
        </w:r>
      </w:ins>
      <w:ins w:id="41" w:author="Microsoft Office User" w:date="2020-05-11T17:51:00Z">
        <w:r w:rsidR="00E65A86">
          <w:t xml:space="preserve"> </w:t>
        </w:r>
      </w:ins>
    </w:p>
    <w:tbl>
      <w:tblPr>
        <w:tblStyle w:val="TableGrid"/>
        <w:tblW w:w="9776" w:type="dxa"/>
        <w:tblLook w:val="04A0" w:firstRow="1" w:lastRow="0" w:firstColumn="1" w:lastColumn="0" w:noHBand="0" w:noVBand="1"/>
        <w:tblPrChange w:id="42" w:author="Microsoft Office User" w:date="2020-05-11T18:23:00Z">
          <w:tblPr>
            <w:tblStyle w:val="TableGrid"/>
            <w:tblW w:w="0" w:type="auto"/>
            <w:tblLook w:val="04A0" w:firstRow="1" w:lastRow="0" w:firstColumn="1" w:lastColumn="0" w:noHBand="0" w:noVBand="1"/>
          </w:tblPr>
        </w:tblPrChange>
      </w:tblPr>
      <w:tblGrid>
        <w:gridCol w:w="1569"/>
        <w:gridCol w:w="1018"/>
        <w:gridCol w:w="1569"/>
        <w:gridCol w:w="1279"/>
        <w:gridCol w:w="1080"/>
        <w:gridCol w:w="1378"/>
        <w:gridCol w:w="1883"/>
        <w:tblGridChange w:id="43">
          <w:tblGrid>
            <w:gridCol w:w="1569"/>
            <w:gridCol w:w="110"/>
            <w:gridCol w:w="908"/>
            <w:gridCol w:w="149"/>
            <w:gridCol w:w="1331"/>
            <w:gridCol w:w="89"/>
            <w:gridCol w:w="1242"/>
            <w:gridCol w:w="37"/>
            <w:gridCol w:w="1056"/>
            <w:gridCol w:w="24"/>
            <w:gridCol w:w="1354"/>
            <w:gridCol w:w="24"/>
            <w:gridCol w:w="1169"/>
            <w:gridCol w:w="714"/>
          </w:tblGrid>
        </w:tblGridChange>
      </w:tblGrid>
      <w:tr w:rsidR="00D516BF" w14:paraId="5F5F3811" w14:textId="77777777" w:rsidTr="00D516BF">
        <w:trPr>
          <w:trPrChange w:id="44" w:author="Microsoft Office User" w:date="2020-05-11T18:23:00Z">
            <w:trPr>
              <w:gridAfter w:val="0"/>
            </w:trPr>
          </w:trPrChange>
        </w:trPr>
        <w:tc>
          <w:tcPr>
            <w:tcW w:w="1569" w:type="dxa"/>
            <w:tcPrChange w:id="45" w:author="Microsoft Office User" w:date="2020-05-11T18:23:00Z">
              <w:tcPr>
                <w:tcW w:w="1679" w:type="dxa"/>
                <w:gridSpan w:val="2"/>
              </w:tcPr>
            </w:tcPrChange>
          </w:tcPr>
          <w:p w14:paraId="3349801C" w14:textId="77777777" w:rsidR="006E045E" w:rsidRDefault="006E045E" w:rsidP="00D87AD4">
            <w:r>
              <w:t>Intervention (in descending order of urgency)</w:t>
            </w:r>
          </w:p>
        </w:tc>
        <w:tc>
          <w:tcPr>
            <w:tcW w:w="1018" w:type="dxa"/>
            <w:tcPrChange w:id="46" w:author="Microsoft Office User" w:date="2020-05-11T18:23:00Z">
              <w:tcPr>
                <w:tcW w:w="1057" w:type="dxa"/>
                <w:gridSpan w:val="2"/>
              </w:tcPr>
            </w:tcPrChange>
          </w:tcPr>
          <w:p w14:paraId="23DB8FE6" w14:textId="71680826" w:rsidR="006E045E" w:rsidRDefault="006E045E" w:rsidP="00E65A86">
            <w:pPr>
              <w:rPr>
                <w:ins w:id="47" w:author="Microsoft Office User" w:date="2020-05-11T17:23:00Z"/>
              </w:rPr>
            </w:pPr>
            <w:ins w:id="48" w:author="Microsoft Office User" w:date="2020-05-11T17:24:00Z">
              <w:r w:rsidRPr="00E65A86">
                <w:t>Catego</w:t>
              </w:r>
              <w:r>
                <w:t>ry</w:t>
              </w:r>
            </w:ins>
          </w:p>
        </w:tc>
        <w:tc>
          <w:tcPr>
            <w:tcW w:w="1569" w:type="dxa"/>
            <w:tcPrChange w:id="49" w:author="Microsoft Office User" w:date="2020-05-11T18:23:00Z">
              <w:tcPr>
                <w:tcW w:w="1331" w:type="dxa"/>
              </w:tcPr>
            </w:tcPrChange>
          </w:tcPr>
          <w:p w14:paraId="25C47BAE" w14:textId="61E83239" w:rsidR="006E045E" w:rsidRDefault="006E045E" w:rsidP="00B478AE">
            <w:r>
              <w:t>Length of stay, median (IQR)</w:t>
            </w:r>
          </w:p>
        </w:tc>
        <w:tc>
          <w:tcPr>
            <w:tcW w:w="1279" w:type="dxa"/>
            <w:tcPrChange w:id="50" w:author="Microsoft Office User" w:date="2020-05-11T18:23:00Z">
              <w:tcPr>
                <w:tcW w:w="1331" w:type="dxa"/>
                <w:gridSpan w:val="2"/>
              </w:tcPr>
            </w:tcPrChange>
          </w:tcPr>
          <w:p w14:paraId="7DC97CF4" w14:textId="77777777" w:rsidR="006E045E" w:rsidRDefault="006E045E" w:rsidP="00D87AD4">
            <w:r>
              <w:t>Length of stay – ICU, median (IQR)</w:t>
            </w:r>
          </w:p>
        </w:tc>
        <w:tc>
          <w:tcPr>
            <w:tcW w:w="1080" w:type="dxa"/>
            <w:tcPrChange w:id="51" w:author="Microsoft Office User" w:date="2020-05-11T18:23:00Z">
              <w:tcPr>
                <w:tcW w:w="1093" w:type="dxa"/>
                <w:gridSpan w:val="2"/>
              </w:tcPr>
            </w:tcPrChange>
          </w:tcPr>
          <w:p w14:paraId="35CB8611" w14:textId="77777777" w:rsidR="006E045E" w:rsidRDefault="006E045E" w:rsidP="00995228">
            <w:r>
              <w:t xml:space="preserve">Length of stay – non-ICU, median (IQR) </w:t>
            </w:r>
          </w:p>
        </w:tc>
        <w:tc>
          <w:tcPr>
            <w:tcW w:w="1378" w:type="dxa"/>
            <w:tcPrChange w:id="52" w:author="Microsoft Office User" w:date="2020-05-11T18:23:00Z">
              <w:tcPr>
                <w:tcW w:w="1378" w:type="dxa"/>
                <w:gridSpan w:val="2"/>
              </w:tcPr>
            </w:tcPrChange>
          </w:tcPr>
          <w:p w14:paraId="5BE30387" w14:textId="77777777" w:rsidR="006E045E" w:rsidRDefault="006E045E" w:rsidP="00D87AD4">
            <w:r>
              <w:t>Duration of intervention, min (IQR)</w:t>
            </w:r>
          </w:p>
        </w:tc>
        <w:tc>
          <w:tcPr>
            <w:tcW w:w="1883" w:type="dxa"/>
            <w:tcPrChange w:id="53" w:author="Microsoft Office User" w:date="2020-05-11T18:23:00Z">
              <w:tcPr>
                <w:tcW w:w="1193" w:type="dxa"/>
                <w:gridSpan w:val="2"/>
              </w:tcPr>
            </w:tcPrChange>
          </w:tcPr>
          <w:p w14:paraId="2F0B4B94" w14:textId="77777777" w:rsidR="006E045E" w:rsidRDefault="006E045E" w:rsidP="00D87AD4">
            <w:r>
              <w:t>Urgency, QALY loss/week (95% CI)</w:t>
            </w:r>
          </w:p>
        </w:tc>
      </w:tr>
      <w:tr w:rsidR="00D516BF" w14:paraId="5229C20A" w14:textId="77777777" w:rsidTr="00D516BF">
        <w:trPr>
          <w:trPrChange w:id="54" w:author="Microsoft Office User" w:date="2020-05-11T18:23:00Z">
            <w:trPr>
              <w:gridAfter w:val="0"/>
            </w:trPr>
          </w:trPrChange>
        </w:trPr>
        <w:tc>
          <w:tcPr>
            <w:tcW w:w="1569" w:type="dxa"/>
            <w:tcPrChange w:id="55" w:author="Microsoft Office User" w:date="2020-05-11T18:23:00Z">
              <w:tcPr>
                <w:tcW w:w="1679" w:type="dxa"/>
                <w:gridSpan w:val="2"/>
              </w:tcPr>
            </w:tcPrChange>
          </w:tcPr>
          <w:p w14:paraId="62F6D311" w14:textId="77777777" w:rsidR="006E045E" w:rsidRDefault="006E045E" w:rsidP="00995228">
            <w:r>
              <w:t>ASD, repair</w:t>
            </w:r>
          </w:p>
        </w:tc>
        <w:tc>
          <w:tcPr>
            <w:tcW w:w="1018" w:type="dxa"/>
            <w:tcPrChange w:id="56" w:author="Microsoft Office User" w:date="2020-05-11T18:23:00Z">
              <w:tcPr>
                <w:tcW w:w="1057" w:type="dxa"/>
                <w:gridSpan w:val="2"/>
              </w:tcPr>
            </w:tcPrChange>
          </w:tcPr>
          <w:p w14:paraId="6CDC46D3" w14:textId="1004CB6B" w:rsidR="006E045E" w:rsidRDefault="00B478AE" w:rsidP="00D87AD4">
            <w:pPr>
              <w:rPr>
                <w:ins w:id="57" w:author="Microsoft Office User" w:date="2020-05-11T17:23:00Z"/>
              </w:rPr>
            </w:pPr>
            <w:ins w:id="58" w:author="Microsoft Office User" w:date="2020-05-11T18:01:00Z">
              <w:r>
                <w:t>A</w:t>
              </w:r>
            </w:ins>
          </w:p>
        </w:tc>
        <w:tc>
          <w:tcPr>
            <w:tcW w:w="1569" w:type="dxa"/>
            <w:tcPrChange w:id="59" w:author="Microsoft Office User" w:date="2020-05-11T18:23:00Z">
              <w:tcPr>
                <w:tcW w:w="1331" w:type="dxa"/>
              </w:tcPr>
            </w:tcPrChange>
          </w:tcPr>
          <w:p w14:paraId="320C2CC9" w14:textId="2E2E8F06" w:rsidR="006E045E" w:rsidRDefault="00F93C68" w:rsidP="00D87AD4">
            <w:ins w:id="60" w:author="Microsoft Office User" w:date="2020-05-11T18:15:00Z">
              <w:r w:rsidRPr="00F93C68">
                <w:t>2.04503</w:t>
              </w:r>
            </w:ins>
            <w:ins w:id="61" w:author="Microsoft Office User" w:date="2020-05-11T18:17:00Z">
              <w:r>
                <w:t xml:space="preserve"> </w:t>
              </w:r>
            </w:ins>
            <w:bookmarkStart w:id="62" w:name="_GoBack"/>
            <w:bookmarkEnd w:id="62"/>
          </w:p>
        </w:tc>
        <w:tc>
          <w:tcPr>
            <w:tcW w:w="1279" w:type="dxa"/>
            <w:tcPrChange w:id="63" w:author="Microsoft Office User" w:date="2020-05-11T18:23:00Z">
              <w:tcPr>
                <w:tcW w:w="1331" w:type="dxa"/>
                <w:gridSpan w:val="2"/>
              </w:tcPr>
            </w:tcPrChange>
          </w:tcPr>
          <w:p w14:paraId="181EED4B" w14:textId="55DF9914" w:rsidR="006E045E" w:rsidRDefault="00F93C68" w:rsidP="00D87AD4">
            <w:ins w:id="64" w:author="Microsoft Office User" w:date="2020-05-11T18:13:00Z">
              <w:r>
                <w:t>0.0886475</w:t>
              </w:r>
            </w:ins>
          </w:p>
        </w:tc>
        <w:tc>
          <w:tcPr>
            <w:tcW w:w="1080" w:type="dxa"/>
            <w:tcPrChange w:id="65" w:author="Microsoft Office User" w:date="2020-05-11T18:23:00Z">
              <w:tcPr>
                <w:tcW w:w="1093" w:type="dxa"/>
                <w:gridSpan w:val="2"/>
              </w:tcPr>
            </w:tcPrChange>
          </w:tcPr>
          <w:p w14:paraId="75821AA7" w14:textId="6DA8AB8B" w:rsidR="006E045E" w:rsidRDefault="00F93C68" w:rsidP="00D87AD4">
            <w:ins w:id="66" w:author="Microsoft Office User" w:date="2020-05-11T18:13:00Z">
              <w:r>
                <w:t>1.938810</w:t>
              </w:r>
            </w:ins>
          </w:p>
        </w:tc>
        <w:tc>
          <w:tcPr>
            <w:tcW w:w="1378" w:type="dxa"/>
            <w:tcPrChange w:id="67" w:author="Microsoft Office User" w:date="2020-05-11T18:23:00Z">
              <w:tcPr>
                <w:tcW w:w="1378" w:type="dxa"/>
                <w:gridSpan w:val="2"/>
              </w:tcPr>
            </w:tcPrChange>
          </w:tcPr>
          <w:p w14:paraId="1B4572A7" w14:textId="1DA64863" w:rsidR="006E045E" w:rsidRDefault="00B478AE" w:rsidP="00D87AD4">
            <w:ins w:id="68" w:author="Microsoft Office User" w:date="2020-05-11T18:06:00Z">
              <w:r>
                <w:t>110.65244</w:t>
              </w:r>
            </w:ins>
          </w:p>
        </w:tc>
        <w:tc>
          <w:tcPr>
            <w:tcW w:w="1883" w:type="dxa"/>
            <w:tcPrChange w:id="69" w:author="Microsoft Office User" w:date="2020-05-11T18:23:00Z">
              <w:tcPr>
                <w:tcW w:w="1193" w:type="dxa"/>
                <w:gridSpan w:val="2"/>
              </w:tcPr>
            </w:tcPrChange>
          </w:tcPr>
          <w:p w14:paraId="524C3F6B" w14:textId="31691B54" w:rsidR="006E045E" w:rsidRDefault="009E62A4" w:rsidP="00D87AD4">
            <w:ins w:id="70" w:author="Microsoft Office User" w:date="2020-05-11T18:25:00Z">
              <w:r w:rsidRPr="009E62A4">
                <w:t xml:space="preserve">0.0218 </w:t>
              </w:r>
              <w:r>
                <w:t>(</w:t>
              </w:r>
              <w:r w:rsidRPr="009E62A4">
                <w:t>0.018</w:t>
              </w:r>
              <w:r>
                <w:t>4</w:t>
              </w:r>
              <w:r w:rsidRPr="009E62A4">
                <w:t xml:space="preserve"> </w:t>
              </w:r>
              <w:r>
                <w:t>-</w:t>
              </w:r>
              <w:r w:rsidRPr="009E62A4">
                <w:t>0.0284</w:t>
              </w:r>
              <w:r>
                <w:t>)</w:t>
              </w:r>
            </w:ins>
          </w:p>
        </w:tc>
      </w:tr>
      <w:tr w:rsidR="00D516BF" w14:paraId="7AED49E2" w14:textId="77777777" w:rsidTr="00D516BF">
        <w:trPr>
          <w:trPrChange w:id="71" w:author="Microsoft Office User" w:date="2020-05-11T18:23:00Z">
            <w:trPr>
              <w:gridAfter w:val="0"/>
            </w:trPr>
          </w:trPrChange>
        </w:trPr>
        <w:tc>
          <w:tcPr>
            <w:tcW w:w="1569" w:type="dxa"/>
            <w:tcPrChange w:id="72" w:author="Microsoft Office User" w:date="2020-05-11T18:23:00Z">
              <w:tcPr>
                <w:tcW w:w="1679" w:type="dxa"/>
                <w:gridSpan w:val="2"/>
              </w:tcPr>
            </w:tcPrChange>
          </w:tcPr>
          <w:p w14:paraId="2705CF21" w14:textId="5B05A6E9" w:rsidR="006E045E" w:rsidRDefault="00B478AE" w:rsidP="00D87AD4">
            <w:ins w:id="73" w:author="Microsoft Office User" w:date="2020-05-11T18:00:00Z">
              <w:r>
                <w:t>ESRD, transpla</w:t>
              </w:r>
            </w:ins>
            <w:ins w:id="74" w:author="Microsoft Office User" w:date="2020-05-11T18:01:00Z">
              <w:r>
                <w:t>nt</w:t>
              </w:r>
            </w:ins>
            <w:del w:id="75" w:author="Microsoft Office User" w:date="2020-05-11T18:00:00Z">
              <w:r w:rsidR="006E045E" w:rsidDel="00B478AE">
                <w:delText>…</w:delText>
              </w:r>
            </w:del>
          </w:p>
        </w:tc>
        <w:tc>
          <w:tcPr>
            <w:tcW w:w="1018" w:type="dxa"/>
            <w:tcPrChange w:id="76" w:author="Microsoft Office User" w:date="2020-05-11T18:23:00Z">
              <w:tcPr>
                <w:tcW w:w="1057" w:type="dxa"/>
                <w:gridSpan w:val="2"/>
              </w:tcPr>
            </w:tcPrChange>
          </w:tcPr>
          <w:p w14:paraId="6BBD27C9" w14:textId="02E1158F" w:rsidR="006E045E" w:rsidRDefault="00B478AE" w:rsidP="00D87AD4">
            <w:pPr>
              <w:rPr>
                <w:ins w:id="77" w:author="Microsoft Office User" w:date="2020-05-11T17:23:00Z"/>
              </w:rPr>
            </w:pPr>
            <w:ins w:id="78" w:author="Microsoft Office User" w:date="2020-05-11T18:01:00Z">
              <w:r>
                <w:t>B</w:t>
              </w:r>
            </w:ins>
          </w:p>
        </w:tc>
        <w:tc>
          <w:tcPr>
            <w:tcW w:w="1569" w:type="dxa"/>
            <w:tcPrChange w:id="79" w:author="Microsoft Office User" w:date="2020-05-11T18:23:00Z">
              <w:tcPr>
                <w:tcW w:w="1331" w:type="dxa"/>
              </w:tcPr>
            </w:tcPrChange>
          </w:tcPr>
          <w:p w14:paraId="24E7E222" w14:textId="6D6223D7" w:rsidR="006E045E" w:rsidRDefault="00F93C68" w:rsidP="00D87AD4">
            <w:ins w:id="80" w:author="Microsoft Office User" w:date="2020-05-11T18:15:00Z">
              <w:r w:rsidRPr="00F93C68">
                <w:t>10.74571</w:t>
              </w:r>
            </w:ins>
          </w:p>
        </w:tc>
        <w:tc>
          <w:tcPr>
            <w:tcW w:w="1279" w:type="dxa"/>
            <w:tcPrChange w:id="81" w:author="Microsoft Office User" w:date="2020-05-11T18:23:00Z">
              <w:tcPr>
                <w:tcW w:w="1331" w:type="dxa"/>
                <w:gridSpan w:val="2"/>
              </w:tcPr>
            </w:tcPrChange>
          </w:tcPr>
          <w:p w14:paraId="6EDAEE37" w14:textId="51ADA52D" w:rsidR="006E045E" w:rsidRDefault="00F93C68" w:rsidP="00D87AD4">
            <w:ins w:id="82" w:author="Microsoft Office User" w:date="2020-05-11T18:19:00Z">
              <w:r w:rsidRPr="00F93C68">
                <w:t>0.2130958</w:t>
              </w:r>
            </w:ins>
          </w:p>
        </w:tc>
        <w:tc>
          <w:tcPr>
            <w:tcW w:w="1080" w:type="dxa"/>
            <w:tcPrChange w:id="83" w:author="Microsoft Office User" w:date="2020-05-11T18:23:00Z">
              <w:tcPr>
                <w:tcW w:w="1093" w:type="dxa"/>
                <w:gridSpan w:val="2"/>
              </w:tcPr>
            </w:tcPrChange>
          </w:tcPr>
          <w:p w14:paraId="5FF1B934" w14:textId="76FBAA3F" w:rsidR="006E045E" w:rsidRDefault="00F93C68" w:rsidP="00D87AD4">
            <w:ins w:id="84" w:author="Microsoft Office User" w:date="2020-05-11T18:19:00Z">
              <w:r w:rsidRPr="00F93C68">
                <w:t>10.48983</w:t>
              </w:r>
            </w:ins>
          </w:p>
        </w:tc>
        <w:tc>
          <w:tcPr>
            <w:tcW w:w="1378" w:type="dxa"/>
            <w:tcPrChange w:id="85" w:author="Microsoft Office User" w:date="2020-05-11T18:23:00Z">
              <w:tcPr>
                <w:tcW w:w="1378" w:type="dxa"/>
                <w:gridSpan w:val="2"/>
              </w:tcPr>
            </w:tcPrChange>
          </w:tcPr>
          <w:p w14:paraId="575AD83B" w14:textId="2A0F9231" w:rsidR="006E045E" w:rsidRDefault="00D516BF" w:rsidP="00D87AD4">
            <w:ins w:id="86" w:author="Microsoft Office User" w:date="2020-05-11T18:20:00Z">
              <w:r w:rsidRPr="00D516BF">
                <w:t>139.2832</w:t>
              </w:r>
            </w:ins>
          </w:p>
        </w:tc>
        <w:tc>
          <w:tcPr>
            <w:tcW w:w="1883" w:type="dxa"/>
            <w:tcPrChange w:id="87" w:author="Microsoft Office User" w:date="2020-05-11T18:23:00Z">
              <w:tcPr>
                <w:tcW w:w="1193" w:type="dxa"/>
                <w:gridSpan w:val="2"/>
              </w:tcPr>
            </w:tcPrChange>
          </w:tcPr>
          <w:p w14:paraId="53262F31" w14:textId="376A08E1" w:rsidR="006E045E" w:rsidRDefault="00D516BF" w:rsidP="00D87AD4">
            <w:ins w:id="88" w:author="Microsoft Office User" w:date="2020-05-11T18:23:00Z">
              <w:r w:rsidRPr="00D516BF">
                <w:t>0.0208</w:t>
              </w:r>
              <w:r>
                <w:t xml:space="preserve"> (</w:t>
              </w:r>
              <w:r w:rsidRPr="00D516BF">
                <w:t>0.017</w:t>
              </w:r>
              <w:r>
                <w:t xml:space="preserve">7 - </w:t>
              </w:r>
              <w:r w:rsidRPr="00D516BF">
                <w:t>0.024</w:t>
              </w:r>
              <w:r>
                <w:t>7)</w:t>
              </w:r>
            </w:ins>
          </w:p>
        </w:tc>
      </w:tr>
      <w:tr w:rsidR="009E62A4" w14:paraId="18BCD7B1" w14:textId="77777777" w:rsidTr="00D516BF">
        <w:trPr>
          <w:ins w:id="89" w:author="Microsoft Office User" w:date="2020-05-11T18:00:00Z"/>
        </w:trPr>
        <w:tc>
          <w:tcPr>
            <w:tcW w:w="1569" w:type="dxa"/>
          </w:tcPr>
          <w:p w14:paraId="1DE67747" w14:textId="77777777" w:rsidR="00B478AE" w:rsidRDefault="00B478AE" w:rsidP="00B478AE">
            <w:pPr>
              <w:rPr>
                <w:ins w:id="90" w:author="Microsoft Office User" w:date="2020-05-11T18:03:00Z"/>
              </w:rPr>
            </w:pPr>
            <w:ins w:id="91" w:author="Microsoft Office User" w:date="2020-05-11T18:03:00Z">
              <w:r w:rsidRPr="00BD643E">
                <w:t>PAD, bypass surgery</w:t>
              </w:r>
            </w:ins>
          </w:p>
          <w:p w14:paraId="666A867E" w14:textId="563BDB9F" w:rsidR="00B478AE" w:rsidRDefault="00B478AE" w:rsidP="00D87AD4">
            <w:pPr>
              <w:rPr>
                <w:ins w:id="92" w:author="Microsoft Office User" w:date="2020-05-11T18:00:00Z"/>
              </w:rPr>
            </w:pPr>
          </w:p>
        </w:tc>
        <w:tc>
          <w:tcPr>
            <w:tcW w:w="1018" w:type="dxa"/>
          </w:tcPr>
          <w:p w14:paraId="1FB68078" w14:textId="53AEA2B3" w:rsidR="00B478AE" w:rsidRDefault="00B478AE" w:rsidP="00D87AD4">
            <w:pPr>
              <w:rPr>
                <w:ins w:id="93" w:author="Microsoft Office User" w:date="2020-05-11T18:00:00Z"/>
              </w:rPr>
            </w:pPr>
            <w:ins w:id="94" w:author="Microsoft Office User" w:date="2020-05-11T18:03:00Z">
              <w:r>
                <w:t>C</w:t>
              </w:r>
            </w:ins>
          </w:p>
        </w:tc>
        <w:tc>
          <w:tcPr>
            <w:tcW w:w="1569" w:type="dxa"/>
          </w:tcPr>
          <w:p w14:paraId="376B3643" w14:textId="1A53D621" w:rsidR="00B478AE" w:rsidRDefault="00F93C68" w:rsidP="00D87AD4">
            <w:pPr>
              <w:rPr>
                <w:ins w:id="95" w:author="Microsoft Office User" w:date="2020-05-11T18:00:00Z"/>
              </w:rPr>
            </w:pPr>
            <w:ins w:id="96" w:author="Microsoft Office User" w:date="2020-05-11T18:15:00Z">
              <w:r w:rsidRPr="00F93C68">
                <w:t>4.322981</w:t>
              </w:r>
            </w:ins>
          </w:p>
        </w:tc>
        <w:tc>
          <w:tcPr>
            <w:tcW w:w="1279" w:type="dxa"/>
          </w:tcPr>
          <w:p w14:paraId="270D8ACC" w14:textId="7520895F" w:rsidR="00B478AE" w:rsidRDefault="00F93C68" w:rsidP="00D87AD4">
            <w:pPr>
              <w:rPr>
                <w:ins w:id="97" w:author="Microsoft Office User" w:date="2020-05-11T18:00:00Z"/>
              </w:rPr>
            </w:pPr>
            <w:ins w:id="98" w:author="Microsoft Office User" w:date="2020-05-11T18:18:00Z">
              <w:r>
                <w:t>0</w:t>
              </w:r>
            </w:ins>
          </w:p>
        </w:tc>
        <w:tc>
          <w:tcPr>
            <w:tcW w:w="1080" w:type="dxa"/>
          </w:tcPr>
          <w:p w14:paraId="4D928183" w14:textId="3B05C797" w:rsidR="00B478AE" w:rsidRDefault="00F93C68" w:rsidP="00D87AD4">
            <w:pPr>
              <w:rPr>
                <w:ins w:id="99" w:author="Microsoft Office User" w:date="2020-05-11T18:00:00Z"/>
              </w:rPr>
            </w:pPr>
            <w:ins w:id="100" w:author="Microsoft Office User" w:date="2020-05-11T18:18:00Z">
              <w:r w:rsidRPr="00F93C68">
                <w:t>4.322981</w:t>
              </w:r>
            </w:ins>
          </w:p>
        </w:tc>
        <w:tc>
          <w:tcPr>
            <w:tcW w:w="1378" w:type="dxa"/>
          </w:tcPr>
          <w:p w14:paraId="087F4A6C" w14:textId="021E0B68" w:rsidR="00B478AE" w:rsidRDefault="00D516BF" w:rsidP="00D87AD4">
            <w:pPr>
              <w:rPr>
                <w:ins w:id="101" w:author="Microsoft Office User" w:date="2020-05-11T18:00:00Z"/>
              </w:rPr>
            </w:pPr>
            <w:ins w:id="102" w:author="Microsoft Office User" w:date="2020-05-11T18:21:00Z">
              <w:r w:rsidRPr="00D516BF">
                <w:t>225.9302</w:t>
              </w:r>
            </w:ins>
          </w:p>
        </w:tc>
        <w:tc>
          <w:tcPr>
            <w:tcW w:w="1883" w:type="dxa"/>
          </w:tcPr>
          <w:p w14:paraId="1656BDD2" w14:textId="56341C53" w:rsidR="00B478AE" w:rsidRDefault="009E62A4" w:rsidP="00D87AD4">
            <w:pPr>
              <w:rPr>
                <w:ins w:id="103" w:author="Microsoft Office User" w:date="2020-05-11T18:00:00Z"/>
              </w:rPr>
            </w:pPr>
            <w:ins w:id="104" w:author="Microsoft Office User" w:date="2020-05-11T18:24:00Z">
              <w:r w:rsidRPr="009E62A4">
                <w:t>0.008</w:t>
              </w:r>
              <w:r>
                <w:t>1 (</w:t>
              </w:r>
              <w:r w:rsidRPr="009E62A4">
                <w:t>0.00</w:t>
              </w:r>
              <w:r>
                <w:t>70</w:t>
              </w:r>
              <w:r w:rsidRPr="009E62A4">
                <w:t xml:space="preserve"> </w:t>
              </w:r>
              <w:r>
                <w:t>-</w:t>
              </w:r>
              <w:r w:rsidRPr="009E62A4">
                <w:t>0.0091</w:t>
              </w:r>
              <w:r>
                <w:t>)</w:t>
              </w:r>
            </w:ins>
          </w:p>
        </w:tc>
      </w:tr>
      <w:tr w:rsidR="009E62A4" w14:paraId="46835BC4" w14:textId="77777777" w:rsidTr="00D516BF">
        <w:trPr>
          <w:ins w:id="105" w:author="Microsoft Office User" w:date="2020-05-11T18:00:00Z"/>
        </w:trPr>
        <w:tc>
          <w:tcPr>
            <w:tcW w:w="1569" w:type="dxa"/>
          </w:tcPr>
          <w:p w14:paraId="3A9CF5E1" w14:textId="0DB9FA4D" w:rsidR="00B478AE" w:rsidRDefault="00B478AE" w:rsidP="00D87AD4">
            <w:pPr>
              <w:rPr>
                <w:ins w:id="106" w:author="Microsoft Office User" w:date="2020-05-11T18:00:00Z"/>
              </w:rPr>
            </w:pPr>
            <w:ins w:id="107" w:author="Microsoft Office User" w:date="2020-05-11T18:03:00Z">
              <w:r>
                <w:lastRenderedPageBreak/>
                <w:t>High-g</w:t>
              </w:r>
            </w:ins>
            <w:ins w:id="108" w:author="Microsoft Office User" w:date="2020-05-11T18:16:00Z">
              <w:r w:rsidR="00F93C68">
                <w:t>r</w:t>
              </w:r>
            </w:ins>
            <w:ins w:id="109" w:author="Microsoft Office User" w:date="2020-05-11T18:03:00Z">
              <w:r>
                <w:t>ade glioma, resection</w:t>
              </w:r>
            </w:ins>
          </w:p>
        </w:tc>
        <w:tc>
          <w:tcPr>
            <w:tcW w:w="1018" w:type="dxa"/>
          </w:tcPr>
          <w:p w14:paraId="32919ECB" w14:textId="6DA4A07D" w:rsidR="00B478AE" w:rsidRDefault="00B478AE" w:rsidP="00D87AD4">
            <w:pPr>
              <w:rPr>
                <w:ins w:id="110" w:author="Microsoft Office User" w:date="2020-05-11T18:00:00Z"/>
              </w:rPr>
            </w:pPr>
            <w:ins w:id="111" w:author="Microsoft Office User" w:date="2020-05-11T18:03:00Z">
              <w:r>
                <w:t>D</w:t>
              </w:r>
            </w:ins>
          </w:p>
        </w:tc>
        <w:tc>
          <w:tcPr>
            <w:tcW w:w="1569" w:type="dxa"/>
          </w:tcPr>
          <w:p w14:paraId="1785945C" w14:textId="34F2A528" w:rsidR="00B478AE" w:rsidRDefault="00F93C68" w:rsidP="00D87AD4">
            <w:pPr>
              <w:rPr>
                <w:ins w:id="112" w:author="Microsoft Office User" w:date="2020-05-11T18:00:00Z"/>
              </w:rPr>
            </w:pPr>
            <w:ins w:id="113" w:author="Microsoft Office User" w:date="2020-05-11T18:16:00Z">
              <w:r w:rsidRPr="00F93C68">
                <w:t>6.106406</w:t>
              </w:r>
            </w:ins>
          </w:p>
        </w:tc>
        <w:tc>
          <w:tcPr>
            <w:tcW w:w="1279" w:type="dxa"/>
          </w:tcPr>
          <w:p w14:paraId="7A995340" w14:textId="6265A8F6" w:rsidR="00B478AE" w:rsidRDefault="00F93C68" w:rsidP="00D87AD4">
            <w:pPr>
              <w:rPr>
                <w:ins w:id="114" w:author="Microsoft Office User" w:date="2020-05-11T18:00:00Z"/>
              </w:rPr>
            </w:pPr>
            <w:ins w:id="115" w:author="Microsoft Office User" w:date="2020-05-11T18:17:00Z">
              <w:r w:rsidRPr="00F93C68">
                <w:t>0.1029614</w:t>
              </w:r>
            </w:ins>
          </w:p>
        </w:tc>
        <w:tc>
          <w:tcPr>
            <w:tcW w:w="1080" w:type="dxa"/>
          </w:tcPr>
          <w:p w14:paraId="671BC98A" w14:textId="3E30E727" w:rsidR="00B478AE" w:rsidRDefault="00F93C68" w:rsidP="00D87AD4">
            <w:pPr>
              <w:rPr>
                <w:ins w:id="116" w:author="Microsoft Office User" w:date="2020-05-11T18:00:00Z"/>
              </w:rPr>
            </w:pPr>
            <w:ins w:id="117" w:author="Microsoft Office User" w:date="2020-05-11T18:18:00Z">
              <w:r w:rsidRPr="00F93C68">
                <w:t>5.622537</w:t>
              </w:r>
            </w:ins>
          </w:p>
        </w:tc>
        <w:tc>
          <w:tcPr>
            <w:tcW w:w="1378" w:type="dxa"/>
          </w:tcPr>
          <w:p w14:paraId="300FA6C0" w14:textId="5A975FC8" w:rsidR="00B478AE" w:rsidRDefault="00D516BF" w:rsidP="00D87AD4">
            <w:pPr>
              <w:rPr>
                <w:ins w:id="118" w:author="Microsoft Office User" w:date="2020-05-11T18:00:00Z"/>
              </w:rPr>
            </w:pPr>
            <w:ins w:id="119" w:author="Microsoft Office User" w:date="2020-05-11T18:21:00Z">
              <w:r w:rsidRPr="00D516BF">
                <w:t>231.4498</w:t>
              </w:r>
            </w:ins>
          </w:p>
        </w:tc>
        <w:tc>
          <w:tcPr>
            <w:tcW w:w="1883" w:type="dxa"/>
          </w:tcPr>
          <w:p w14:paraId="637CD1A4" w14:textId="48BB7D98" w:rsidR="00B478AE" w:rsidRDefault="009E62A4" w:rsidP="00D87AD4">
            <w:pPr>
              <w:rPr>
                <w:ins w:id="120" w:author="Microsoft Office User" w:date="2020-05-11T18:00:00Z"/>
              </w:rPr>
            </w:pPr>
            <w:ins w:id="121" w:author="Microsoft Office User" w:date="2020-05-11T18:23:00Z">
              <w:r w:rsidRPr="009E62A4">
                <w:t xml:space="preserve">0.004117601 </w:t>
              </w:r>
              <w:r>
                <w:t>(</w:t>
              </w:r>
              <w:r w:rsidRPr="009E62A4">
                <w:t xml:space="preserve">0.0037 </w:t>
              </w:r>
            </w:ins>
            <w:ins w:id="122" w:author="Microsoft Office User" w:date="2020-05-11T18:24:00Z">
              <w:r>
                <w:t>-</w:t>
              </w:r>
            </w:ins>
            <w:ins w:id="123" w:author="Microsoft Office User" w:date="2020-05-11T18:23:00Z">
              <w:r w:rsidRPr="009E62A4">
                <w:t>0.004</w:t>
              </w:r>
            </w:ins>
            <w:ins w:id="124" w:author="Microsoft Office User" w:date="2020-05-11T18:24:00Z">
              <w:r>
                <w:t>5)</w:t>
              </w:r>
            </w:ins>
          </w:p>
        </w:tc>
      </w:tr>
      <w:tr w:rsidR="009E62A4" w14:paraId="219AA049" w14:textId="77777777" w:rsidTr="00D516BF">
        <w:trPr>
          <w:ins w:id="125" w:author="Microsoft Office User" w:date="2020-05-11T18:00:00Z"/>
        </w:trPr>
        <w:tc>
          <w:tcPr>
            <w:tcW w:w="1569" w:type="dxa"/>
          </w:tcPr>
          <w:p w14:paraId="42EDC0D1" w14:textId="011D8A9C" w:rsidR="00B478AE" w:rsidRDefault="00B478AE" w:rsidP="00D87AD4">
            <w:pPr>
              <w:rPr>
                <w:ins w:id="126" w:author="Microsoft Office User" w:date="2020-05-11T18:00:00Z"/>
              </w:rPr>
            </w:pPr>
            <w:ins w:id="127" w:author="Microsoft Office User" w:date="2020-05-11T18:02:00Z">
              <w:r>
                <w:t>Etc…</w:t>
              </w:r>
            </w:ins>
          </w:p>
        </w:tc>
        <w:tc>
          <w:tcPr>
            <w:tcW w:w="1018" w:type="dxa"/>
          </w:tcPr>
          <w:p w14:paraId="360AE94B" w14:textId="77777777" w:rsidR="00B478AE" w:rsidRDefault="00B478AE" w:rsidP="00D87AD4">
            <w:pPr>
              <w:rPr>
                <w:ins w:id="128" w:author="Microsoft Office User" w:date="2020-05-11T18:00:00Z"/>
              </w:rPr>
            </w:pPr>
          </w:p>
        </w:tc>
        <w:tc>
          <w:tcPr>
            <w:tcW w:w="1569" w:type="dxa"/>
          </w:tcPr>
          <w:p w14:paraId="5BA4B424" w14:textId="77777777" w:rsidR="00B478AE" w:rsidRDefault="00B478AE" w:rsidP="00D87AD4">
            <w:pPr>
              <w:rPr>
                <w:ins w:id="129" w:author="Microsoft Office User" w:date="2020-05-11T18:00:00Z"/>
              </w:rPr>
            </w:pPr>
          </w:p>
        </w:tc>
        <w:tc>
          <w:tcPr>
            <w:tcW w:w="1279" w:type="dxa"/>
          </w:tcPr>
          <w:p w14:paraId="589FB75F" w14:textId="77777777" w:rsidR="00B478AE" w:rsidRDefault="00B478AE" w:rsidP="00D87AD4">
            <w:pPr>
              <w:rPr>
                <w:ins w:id="130" w:author="Microsoft Office User" w:date="2020-05-11T18:00:00Z"/>
              </w:rPr>
            </w:pPr>
          </w:p>
        </w:tc>
        <w:tc>
          <w:tcPr>
            <w:tcW w:w="1080" w:type="dxa"/>
          </w:tcPr>
          <w:p w14:paraId="024A9FBE" w14:textId="77777777" w:rsidR="00B478AE" w:rsidRDefault="00B478AE" w:rsidP="00D87AD4">
            <w:pPr>
              <w:rPr>
                <w:ins w:id="131" w:author="Microsoft Office User" w:date="2020-05-11T18:00:00Z"/>
              </w:rPr>
            </w:pPr>
          </w:p>
        </w:tc>
        <w:tc>
          <w:tcPr>
            <w:tcW w:w="1378" w:type="dxa"/>
          </w:tcPr>
          <w:p w14:paraId="03DEE28A" w14:textId="77777777" w:rsidR="00B478AE" w:rsidRDefault="00B478AE" w:rsidP="00D87AD4">
            <w:pPr>
              <w:rPr>
                <w:ins w:id="132" w:author="Microsoft Office User" w:date="2020-05-11T18:00:00Z"/>
              </w:rPr>
            </w:pPr>
          </w:p>
        </w:tc>
        <w:tc>
          <w:tcPr>
            <w:tcW w:w="1883" w:type="dxa"/>
          </w:tcPr>
          <w:p w14:paraId="18A5898D" w14:textId="77777777" w:rsidR="00B478AE" w:rsidRDefault="00B478AE" w:rsidP="00D87AD4">
            <w:pPr>
              <w:rPr>
                <w:ins w:id="133" w:author="Microsoft Office User" w:date="2020-05-11T18:00:00Z"/>
              </w:rPr>
            </w:pPr>
          </w:p>
        </w:tc>
      </w:tr>
      <w:tr w:rsidR="009E62A4" w14:paraId="657E54C6" w14:textId="77777777" w:rsidTr="00D516BF">
        <w:trPr>
          <w:ins w:id="134" w:author="Microsoft Office User" w:date="2020-05-11T18:00:00Z"/>
        </w:trPr>
        <w:tc>
          <w:tcPr>
            <w:tcW w:w="1569" w:type="dxa"/>
          </w:tcPr>
          <w:p w14:paraId="3041ABA5" w14:textId="77777777" w:rsidR="00B478AE" w:rsidRDefault="00B478AE" w:rsidP="00D87AD4">
            <w:pPr>
              <w:rPr>
                <w:ins w:id="135" w:author="Microsoft Office User" w:date="2020-05-11T18:00:00Z"/>
              </w:rPr>
            </w:pPr>
          </w:p>
        </w:tc>
        <w:tc>
          <w:tcPr>
            <w:tcW w:w="1018" w:type="dxa"/>
          </w:tcPr>
          <w:p w14:paraId="6262B613" w14:textId="77777777" w:rsidR="00B478AE" w:rsidRDefault="00B478AE" w:rsidP="00D87AD4">
            <w:pPr>
              <w:rPr>
                <w:ins w:id="136" w:author="Microsoft Office User" w:date="2020-05-11T18:00:00Z"/>
              </w:rPr>
            </w:pPr>
          </w:p>
        </w:tc>
        <w:tc>
          <w:tcPr>
            <w:tcW w:w="1569" w:type="dxa"/>
          </w:tcPr>
          <w:p w14:paraId="7FEFEEA2" w14:textId="77777777" w:rsidR="00B478AE" w:rsidRDefault="00B478AE" w:rsidP="00D87AD4">
            <w:pPr>
              <w:rPr>
                <w:ins w:id="137" w:author="Microsoft Office User" w:date="2020-05-11T18:00:00Z"/>
              </w:rPr>
            </w:pPr>
          </w:p>
        </w:tc>
        <w:tc>
          <w:tcPr>
            <w:tcW w:w="1279" w:type="dxa"/>
          </w:tcPr>
          <w:p w14:paraId="32A2C718" w14:textId="77777777" w:rsidR="00B478AE" w:rsidRDefault="00B478AE" w:rsidP="00D87AD4">
            <w:pPr>
              <w:rPr>
                <w:ins w:id="138" w:author="Microsoft Office User" w:date="2020-05-11T18:00:00Z"/>
              </w:rPr>
            </w:pPr>
          </w:p>
        </w:tc>
        <w:tc>
          <w:tcPr>
            <w:tcW w:w="1080" w:type="dxa"/>
          </w:tcPr>
          <w:p w14:paraId="29BCC281" w14:textId="77777777" w:rsidR="00B478AE" w:rsidRDefault="00B478AE" w:rsidP="00D87AD4">
            <w:pPr>
              <w:rPr>
                <w:ins w:id="139" w:author="Microsoft Office User" w:date="2020-05-11T18:00:00Z"/>
              </w:rPr>
            </w:pPr>
          </w:p>
        </w:tc>
        <w:tc>
          <w:tcPr>
            <w:tcW w:w="1378" w:type="dxa"/>
          </w:tcPr>
          <w:p w14:paraId="497EA016" w14:textId="77777777" w:rsidR="00B478AE" w:rsidRDefault="00B478AE" w:rsidP="00D87AD4">
            <w:pPr>
              <w:rPr>
                <w:ins w:id="140" w:author="Microsoft Office User" w:date="2020-05-11T18:00:00Z"/>
              </w:rPr>
            </w:pPr>
          </w:p>
        </w:tc>
        <w:tc>
          <w:tcPr>
            <w:tcW w:w="1883" w:type="dxa"/>
          </w:tcPr>
          <w:p w14:paraId="19D041F0" w14:textId="77777777" w:rsidR="00B478AE" w:rsidRDefault="00B478AE" w:rsidP="00D87AD4">
            <w:pPr>
              <w:rPr>
                <w:ins w:id="141" w:author="Microsoft Office User" w:date="2020-05-11T18:00:00Z"/>
              </w:rPr>
            </w:pPr>
          </w:p>
        </w:tc>
      </w:tr>
    </w:tbl>
    <w:p w14:paraId="7C385032" w14:textId="77777777" w:rsidR="00995228" w:rsidRDefault="00995228" w:rsidP="00D87AD4"/>
    <w:p w14:paraId="176979FD" w14:textId="77777777" w:rsidR="001B3615" w:rsidRDefault="001B3615" w:rsidP="001B3615">
      <w:pPr>
        <w:pStyle w:val="Heading2"/>
      </w:pPr>
      <w:r>
        <w:t>Appendix A</w:t>
      </w:r>
    </w:p>
    <w:p w14:paraId="4479A112" w14:textId="77777777" w:rsidR="001B3615" w:rsidRDefault="001B3615" w:rsidP="00D87AD4">
      <w:r>
        <w:t xml:space="preserve">An overview per disease of the distribution </w:t>
      </w:r>
      <w:r w:rsidR="009F62A4">
        <w:t xml:space="preserve">and source </w:t>
      </w:r>
      <w:r>
        <w:t xml:space="preserve">of </w:t>
      </w:r>
      <w:r w:rsidR="009F62A4">
        <w:t xml:space="preserve">the </w:t>
      </w:r>
      <w:r>
        <w:t>i</w:t>
      </w:r>
      <w:r w:rsidR="009F62A4">
        <w:t>nput parameters</w:t>
      </w:r>
      <w:r>
        <w:t xml:space="preserve"> and a graphical representation of the output of the model.</w:t>
      </w:r>
    </w:p>
    <w:p w14:paraId="0925184B" w14:textId="77777777" w:rsidR="001B3615" w:rsidRDefault="001B3615" w:rsidP="001B3615">
      <w:pPr>
        <w:pStyle w:val="Heading2"/>
      </w:pPr>
      <w:r>
        <w:t>Appendix B</w:t>
      </w:r>
    </w:p>
    <w:p w14:paraId="6F21A62C" w14:textId="77777777" w:rsidR="001B3615" w:rsidRPr="00D87AD4" w:rsidRDefault="00BA1945" w:rsidP="00D87AD4">
      <w:r>
        <w:t xml:space="preserve">A summary of the estimates </w:t>
      </w:r>
      <w:r w:rsidR="001B3615">
        <w:t>of the decision model</w:t>
      </w:r>
      <w:r>
        <w:t xml:space="preserve"> for the QALYs associated with each intervention for each strategy and the loss of QALYs per week delay.</w:t>
      </w:r>
    </w:p>
    <w:sectPr w:rsidR="001B3615" w:rsidRPr="00D87AD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5-11T17:16:00Z" w:initials="MOU">
    <w:p w14:paraId="081FFE88" w14:textId="5679B2B7" w:rsidR="007C1053" w:rsidRDefault="007C1053">
      <w:pPr>
        <w:pStyle w:val="CommentText"/>
      </w:pPr>
      <w:r>
        <w:rPr>
          <w:rStyle w:val="CommentReference"/>
        </w:rPr>
        <w:annotationRef/>
      </w:r>
      <w:r>
        <w:t xml:space="preserve">Nice title. </w:t>
      </w:r>
    </w:p>
  </w:comment>
  <w:comment w:id="7" w:author="Microsoft Office User" w:date="2020-05-11T17:13:00Z" w:initials="MOU">
    <w:p w14:paraId="24560EC0" w14:textId="77777777" w:rsidR="007C1053" w:rsidRDefault="007C1053">
      <w:pPr>
        <w:pStyle w:val="CommentText"/>
      </w:pPr>
      <w:r>
        <w:rPr>
          <w:rStyle w:val="CommentReference"/>
        </w:rPr>
        <w:annotationRef/>
      </w:r>
      <w:r>
        <w:t xml:space="preserve">Not sure if this is inconsistent. Maybe across hospitals, but within a hospital, why do you think it is inconsistent? </w:t>
      </w:r>
    </w:p>
    <w:p w14:paraId="232BB3EF" w14:textId="77777777" w:rsidR="007C1053" w:rsidRDefault="007C1053">
      <w:pPr>
        <w:pStyle w:val="CommentText"/>
      </w:pPr>
    </w:p>
    <w:p w14:paraId="4499450F" w14:textId="5CD5A605" w:rsidR="007C1053" w:rsidRDefault="007C1053">
      <w:pPr>
        <w:pStyle w:val="CommentText"/>
      </w:pPr>
      <w:r>
        <w:t xml:space="preserve">We might use the word “arbitrary” </w:t>
      </w:r>
    </w:p>
  </w:comment>
  <w:comment w:id="16" w:author="Microsoft Office User" w:date="2020-05-11T17:20:00Z" w:initials="MOU">
    <w:p w14:paraId="0C378EA6" w14:textId="43047466" w:rsidR="007C1053" w:rsidRPr="007C1053" w:rsidRDefault="007C1053">
      <w:pPr>
        <w:pStyle w:val="CommentText"/>
        <w:rPr>
          <w:lang w:val="nl-NL"/>
        </w:rPr>
      </w:pPr>
      <w:r>
        <w:rPr>
          <w:rStyle w:val="CommentReference"/>
        </w:rPr>
        <w:annotationRef/>
      </w:r>
      <w:r w:rsidRPr="007C1053">
        <w:rPr>
          <w:lang w:val="en-US"/>
        </w:rPr>
        <w:t xml:space="preserve">Ik maak hier quality of life van omdat er anders in het abstract quality of life, disutility and utility staat. </w:t>
      </w:r>
      <w:r>
        <w:rPr>
          <w:lang w:val="nl-NL"/>
        </w:rPr>
        <w:t xml:space="preserve">Ik dacht misschien is dat verwararend en moeten we dan eerst uitleggen dat we van disutility naar utility kunnen en dat utility QoL is etc. Ik hoop het zo een beetje opgelost te hebben.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1FFE88" w15:done="0"/>
  <w15:commentEx w15:paraId="4499450F" w15:done="0"/>
  <w15:commentEx w15:paraId="0C378E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1FFE88" w16cid:durableId="226406EF"/>
  <w16cid:commentId w16cid:paraId="4499450F" w16cid:durableId="2264062D"/>
  <w16cid:commentId w16cid:paraId="0C378EA6" w16cid:durableId="2264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0A3F9" w14:textId="77777777" w:rsidR="00BD50BF" w:rsidRDefault="00BD50BF" w:rsidP="00FE7393">
      <w:pPr>
        <w:spacing w:after="0" w:line="240" w:lineRule="auto"/>
      </w:pPr>
      <w:r>
        <w:separator/>
      </w:r>
    </w:p>
  </w:endnote>
  <w:endnote w:type="continuationSeparator" w:id="0">
    <w:p w14:paraId="0612D1A3" w14:textId="77777777" w:rsidR="00BD50BF" w:rsidRDefault="00BD50BF" w:rsidP="00FE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9B386" w14:textId="77777777" w:rsidR="00BD50BF" w:rsidRDefault="00BD50BF" w:rsidP="00FE7393">
      <w:pPr>
        <w:spacing w:after="0" w:line="240" w:lineRule="auto"/>
      </w:pPr>
      <w:r>
        <w:separator/>
      </w:r>
    </w:p>
  </w:footnote>
  <w:footnote w:type="continuationSeparator" w:id="0">
    <w:p w14:paraId="098460B8" w14:textId="77777777" w:rsidR="00BD50BF" w:rsidRDefault="00BD50BF" w:rsidP="00FE739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5A"/>
    <w:rsid w:val="00006917"/>
    <w:rsid w:val="000078C0"/>
    <w:rsid w:val="000611E7"/>
    <w:rsid w:val="00110D40"/>
    <w:rsid w:val="00145258"/>
    <w:rsid w:val="00150F00"/>
    <w:rsid w:val="001B3615"/>
    <w:rsid w:val="002616F5"/>
    <w:rsid w:val="00264033"/>
    <w:rsid w:val="00270992"/>
    <w:rsid w:val="002A1A07"/>
    <w:rsid w:val="002E445A"/>
    <w:rsid w:val="002F129C"/>
    <w:rsid w:val="00354D49"/>
    <w:rsid w:val="003A3C68"/>
    <w:rsid w:val="003B106D"/>
    <w:rsid w:val="00407C57"/>
    <w:rsid w:val="004257EC"/>
    <w:rsid w:val="004417D8"/>
    <w:rsid w:val="004602FE"/>
    <w:rsid w:val="004A503D"/>
    <w:rsid w:val="004C5675"/>
    <w:rsid w:val="004D7E65"/>
    <w:rsid w:val="005655B5"/>
    <w:rsid w:val="005D3ED7"/>
    <w:rsid w:val="005E6CB9"/>
    <w:rsid w:val="006D27F5"/>
    <w:rsid w:val="006E045E"/>
    <w:rsid w:val="00700C21"/>
    <w:rsid w:val="0072588B"/>
    <w:rsid w:val="00737CE6"/>
    <w:rsid w:val="0074641A"/>
    <w:rsid w:val="007711B2"/>
    <w:rsid w:val="007C1053"/>
    <w:rsid w:val="007D3DF9"/>
    <w:rsid w:val="007E49B4"/>
    <w:rsid w:val="007E5AE1"/>
    <w:rsid w:val="008B1B38"/>
    <w:rsid w:val="008D25CB"/>
    <w:rsid w:val="00900DFE"/>
    <w:rsid w:val="0094384D"/>
    <w:rsid w:val="00970A14"/>
    <w:rsid w:val="00995228"/>
    <w:rsid w:val="009E62A4"/>
    <w:rsid w:val="009F62A4"/>
    <w:rsid w:val="00A505EA"/>
    <w:rsid w:val="00A51144"/>
    <w:rsid w:val="00AA5D26"/>
    <w:rsid w:val="00B243F4"/>
    <w:rsid w:val="00B308D5"/>
    <w:rsid w:val="00B478AE"/>
    <w:rsid w:val="00BA1945"/>
    <w:rsid w:val="00BD50BF"/>
    <w:rsid w:val="00C0418C"/>
    <w:rsid w:val="00CB2328"/>
    <w:rsid w:val="00CF102E"/>
    <w:rsid w:val="00D369EC"/>
    <w:rsid w:val="00D516BF"/>
    <w:rsid w:val="00D64054"/>
    <w:rsid w:val="00D87AD4"/>
    <w:rsid w:val="00D9064D"/>
    <w:rsid w:val="00DA712E"/>
    <w:rsid w:val="00DD3325"/>
    <w:rsid w:val="00DE2A7F"/>
    <w:rsid w:val="00DE3710"/>
    <w:rsid w:val="00DF2531"/>
    <w:rsid w:val="00E1769B"/>
    <w:rsid w:val="00E65A86"/>
    <w:rsid w:val="00E70F2E"/>
    <w:rsid w:val="00EA5F14"/>
    <w:rsid w:val="00EF5030"/>
    <w:rsid w:val="00F17231"/>
    <w:rsid w:val="00F265AD"/>
    <w:rsid w:val="00F34F0F"/>
    <w:rsid w:val="00F5422B"/>
    <w:rsid w:val="00F93C68"/>
    <w:rsid w:val="00FB709A"/>
    <w:rsid w:val="00FE4DFF"/>
    <w:rsid w:val="00FE7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0845"/>
  <w15:chartTrackingRefBased/>
  <w15:docId w15:val="{2DB0CA8B-6F99-4FC6-831C-3E85B48B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737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4257E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73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7393"/>
  </w:style>
  <w:style w:type="paragraph" w:styleId="Footer">
    <w:name w:val="footer"/>
    <w:basedOn w:val="Normal"/>
    <w:link w:val="FooterChar"/>
    <w:uiPriority w:val="99"/>
    <w:unhideWhenUsed/>
    <w:rsid w:val="00FE73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7393"/>
  </w:style>
  <w:style w:type="character" w:customStyle="1" w:styleId="Heading2Char">
    <w:name w:val="Heading 2 Char"/>
    <w:basedOn w:val="DefaultParagraphFont"/>
    <w:link w:val="Heading2"/>
    <w:uiPriority w:val="1"/>
    <w:rsid w:val="00737CE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37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5228"/>
    <w:rPr>
      <w:rFonts w:ascii="Segoe UI" w:hAnsi="Segoe UI" w:cs="Segoe UI"/>
      <w:sz w:val="18"/>
      <w:szCs w:val="18"/>
    </w:rPr>
  </w:style>
  <w:style w:type="character" w:customStyle="1" w:styleId="CaptionChar">
    <w:name w:val="Caption Char"/>
    <w:basedOn w:val="DefaultParagraphFont"/>
    <w:link w:val="Caption"/>
    <w:rsid w:val="001B3615"/>
    <w:rPr>
      <w:i/>
      <w:iCs/>
      <w:color w:val="44546A" w:themeColor="text2"/>
      <w:sz w:val="18"/>
      <w:szCs w:val="18"/>
    </w:rPr>
  </w:style>
  <w:style w:type="character" w:styleId="CommentReference">
    <w:name w:val="annotation reference"/>
    <w:basedOn w:val="DefaultParagraphFont"/>
    <w:uiPriority w:val="99"/>
    <w:semiHidden/>
    <w:unhideWhenUsed/>
    <w:rsid w:val="007C1053"/>
    <w:rPr>
      <w:sz w:val="16"/>
      <w:szCs w:val="16"/>
    </w:rPr>
  </w:style>
  <w:style w:type="paragraph" w:styleId="CommentText">
    <w:name w:val="annotation text"/>
    <w:basedOn w:val="Normal"/>
    <w:link w:val="CommentTextChar"/>
    <w:uiPriority w:val="99"/>
    <w:semiHidden/>
    <w:unhideWhenUsed/>
    <w:rsid w:val="007C1053"/>
    <w:pPr>
      <w:spacing w:line="240" w:lineRule="auto"/>
    </w:pPr>
    <w:rPr>
      <w:sz w:val="20"/>
      <w:szCs w:val="20"/>
    </w:rPr>
  </w:style>
  <w:style w:type="character" w:customStyle="1" w:styleId="CommentTextChar">
    <w:name w:val="Comment Text Char"/>
    <w:basedOn w:val="DefaultParagraphFont"/>
    <w:link w:val="CommentText"/>
    <w:uiPriority w:val="99"/>
    <w:semiHidden/>
    <w:rsid w:val="007C1053"/>
    <w:rPr>
      <w:sz w:val="20"/>
      <w:szCs w:val="20"/>
    </w:rPr>
  </w:style>
  <w:style w:type="paragraph" w:styleId="CommentSubject">
    <w:name w:val="annotation subject"/>
    <w:basedOn w:val="CommentText"/>
    <w:next w:val="CommentText"/>
    <w:link w:val="CommentSubjectChar"/>
    <w:uiPriority w:val="99"/>
    <w:semiHidden/>
    <w:unhideWhenUsed/>
    <w:rsid w:val="007C1053"/>
    <w:rPr>
      <w:b/>
      <w:bCs/>
    </w:rPr>
  </w:style>
  <w:style w:type="character" w:customStyle="1" w:styleId="CommentSubjectChar">
    <w:name w:val="Comment Subject Char"/>
    <w:basedOn w:val="CommentTextChar"/>
    <w:link w:val="CommentSubject"/>
    <w:uiPriority w:val="99"/>
    <w:semiHidden/>
    <w:rsid w:val="007C10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22653-ADD4-7A49-860B-70ABD4842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6</Pages>
  <Words>1097</Words>
  <Characters>6256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Microsoft Office User</cp:lastModifiedBy>
  <cp:revision>63</cp:revision>
  <dcterms:created xsi:type="dcterms:W3CDTF">2020-05-08T08:18:00Z</dcterms:created>
  <dcterms:modified xsi:type="dcterms:W3CDTF">2020-05-11T16:28:00Z</dcterms:modified>
</cp:coreProperties>
</file>