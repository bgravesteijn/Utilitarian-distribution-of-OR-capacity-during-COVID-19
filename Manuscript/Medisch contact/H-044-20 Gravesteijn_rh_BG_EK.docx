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9D5FD" w14:textId="2BFB48B0" w:rsidR="0080453F" w:rsidRPr="0080453F" w:rsidRDefault="0080453F" w:rsidP="0080453F">
      <w:pPr>
        <w:pStyle w:val="Geenafstand"/>
        <w:rPr>
          <w:rFonts w:ascii="Cambria" w:hAnsi="Cambria"/>
        </w:rPr>
      </w:pPr>
      <w:r w:rsidRPr="0080453F">
        <w:rPr>
          <w:rFonts w:ascii="Cambria" w:hAnsi="Cambria"/>
        </w:rPr>
        <w:t>[auteurs]</w:t>
      </w:r>
    </w:p>
    <w:p w14:paraId="5C817243" w14:textId="601390F7" w:rsidR="0080453F" w:rsidRPr="0080453F" w:rsidRDefault="00846123" w:rsidP="0080453F">
      <w:pPr>
        <w:pStyle w:val="Geenafstand"/>
        <w:rPr>
          <w:rFonts w:ascii="Cambria" w:hAnsi="Cambria"/>
        </w:rPr>
      </w:pPr>
      <w:r w:rsidRPr="0080453F">
        <w:rPr>
          <w:rFonts w:ascii="Cambria" w:hAnsi="Cambria"/>
          <w:b/>
          <w:bCs/>
        </w:rPr>
        <w:t>Benjamin Gravesteijn</w:t>
      </w:r>
      <w:r w:rsidR="0080453F" w:rsidRPr="0080453F">
        <w:rPr>
          <w:rFonts w:ascii="Cambria" w:hAnsi="Cambria"/>
        </w:rPr>
        <w:br/>
        <w:t>PhD onderzoeker</w:t>
      </w:r>
      <w:r w:rsidR="0080453F">
        <w:rPr>
          <w:rFonts w:ascii="Cambria" w:hAnsi="Cambria"/>
        </w:rPr>
        <w:t>, a</w:t>
      </w:r>
      <w:r w:rsidR="0080453F" w:rsidRPr="0080453F">
        <w:rPr>
          <w:rFonts w:ascii="Cambria" w:hAnsi="Cambria"/>
        </w:rPr>
        <w:t xml:space="preserve">fdeling </w:t>
      </w:r>
      <w:r w:rsidR="00BC1FB5">
        <w:rPr>
          <w:rFonts w:ascii="Cambria" w:hAnsi="Cambria"/>
        </w:rPr>
        <w:t>m</w:t>
      </w:r>
      <w:r w:rsidR="0080453F" w:rsidRPr="0080453F">
        <w:rPr>
          <w:rFonts w:ascii="Cambria" w:hAnsi="Cambria"/>
        </w:rPr>
        <w:t xml:space="preserve">aatschappelijke </w:t>
      </w:r>
      <w:r w:rsidR="00BC1FB5">
        <w:rPr>
          <w:rFonts w:ascii="Cambria" w:hAnsi="Cambria"/>
        </w:rPr>
        <w:t>g</w:t>
      </w:r>
      <w:r w:rsidR="0080453F" w:rsidRPr="0080453F">
        <w:rPr>
          <w:rFonts w:ascii="Cambria" w:hAnsi="Cambria"/>
        </w:rPr>
        <w:t xml:space="preserve">ezondheidszorg en </w:t>
      </w:r>
      <w:r w:rsidR="00BC1FB5">
        <w:rPr>
          <w:rFonts w:ascii="Cambria" w:hAnsi="Cambria"/>
        </w:rPr>
        <w:t>k</w:t>
      </w:r>
      <w:r w:rsidR="0080453F" w:rsidRPr="0080453F">
        <w:rPr>
          <w:rFonts w:ascii="Cambria" w:hAnsi="Cambria"/>
        </w:rPr>
        <w:t xml:space="preserve">eel- </w:t>
      </w:r>
      <w:r w:rsidR="00BC1FB5">
        <w:rPr>
          <w:rFonts w:ascii="Cambria" w:hAnsi="Cambria"/>
        </w:rPr>
        <w:t>n</w:t>
      </w:r>
      <w:r w:rsidR="0080453F" w:rsidRPr="0080453F">
        <w:rPr>
          <w:rFonts w:ascii="Cambria" w:hAnsi="Cambria"/>
        </w:rPr>
        <w:t xml:space="preserve">eus- </w:t>
      </w:r>
      <w:r w:rsidR="00BC1FB5">
        <w:rPr>
          <w:rFonts w:ascii="Cambria" w:hAnsi="Cambria"/>
        </w:rPr>
        <w:t>en o</w:t>
      </w:r>
      <w:r w:rsidR="0080453F" w:rsidRPr="0080453F">
        <w:rPr>
          <w:rFonts w:ascii="Cambria" w:hAnsi="Cambria"/>
        </w:rPr>
        <w:t>orheelkunde</w:t>
      </w:r>
      <w:r w:rsidR="0080453F">
        <w:rPr>
          <w:rFonts w:ascii="Cambria" w:hAnsi="Cambria"/>
        </w:rPr>
        <w:t xml:space="preserve">, </w:t>
      </w:r>
      <w:r w:rsidR="0080453F" w:rsidRPr="0080453F">
        <w:rPr>
          <w:rFonts w:ascii="Cambria" w:hAnsi="Cambria"/>
        </w:rPr>
        <w:t>Erasmus MC</w:t>
      </w:r>
    </w:p>
    <w:p w14:paraId="6AB61E04" w14:textId="77777777" w:rsidR="0080453F" w:rsidRDefault="0080453F" w:rsidP="0080453F">
      <w:pPr>
        <w:pStyle w:val="Geenafstand"/>
        <w:rPr>
          <w:rFonts w:ascii="Cambria" w:hAnsi="Cambria"/>
        </w:rPr>
      </w:pPr>
    </w:p>
    <w:p w14:paraId="4C0DD464" w14:textId="38976090" w:rsidR="0080453F" w:rsidRPr="0080453F" w:rsidRDefault="00F735CD" w:rsidP="0080453F">
      <w:pPr>
        <w:pStyle w:val="Geenafstand"/>
        <w:rPr>
          <w:rFonts w:ascii="Cambria" w:hAnsi="Cambria"/>
          <w:b/>
          <w:bCs/>
        </w:rPr>
      </w:pPr>
      <w:r w:rsidRPr="0080453F">
        <w:rPr>
          <w:rFonts w:ascii="Cambria" w:hAnsi="Cambria"/>
          <w:b/>
          <w:bCs/>
        </w:rPr>
        <w:t>Jan van Saas</w:t>
      </w:r>
      <w:r w:rsidR="00846123" w:rsidRPr="0080453F">
        <w:rPr>
          <w:rFonts w:ascii="Cambria" w:hAnsi="Cambria"/>
          <w:b/>
          <w:bCs/>
        </w:rPr>
        <w:t>e</w:t>
      </w:r>
    </w:p>
    <w:p w14:paraId="226052B9" w14:textId="621AF549" w:rsidR="0080453F" w:rsidRDefault="0080453F" w:rsidP="0080453F">
      <w:pPr>
        <w:pStyle w:val="Geenafstand"/>
        <w:rPr>
          <w:rFonts w:ascii="Cambria" w:hAnsi="Cambria"/>
        </w:rPr>
      </w:pPr>
      <w:r>
        <w:rPr>
          <w:rFonts w:ascii="Cambria" w:hAnsi="Cambria"/>
        </w:rPr>
        <w:t>internist, Erasmus MC</w:t>
      </w:r>
    </w:p>
    <w:p w14:paraId="2CF1E534" w14:textId="77777777" w:rsidR="0080453F" w:rsidRDefault="0080453F" w:rsidP="0080453F">
      <w:pPr>
        <w:pStyle w:val="Geenafstand"/>
        <w:rPr>
          <w:rFonts w:ascii="Cambria" w:hAnsi="Cambria"/>
        </w:rPr>
      </w:pPr>
    </w:p>
    <w:p w14:paraId="514F3E6B" w14:textId="41E9BB63" w:rsidR="0080453F" w:rsidRPr="0080453F" w:rsidRDefault="00846123" w:rsidP="0080453F">
      <w:pPr>
        <w:pStyle w:val="Geenafstand"/>
        <w:rPr>
          <w:rFonts w:ascii="Cambria" w:hAnsi="Cambria"/>
          <w:b/>
          <w:bCs/>
        </w:rPr>
      </w:pPr>
      <w:r w:rsidRPr="0080453F">
        <w:rPr>
          <w:rFonts w:ascii="Cambria" w:hAnsi="Cambria"/>
          <w:b/>
          <w:bCs/>
        </w:rPr>
        <w:t>Hester Lingsma</w:t>
      </w:r>
    </w:p>
    <w:p w14:paraId="67AA029B" w14:textId="1C454E50" w:rsidR="0080453F" w:rsidRDefault="0080453F" w:rsidP="0080453F">
      <w:pPr>
        <w:pStyle w:val="Geenafstand"/>
        <w:rPr>
          <w:rFonts w:ascii="Cambria" w:hAnsi="Cambria"/>
        </w:rPr>
      </w:pPr>
      <w:del w:id="0" w:author="Gravesteijn, B. (Coassistent)" w:date="2020-05-26T08:49:00Z">
        <w:r w:rsidRPr="0080453F" w:rsidDel="00AE0FB3">
          <w:rPr>
            <w:rFonts w:ascii="Cambria" w:hAnsi="Cambria"/>
          </w:rPr>
          <w:delText>PhD onderzoeker</w:delText>
        </w:r>
      </w:del>
      <w:ins w:id="1" w:author="Gravesteijn, B. (Coassistent)" w:date="2020-05-26T08:49:00Z">
        <w:r w:rsidR="00AE0FB3">
          <w:rPr>
            <w:rFonts w:ascii="Cambria" w:hAnsi="Cambria"/>
          </w:rPr>
          <w:t>Associate-professor</w:t>
        </w:r>
      </w:ins>
      <w:r>
        <w:rPr>
          <w:rFonts w:ascii="Cambria" w:hAnsi="Cambria"/>
        </w:rPr>
        <w:t>, Erasmus MC</w:t>
      </w:r>
    </w:p>
    <w:p w14:paraId="45DA4264" w14:textId="77777777" w:rsidR="0080453F" w:rsidRDefault="0080453F" w:rsidP="0080453F">
      <w:pPr>
        <w:pStyle w:val="Geenafstand"/>
        <w:rPr>
          <w:rFonts w:ascii="Cambria" w:hAnsi="Cambria"/>
        </w:rPr>
      </w:pPr>
    </w:p>
    <w:p w14:paraId="50452532" w14:textId="291DBD9E" w:rsidR="0080453F" w:rsidRPr="0080453F" w:rsidRDefault="00846123" w:rsidP="0080453F">
      <w:pPr>
        <w:pStyle w:val="Geenafstand"/>
        <w:rPr>
          <w:rFonts w:ascii="Cambria" w:hAnsi="Cambria"/>
          <w:b/>
          <w:bCs/>
        </w:rPr>
      </w:pPr>
      <w:r w:rsidRPr="0080453F">
        <w:rPr>
          <w:rFonts w:ascii="Cambria" w:hAnsi="Cambria"/>
          <w:b/>
          <w:bCs/>
        </w:rPr>
        <w:t>Rob Baatenburg de Jong</w:t>
      </w:r>
    </w:p>
    <w:p w14:paraId="2073066D" w14:textId="4B0BCF51" w:rsidR="0080453F" w:rsidRPr="0080453F" w:rsidRDefault="0080453F" w:rsidP="0080453F">
      <w:pPr>
        <w:pStyle w:val="Geenafstand"/>
        <w:rPr>
          <w:rFonts w:ascii="Cambria" w:hAnsi="Cambria"/>
        </w:rPr>
      </w:pPr>
      <w:del w:id="2" w:author="Gravesteijn, B. (Coassistent)" w:date="2020-05-26T08:49:00Z">
        <w:r w:rsidDel="00AE0FB3">
          <w:rPr>
            <w:rFonts w:ascii="Cambria" w:hAnsi="Cambria"/>
          </w:rPr>
          <w:delText xml:space="preserve">arts </w:delText>
        </w:r>
      </w:del>
      <w:ins w:id="3" w:author="Gravesteijn, B. (Coassistent)" w:date="2020-05-26T08:49:00Z">
        <w:r w:rsidR="00AE0FB3">
          <w:rPr>
            <w:rFonts w:ascii="Cambria" w:hAnsi="Cambria"/>
          </w:rPr>
          <w:t>A</w:t>
        </w:r>
        <w:r w:rsidR="00AE0FB3">
          <w:rPr>
            <w:rFonts w:ascii="Cambria" w:hAnsi="Cambria"/>
          </w:rPr>
          <w:t xml:space="preserve">rts </w:t>
        </w:r>
      </w:ins>
      <w:r>
        <w:rPr>
          <w:rFonts w:ascii="Cambria" w:hAnsi="Cambria"/>
        </w:rPr>
        <w:t xml:space="preserve">en afdelingshoofd </w:t>
      </w:r>
      <w:r w:rsidR="00BC1FB5">
        <w:rPr>
          <w:rFonts w:ascii="Cambria" w:hAnsi="Cambria"/>
        </w:rPr>
        <w:t>k</w:t>
      </w:r>
      <w:r w:rsidRPr="0080453F">
        <w:rPr>
          <w:rFonts w:ascii="Cambria" w:hAnsi="Cambria"/>
        </w:rPr>
        <w:t xml:space="preserve">eel- </w:t>
      </w:r>
      <w:r w:rsidR="00BC1FB5">
        <w:rPr>
          <w:rFonts w:ascii="Cambria" w:hAnsi="Cambria"/>
        </w:rPr>
        <w:t>n</w:t>
      </w:r>
      <w:r w:rsidRPr="0080453F">
        <w:rPr>
          <w:rFonts w:ascii="Cambria" w:hAnsi="Cambria"/>
        </w:rPr>
        <w:t xml:space="preserve">eus en </w:t>
      </w:r>
      <w:r w:rsidR="00BC1FB5">
        <w:rPr>
          <w:rFonts w:ascii="Cambria" w:hAnsi="Cambria"/>
        </w:rPr>
        <w:t>o</w:t>
      </w:r>
      <w:r w:rsidRPr="0080453F">
        <w:rPr>
          <w:rFonts w:ascii="Cambria" w:hAnsi="Cambria"/>
        </w:rPr>
        <w:t>orheelkunde</w:t>
      </w:r>
      <w:r>
        <w:rPr>
          <w:rFonts w:ascii="Cambria" w:hAnsi="Cambria"/>
        </w:rPr>
        <w:t xml:space="preserve">, </w:t>
      </w:r>
      <w:r w:rsidRPr="0080453F">
        <w:rPr>
          <w:rFonts w:ascii="Cambria" w:hAnsi="Cambria"/>
        </w:rPr>
        <w:t>Erasmus MC</w:t>
      </w:r>
    </w:p>
    <w:p w14:paraId="75001D5A" w14:textId="77777777" w:rsidR="0080453F" w:rsidRDefault="0080453F" w:rsidP="0080453F">
      <w:pPr>
        <w:pStyle w:val="Geenafstand"/>
        <w:rPr>
          <w:rFonts w:ascii="Cambria" w:hAnsi="Cambria"/>
        </w:rPr>
      </w:pPr>
    </w:p>
    <w:p w14:paraId="3D0BDA33" w14:textId="24D34E66" w:rsidR="00813ED8" w:rsidRDefault="00B2017E" w:rsidP="0080453F">
      <w:pPr>
        <w:pStyle w:val="Geenafstand"/>
        <w:rPr>
          <w:rFonts w:ascii="Cambria" w:hAnsi="Cambria"/>
        </w:rPr>
      </w:pPr>
      <w:r>
        <w:rPr>
          <w:rFonts w:ascii="Cambria" w:hAnsi="Cambria"/>
        </w:rPr>
        <w:t>[bovenkop]</w:t>
      </w:r>
      <w:r>
        <w:rPr>
          <w:rFonts w:ascii="Cambria" w:hAnsi="Cambria"/>
        </w:rPr>
        <w:br/>
      </w:r>
      <w:r w:rsidR="00813ED8" w:rsidRPr="00813ED8">
        <w:rPr>
          <w:rFonts w:ascii="Cambria" w:hAnsi="Cambria"/>
          <w:b/>
          <w:bCs/>
        </w:rPr>
        <w:t xml:space="preserve">Behandeling Covid-19-patienten leidt tot stuwmeer </w:t>
      </w:r>
      <w:r w:rsidR="00813ED8">
        <w:rPr>
          <w:rFonts w:ascii="Cambria" w:hAnsi="Cambria"/>
          <w:b/>
          <w:bCs/>
        </w:rPr>
        <w:t xml:space="preserve">van </w:t>
      </w:r>
      <w:r w:rsidR="00813ED8" w:rsidRPr="00813ED8">
        <w:rPr>
          <w:rFonts w:ascii="Cambria" w:hAnsi="Cambria"/>
          <w:b/>
          <w:bCs/>
        </w:rPr>
        <w:t xml:space="preserve">verwijzingen </w:t>
      </w:r>
      <w:r>
        <w:rPr>
          <w:rFonts w:ascii="Cambria" w:hAnsi="Cambria"/>
        </w:rPr>
        <w:br/>
      </w:r>
    </w:p>
    <w:p w14:paraId="78349D60" w14:textId="214DB455" w:rsidR="00224428" w:rsidRPr="0080453F" w:rsidRDefault="00B2017E" w:rsidP="0080453F">
      <w:pPr>
        <w:pStyle w:val="Geenafstand"/>
        <w:rPr>
          <w:rFonts w:ascii="Cambria" w:hAnsi="Cambria"/>
        </w:rPr>
      </w:pPr>
      <w:r>
        <w:rPr>
          <w:rFonts w:ascii="Cambria" w:hAnsi="Cambria"/>
        </w:rPr>
        <w:t>[kop]</w:t>
      </w:r>
    </w:p>
    <w:p w14:paraId="5E174030" w14:textId="6F6837BF" w:rsidR="00813ED8" w:rsidRPr="00813ED8" w:rsidRDefault="009F7BA6" w:rsidP="00813ED8">
      <w:pPr>
        <w:rPr>
          <w:rFonts w:ascii="Cambria" w:hAnsi="Cambria"/>
          <w:b/>
          <w:bCs/>
          <w:sz w:val="28"/>
          <w:szCs w:val="28"/>
        </w:rPr>
      </w:pPr>
      <w:r>
        <w:rPr>
          <w:rFonts w:ascii="Cambria" w:hAnsi="Cambria"/>
          <w:b/>
          <w:bCs/>
          <w:sz w:val="28"/>
          <w:szCs w:val="28"/>
        </w:rPr>
        <w:t>Reken</w:t>
      </w:r>
      <w:r w:rsidR="001718A7">
        <w:rPr>
          <w:rFonts w:ascii="Cambria" w:hAnsi="Cambria"/>
          <w:b/>
          <w:bCs/>
          <w:sz w:val="28"/>
          <w:szCs w:val="28"/>
        </w:rPr>
        <w:t>model helpt bij prioritering OK-tijd</w:t>
      </w:r>
    </w:p>
    <w:p w14:paraId="74D42EC4" w14:textId="43795EB3" w:rsidR="0080453F" w:rsidRPr="0080453F" w:rsidRDefault="0080453F" w:rsidP="0080453F">
      <w:pPr>
        <w:pStyle w:val="Geenafstand"/>
        <w:rPr>
          <w:rFonts w:ascii="Cambria" w:hAnsi="Cambria"/>
        </w:rPr>
      </w:pPr>
      <w:r>
        <w:rPr>
          <w:rFonts w:ascii="Cambria" w:hAnsi="Cambria"/>
        </w:rPr>
        <w:t>[intro]</w:t>
      </w:r>
    </w:p>
    <w:p w14:paraId="4DB5FE83" w14:textId="6247832A" w:rsidR="00310B4B" w:rsidRPr="0080453F" w:rsidRDefault="00001A14" w:rsidP="00001A14">
      <w:pPr>
        <w:pStyle w:val="Geenafstand"/>
        <w:rPr>
          <w:rFonts w:ascii="Cambria" w:eastAsia="Calibri" w:hAnsi="Cambria" w:cs="Calibri"/>
          <w:b/>
          <w:bCs/>
          <w:iCs/>
        </w:rPr>
      </w:pPr>
      <w:r w:rsidRPr="00001A14">
        <w:rPr>
          <w:rFonts w:ascii="Cambria" w:eastAsia="Calibri" w:hAnsi="Cambria" w:cs="Calibri"/>
          <w:b/>
          <w:bCs/>
        </w:rPr>
        <w:t xml:space="preserve">Door de opschaling van zorg voor covid-19 patiënten </w:t>
      </w:r>
      <w:r w:rsidR="00B2017E" w:rsidRPr="00001A14">
        <w:rPr>
          <w:rFonts w:ascii="Cambria" w:eastAsia="Calibri" w:hAnsi="Cambria" w:cs="Calibri"/>
          <w:b/>
          <w:bCs/>
          <w:iCs/>
        </w:rPr>
        <w:t>zij</w:t>
      </w:r>
      <w:r w:rsidR="00B2017E">
        <w:rPr>
          <w:rFonts w:ascii="Cambria" w:eastAsia="Calibri" w:hAnsi="Cambria" w:cs="Calibri"/>
          <w:b/>
          <w:bCs/>
          <w:iCs/>
        </w:rPr>
        <w:t>n veel operaties uitgesteld</w:t>
      </w:r>
      <w:r>
        <w:rPr>
          <w:rFonts w:ascii="Cambria" w:eastAsia="Calibri" w:hAnsi="Cambria" w:cs="Calibri"/>
          <w:b/>
          <w:bCs/>
          <w:iCs/>
        </w:rPr>
        <w:t xml:space="preserve"> en </w:t>
      </w:r>
      <w:r w:rsidR="00813ED8">
        <w:rPr>
          <w:rFonts w:ascii="Cambria" w:eastAsia="Calibri" w:hAnsi="Cambria" w:cs="Calibri"/>
          <w:b/>
          <w:bCs/>
          <w:iCs/>
        </w:rPr>
        <w:t>zijn</w:t>
      </w:r>
      <w:r>
        <w:rPr>
          <w:rFonts w:ascii="Cambria" w:eastAsia="Calibri" w:hAnsi="Cambria" w:cs="Calibri"/>
          <w:b/>
          <w:bCs/>
          <w:iCs/>
        </w:rPr>
        <w:t xml:space="preserve"> </w:t>
      </w:r>
      <w:r w:rsidR="00813ED8">
        <w:rPr>
          <w:rFonts w:ascii="Cambria" w:eastAsia="Calibri" w:hAnsi="Cambria" w:cs="Calibri"/>
          <w:b/>
          <w:bCs/>
          <w:iCs/>
        </w:rPr>
        <w:t>er lange wachtlijsten</w:t>
      </w:r>
      <w:r>
        <w:rPr>
          <w:rFonts w:ascii="Cambria" w:eastAsia="Calibri" w:hAnsi="Cambria" w:cs="Calibri"/>
          <w:b/>
          <w:bCs/>
          <w:iCs/>
        </w:rPr>
        <w:t xml:space="preserve"> </w:t>
      </w:r>
      <w:r w:rsidR="00813ED8">
        <w:rPr>
          <w:rFonts w:ascii="Cambria" w:eastAsia="Calibri" w:hAnsi="Cambria" w:cs="Calibri"/>
          <w:b/>
          <w:bCs/>
          <w:iCs/>
        </w:rPr>
        <w:t xml:space="preserve">ontstaan </w:t>
      </w:r>
      <w:r>
        <w:rPr>
          <w:rFonts w:ascii="Cambria" w:eastAsia="Calibri" w:hAnsi="Cambria" w:cs="Calibri"/>
          <w:b/>
          <w:bCs/>
          <w:iCs/>
        </w:rPr>
        <w:t xml:space="preserve">in ziekenhuizen. Een </w:t>
      </w:r>
      <w:r w:rsidR="00CD3B66">
        <w:rPr>
          <w:rFonts w:ascii="Cambria" w:eastAsia="Calibri" w:hAnsi="Cambria" w:cs="Calibri"/>
          <w:b/>
          <w:bCs/>
          <w:iCs/>
        </w:rPr>
        <w:t>model</w:t>
      </w:r>
      <w:r>
        <w:rPr>
          <w:rFonts w:ascii="Cambria" w:eastAsia="Calibri" w:hAnsi="Cambria" w:cs="Calibri"/>
          <w:b/>
          <w:bCs/>
          <w:iCs/>
        </w:rPr>
        <w:t xml:space="preserve"> van prioritering moet zorgen dat</w:t>
      </w:r>
      <w:r w:rsidR="00D945EF" w:rsidRPr="0080453F">
        <w:rPr>
          <w:rFonts w:ascii="Cambria" w:eastAsia="Calibri" w:hAnsi="Cambria" w:cs="Calibri"/>
          <w:b/>
          <w:bCs/>
          <w:iCs/>
        </w:rPr>
        <w:t xml:space="preserve"> het wegwerken van de</w:t>
      </w:r>
      <w:r w:rsidR="00F546C9" w:rsidRPr="0080453F">
        <w:rPr>
          <w:rFonts w:ascii="Cambria" w:eastAsia="Calibri" w:hAnsi="Cambria" w:cs="Calibri"/>
          <w:b/>
          <w:bCs/>
          <w:iCs/>
        </w:rPr>
        <w:t>ze</w:t>
      </w:r>
      <w:r w:rsidR="00D945EF" w:rsidRPr="0080453F">
        <w:rPr>
          <w:rFonts w:ascii="Cambria" w:eastAsia="Calibri" w:hAnsi="Cambria" w:cs="Calibri"/>
          <w:b/>
          <w:bCs/>
          <w:iCs/>
        </w:rPr>
        <w:t xml:space="preserve"> achterstand</w:t>
      </w:r>
      <w:r>
        <w:rPr>
          <w:rFonts w:ascii="Cambria" w:eastAsia="Calibri" w:hAnsi="Cambria" w:cs="Calibri"/>
          <w:b/>
          <w:bCs/>
          <w:iCs/>
        </w:rPr>
        <w:t xml:space="preserve"> zo eerlijk mogelijk </w:t>
      </w:r>
      <w:r w:rsidR="009F7BA6">
        <w:rPr>
          <w:rFonts w:ascii="Cambria" w:eastAsia="Calibri" w:hAnsi="Cambria" w:cs="Calibri"/>
          <w:b/>
          <w:bCs/>
          <w:iCs/>
        </w:rPr>
        <w:t>verloopt</w:t>
      </w:r>
      <w:r>
        <w:rPr>
          <w:rFonts w:ascii="Cambria" w:eastAsia="Calibri" w:hAnsi="Cambria" w:cs="Calibri"/>
          <w:b/>
          <w:bCs/>
          <w:iCs/>
        </w:rPr>
        <w:t>.</w:t>
      </w:r>
    </w:p>
    <w:p w14:paraId="0D1D9A72" w14:textId="77777777" w:rsidR="0080453F" w:rsidRDefault="0080453F" w:rsidP="0080453F">
      <w:pPr>
        <w:pStyle w:val="Geenafstand"/>
        <w:rPr>
          <w:rFonts w:ascii="Cambria" w:eastAsia="Calibri" w:hAnsi="Cambria" w:cs="Calibri"/>
        </w:rPr>
      </w:pPr>
    </w:p>
    <w:p w14:paraId="59F1BBCF" w14:textId="76D8BC98" w:rsidR="00E75DA0" w:rsidRDefault="000F24F1" w:rsidP="0080453F">
      <w:pPr>
        <w:pStyle w:val="Geenafstand"/>
        <w:rPr>
          <w:rFonts w:ascii="Cambria" w:eastAsia="Calibri" w:hAnsi="Cambria" w:cs="Calibri"/>
        </w:rPr>
      </w:pPr>
      <w:r w:rsidRPr="0080453F">
        <w:rPr>
          <w:rFonts w:ascii="Cambria" w:eastAsia="Calibri" w:hAnsi="Cambria" w:cs="Calibri"/>
        </w:rPr>
        <w:t>C</w:t>
      </w:r>
      <w:r w:rsidR="00B2017E">
        <w:rPr>
          <w:rFonts w:ascii="Cambria" w:eastAsia="Calibri" w:hAnsi="Cambria" w:cs="Calibri"/>
        </w:rPr>
        <w:t>ovid</w:t>
      </w:r>
      <w:r w:rsidRPr="0080453F">
        <w:rPr>
          <w:rFonts w:ascii="Cambria" w:eastAsia="Calibri" w:hAnsi="Cambria" w:cs="Calibri"/>
        </w:rPr>
        <w:t>-19</w:t>
      </w:r>
      <w:r w:rsidR="00995A47" w:rsidRPr="0080453F">
        <w:rPr>
          <w:rFonts w:ascii="Cambria" w:eastAsia="Calibri" w:hAnsi="Cambria" w:cs="Calibri"/>
        </w:rPr>
        <w:t xml:space="preserve"> heeft de zorg al maanden in zijn greep. </w:t>
      </w:r>
      <w:r w:rsidR="00822D8E" w:rsidRPr="0080453F">
        <w:rPr>
          <w:rFonts w:ascii="Cambria" w:eastAsia="Calibri" w:hAnsi="Cambria" w:cs="Calibri"/>
        </w:rPr>
        <w:t xml:space="preserve">Sinds </w:t>
      </w:r>
      <w:r w:rsidR="009057F4" w:rsidRPr="0080453F">
        <w:rPr>
          <w:rFonts w:ascii="Cambria" w:eastAsia="Calibri" w:hAnsi="Cambria" w:cs="Calibri"/>
        </w:rPr>
        <w:t>‘</w:t>
      </w:r>
      <w:r w:rsidR="002A4971" w:rsidRPr="0080453F">
        <w:rPr>
          <w:rFonts w:ascii="Cambria" w:eastAsia="Calibri" w:hAnsi="Cambria" w:cs="Calibri"/>
        </w:rPr>
        <w:t>patiënt</w:t>
      </w:r>
      <w:r w:rsidR="009057F4" w:rsidRPr="0080453F">
        <w:rPr>
          <w:rFonts w:ascii="Cambria" w:eastAsia="Calibri" w:hAnsi="Cambria" w:cs="Calibri"/>
        </w:rPr>
        <w:t xml:space="preserve"> nul’ zich</w:t>
      </w:r>
      <w:r w:rsidR="00822D8E" w:rsidRPr="0080453F">
        <w:rPr>
          <w:rFonts w:ascii="Cambria" w:eastAsia="Calibri" w:hAnsi="Cambria" w:cs="Calibri"/>
        </w:rPr>
        <w:t xml:space="preserve"> in Tilburg presenteerde, </w:t>
      </w:r>
      <w:r w:rsidR="005A2144" w:rsidRPr="0080453F">
        <w:rPr>
          <w:rFonts w:ascii="Cambria" w:eastAsia="Calibri" w:hAnsi="Cambria" w:cs="Calibri"/>
        </w:rPr>
        <w:t xml:space="preserve">zijn we </w:t>
      </w:r>
      <w:r w:rsidR="00A9663B" w:rsidRPr="0080453F">
        <w:rPr>
          <w:rFonts w:ascii="Cambria" w:eastAsia="Calibri" w:hAnsi="Cambria" w:cs="Calibri"/>
        </w:rPr>
        <w:t xml:space="preserve">ruim </w:t>
      </w:r>
      <w:r w:rsidR="005A2144" w:rsidRPr="0080453F">
        <w:rPr>
          <w:rFonts w:ascii="Cambria" w:eastAsia="Calibri" w:hAnsi="Cambria" w:cs="Calibri"/>
        </w:rPr>
        <w:t>twee maanden</w:t>
      </w:r>
      <w:r w:rsidR="00B2017E">
        <w:rPr>
          <w:rFonts w:ascii="Cambria" w:eastAsia="Calibri" w:hAnsi="Cambria" w:cs="Calibri"/>
        </w:rPr>
        <w:t xml:space="preserve"> en</w:t>
      </w:r>
      <w:r w:rsidR="005A2144" w:rsidRPr="0080453F">
        <w:rPr>
          <w:rFonts w:ascii="Cambria" w:eastAsia="Calibri" w:hAnsi="Cambria" w:cs="Calibri"/>
        </w:rPr>
        <w:t xml:space="preserve"> </w:t>
      </w:r>
      <w:r w:rsidR="00A9663B" w:rsidRPr="0080453F">
        <w:rPr>
          <w:rFonts w:ascii="Cambria" w:eastAsia="Calibri" w:hAnsi="Cambria" w:cs="Calibri"/>
        </w:rPr>
        <w:t>4</w:t>
      </w:r>
      <w:r w:rsidR="00D945EF" w:rsidRPr="0080453F">
        <w:rPr>
          <w:rFonts w:ascii="Cambria" w:eastAsia="Calibri" w:hAnsi="Cambria" w:cs="Calibri"/>
        </w:rPr>
        <w:t>3</w:t>
      </w:r>
      <w:r w:rsidR="00AD7497" w:rsidRPr="0080453F">
        <w:rPr>
          <w:rFonts w:ascii="Cambria" w:eastAsia="Calibri" w:hAnsi="Cambria" w:cs="Calibri"/>
        </w:rPr>
        <w:t>.</w:t>
      </w:r>
      <w:r w:rsidR="00A9663B" w:rsidRPr="0080453F">
        <w:rPr>
          <w:rFonts w:ascii="Cambria" w:eastAsia="Calibri" w:hAnsi="Cambria" w:cs="Calibri"/>
        </w:rPr>
        <w:t xml:space="preserve">000 positief geteste, </w:t>
      </w:r>
      <w:r w:rsidR="006777E1" w:rsidRPr="0080453F">
        <w:rPr>
          <w:rFonts w:ascii="Cambria" w:eastAsia="Calibri" w:hAnsi="Cambria" w:cs="Calibri"/>
        </w:rPr>
        <w:t>11</w:t>
      </w:r>
      <w:r w:rsidR="00AD7497" w:rsidRPr="0080453F">
        <w:rPr>
          <w:rFonts w:ascii="Cambria" w:eastAsia="Calibri" w:hAnsi="Cambria" w:cs="Calibri"/>
        </w:rPr>
        <w:t>.</w:t>
      </w:r>
      <w:r w:rsidR="00D945EF" w:rsidRPr="0080453F">
        <w:rPr>
          <w:rFonts w:ascii="Cambria" w:eastAsia="Calibri" w:hAnsi="Cambria" w:cs="Calibri"/>
        </w:rPr>
        <w:t>5</w:t>
      </w:r>
      <w:r w:rsidR="006777E1" w:rsidRPr="0080453F">
        <w:rPr>
          <w:rFonts w:ascii="Cambria" w:eastAsia="Calibri" w:hAnsi="Cambria" w:cs="Calibri"/>
        </w:rPr>
        <w:t>00</w:t>
      </w:r>
      <w:r w:rsidR="005A2144" w:rsidRPr="0080453F">
        <w:rPr>
          <w:rFonts w:ascii="Cambria" w:eastAsia="Calibri" w:hAnsi="Cambria" w:cs="Calibri"/>
        </w:rPr>
        <w:t xml:space="preserve"> </w:t>
      </w:r>
      <w:r w:rsidR="00423FD0" w:rsidRPr="0080453F">
        <w:rPr>
          <w:rFonts w:ascii="Cambria" w:eastAsia="Calibri" w:hAnsi="Cambria" w:cs="Calibri"/>
        </w:rPr>
        <w:t xml:space="preserve">opgenomen </w:t>
      </w:r>
      <w:r w:rsidR="00A9663B" w:rsidRPr="0080453F">
        <w:rPr>
          <w:rFonts w:ascii="Cambria" w:eastAsia="Calibri" w:hAnsi="Cambria" w:cs="Calibri"/>
        </w:rPr>
        <w:t>en 5</w:t>
      </w:r>
      <w:r w:rsidR="00D945EF" w:rsidRPr="0080453F">
        <w:rPr>
          <w:rFonts w:ascii="Cambria" w:eastAsia="Calibri" w:hAnsi="Cambria" w:cs="Calibri"/>
        </w:rPr>
        <w:t>6</w:t>
      </w:r>
      <w:r w:rsidR="00A9663B" w:rsidRPr="0080453F">
        <w:rPr>
          <w:rFonts w:ascii="Cambria" w:eastAsia="Calibri" w:hAnsi="Cambria" w:cs="Calibri"/>
        </w:rPr>
        <w:t xml:space="preserve">00 overleden </w:t>
      </w:r>
      <w:r w:rsidR="00B2017E">
        <w:rPr>
          <w:rFonts w:ascii="Cambria" w:eastAsia="Calibri" w:hAnsi="Cambria" w:cs="Calibri"/>
        </w:rPr>
        <w:t>covid</w:t>
      </w:r>
      <w:r w:rsidRPr="0080453F">
        <w:rPr>
          <w:rFonts w:ascii="Cambria" w:eastAsia="Calibri" w:hAnsi="Cambria" w:cs="Calibri"/>
        </w:rPr>
        <w:t>-19</w:t>
      </w:r>
      <w:r w:rsidR="00037281">
        <w:rPr>
          <w:rFonts w:ascii="Cambria" w:eastAsia="Calibri" w:hAnsi="Cambria" w:cs="Calibri"/>
        </w:rPr>
        <w:t>-</w:t>
      </w:r>
      <w:r w:rsidRPr="0080453F">
        <w:rPr>
          <w:rFonts w:ascii="Cambria" w:eastAsia="Calibri" w:hAnsi="Cambria" w:cs="Calibri"/>
        </w:rPr>
        <w:t>patiënten</w:t>
      </w:r>
      <w:r w:rsidR="00A9663B" w:rsidRPr="0080453F">
        <w:rPr>
          <w:rFonts w:ascii="Cambria" w:eastAsia="Calibri" w:hAnsi="Cambria" w:cs="Calibri"/>
        </w:rPr>
        <w:t xml:space="preserve"> </w:t>
      </w:r>
      <w:r w:rsidR="005A2144" w:rsidRPr="0080453F">
        <w:rPr>
          <w:rFonts w:ascii="Cambria" w:eastAsia="Calibri" w:hAnsi="Cambria" w:cs="Calibri"/>
        </w:rPr>
        <w:t>verder</w:t>
      </w:r>
      <w:r w:rsidR="00001A14">
        <w:rPr>
          <w:rFonts w:ascii="Cambria" w:eastAsia="Calibri" w:hAnsi="Cambria" w:cs="Calibri"/>
        </w:rPr>
        <w:t xml:space="preserve">, zo blijkt uit cijfers van het </w:t>
      </w:r>
      <w:r w:rsidR="00A9663B" w:rsidRPr="0080453F">
        <w:rPr>
          <w:rFonts w:ascii="Cambria" w:eastAsia="Calibri" w:hAnsi="Cambria" w:cs="Calibri"/>
        </w:rPr>
        <w:t xml:space="preserve">RIVM </w:t>
      </w:r>
      <w:r w:rsidR="00001A14">
        <w:rPr>
          <w:rFonts w:ascii="Cambria" w:eastAsia="Calibri" w:hAnsi="Cambria" w:cs="Calibri"/>
        </w:rPr>
        <w:t xml:space="preserve">(peildatum: </w:t>
      </w:r>
      <w:r w:rsidR="00D945EF" w:rsidRPr="0080453F">
        <w:rPr>
          <w:rFonts w:ascii="Cambria" w:eastAsia="Calibri" w:hAnsi="Cambria" w:cs="Calibri"/>
        </w:rPr>
        <w:t>15</w:t>
      </w:r>
      <w:r w:rsidR="00A9663B" w:rsidRPr="0080453F">
        <w:rPr>
          <w:rFonts w:ascii="Cambria" w:eastAsia="Calibri" w:hAnsi="Cambria" w:cs="Calibri"/>
        </w:rPr>
        <w:t xml:space="preserve"> mei)</w:t>
      </w:r>
      <w:r w:rsidR="005A2144" w:rsidRPr="0080453F">
        <w:rPr>
          <w:rFonts w:ascii="Cambria" w:eastAsia="Calibri" w:hAnsi="Cambria" w:cs="Calibri"/>
        </w:rPr>
        <w:t xml:space="preserve">. </w:t>
      </w:r>
      <w:r w:rsidR="00AD7497" w:rsidRPr="0080453F">
        <w:rPr>
          <w:rFonts w:ascii="Cambria" w:eastAsia="Calibri" w:hAnsi="Cambria" w:cs="Calibri"/>
        </w:rPr>
        <w:t>N</w:t>
      </w:r>
      <w:r w:rsidR="00BD3501" w:rsidRPr="0080453F">
        <w:rPr>
          <w:rFonts w:ascii="Cambria" w:eastAsia="Calibri" w:hAnsi="Cambria" w:cs="Calibri"/>
        </w:rPr>
        <w:t xml:space="preserve">adat duidelijk werd dat veel </w:t>
      </w:r>
      <w:r w:rsidR="00B2017E">
        <w:rPr>
          <w:rFonts w:ascii="Cambria" w:eastAsia="Calibri" w:hAnsi="Cambria" w:cs="Calibri"/>
        </w:rPr>
        <w:t>covid</w:t>
      </w:r>
      <w:r w:rsidRPr="0080453F">
        <w:rPr>
          <w:rFonts w:ascii="Cambria" w:eastAsia="Calibri" w:hAnsi="Cambria" w:cs="Calibri"/>
        </w:rPr>
        <w:t xml:space="preserve">-19 </w:t>
      </w:r>
      <w:r w:rsidR="005A2144" w:rsidRPr="0080453F">
        <w:rPr>
          <w:rFonts w:ascii="Cambria" w:eastAsia="Calibri" w:hAnsi="Cambria" w:cs="Calibri"/>
        </w:rPr>
        <w:t xml:space="preserve">patiënten </w:t>
      </w:r>
      <w:r w:rsidR="00D945EF" w:rsidRPr="0080453F">
        <w:rPr>
          <w:rFonts w:ascii="Cambria" w:eastAsia="Calibri" w:hAnsi="Cambria" w:cs="Calibri"/>
        </w:rPr>
        <w:t>op de IC moesten worden opgenomen en daar ook lang verbleven</w:t>
      </w:r>
      <w:r w:rsidR="00722AD8" w:rsidRPr="0080453F">
        <w:rPr>
          <w:rFonts w:ascii="Cambria" w:eastAsia="Calibri" w:hAnsi="Cambria" w:cs="Calibri"/>
        </w:rPr>
        <w:t>,</w:t>
      </w:r>
      <w:r w:rsidR="00BD3501" w:rsidRPr="0080453F">
        <w:rPr>
          <w:rFonts w:ascii="Cambria" w:eastAsia="Calibri" w:hAnsi="Cambria" w:cs="Calibri"/>
        </w:rPr>
        <w:t xml:space="preserve"> is de </w:t>
      </w:r>
      <w:r w:rsidR="00822D8E" w:rsidRPr="0080453F">
        <w:rPr>
          <w:rFonts w:ascii="Cambria" w:eastAsia="Calibri" w:hAnsi="Cambria" w:cs="Calibri"/>
        </w:rPr>
        <w:t>IC</w:t>
      </w:r>
      <w:r w:rsidR="00B2017E">
        <w:rPr>
          <w:rFonts w:ascii="Cambria" w:eastAsia="Calibri" w:hAnsi="Cambria" w:cs="Calibri"/>
        </w:rPr>
        <w:t>-</w:t>
      </w:r>
      <w:r w:rsidR="00822D8E" w:rsidRPr="0080453F">
        <w:rPr>
          <w:rFonts w:ascii="Cambria" w:eastAsia="Calibri" w:hAnsi="Cambria" w:cs="Calibri"/>
        </w:rPr>
        <w:t xml:space="preserve">capaciteit </w:t>
      </w:r>
      <w:r w:rsidR="00A9663B" w:rsidRPr="0080453F">
        <w:rPr>
          <w:rFonts w:ascii="Cambria" w:eastAsia="Calibri" w:hAnsi="Cambria" w:cs="Calibri"/>
        </w:rPr>
        <w:t xml:space="preserve">dankzij een enorme inspanning </w:t>
      </w:r>
      <w:r w:rsidR="00BD3501" w:rsidRPr="0080453F">
        <w:rPr>
          <w:rFonts w:ascii="Cambria" w:eastAsia="Calibri" w:hAnsi="Cambria" w:cs="Calibri"/>
        </w:rPr>
        <w:t>in</w:t>
      </w:r>
      <w:r w:rsidR="00A9663B" w:rsidRPr="0080453F">
        <w:rPr>
          <w:rFonts w:ascii="Cambria" w:eastAsia="Calibri" w:hAnsi="Cambria" w:cs="Calibri"/>
        </w:rPr>
        <w:t xml:space="preserve"> korte tijd </w:t>
      </w:r>
      <w:r w:rsidR="003044F2" w:rsidRPr="0080453F">
        <w:rPr>
          <w:rFonts w:ascii="Cambria" w:eastAsia="Calibri" w:hAnsi="Cambria" w:cs="Calibri"/>
        </w:rPr>
        <w:t>opgeschaald</w:t>
      </w:r>
      <w:r w:rsidR="005A2144" w:rsidRPr="0080453F">
        <w:rPr>
          <w:rFonts w:ascii="Cambria" w:eastAsia="Calibri" w:hAnsi="Cambria" w:cs="Calibri"/>
        </w:rPr>
        <w:t>:</w:t>
      </w:r>
      <w:r w:rsidR="00822D8E" w:rsidRPr="0080453F">
        <w:rPr>
          <w:rFonts w:ascii="Cambria" w:eastAsia="Calibri" w:hAnsi="Cambria" w:cs="Calibri"/>
        </w:rPr>
        <w:t xml:space="preserve"> </w:t>
      </w:r>
      <w:r w:rsidR="003044F2" w:rsidRPr="0080453F">
        <w:rPr>
          <w:rFonts w:ascii="Cambria" w:eastAsia="Calibri" w:hAnsi="Cambria" w:cs="Calibri"/>
        </w:rPr>
        <w:t>de capaciteit is</w:t>
      </w:r>
      <w:r w:rsidR="00407B89" w:rsidRPr="0080453F">
        <w:rPr>
          <w:rFonts w:ascii="Cambria" w:eastAsia="Calibri" w:hAnsi="Cambria" w:cs="Calibri"/>
        </w:rPr>
        <w:t xml:space="preserve"> </w:t>
      </w:r>
      <w:r w:rsidR="003044F2" w:rsidRPr="0080453F">
        <w:rPr>
          <w:rFonts w:ascii="Cambria" w:eastAsia="Calibri" w:hAnsi="Cambria" w:cs="Calibri"/>
        </w:rPr>
        <w:t xml:space="preserve">normaal gesproken 1200 </w:t>
      </w:r>
      <w:r w:rsidR="00D945EF" w:rsidRPr="0080453F">
        <w:rPr>
          <w:rFonts w:ascii="Cambria" w:eastAsia="Calibri" w:hAnsi="Cambria" w:cs="Calibri"/>
        </w:rPr>
        <w:t xml:space="preserve">inzetbare </w:t>
      </w:r>
      <w:r w:rsidR="003044F2" w:rsidRPr="0080453F">
        <w:rPr>
          <w:rFonts w:ascii="Cambria" w:eastAsia="Calibri" w:hAnsi="Cambria" w:cs="Calibri"/>
        </w:rPr>
        <w:t xml:space="preserve">bedden, maar op het hoogtepunt van de crisis </w:t>
      </w:r>
      <w:r w:rsidR="00D945EF" w:rsidRPr="0080453F">
        <w:rPr>
          <w:rFonts w:ascii="Cambria" w:eastAsia="Calibri" w:hAnsi="Cambria" w:cs="Calibri"/>
        </w:rPr>
        <w:t xml:space="preserve">waren </w:t>
      </w:r>
      <w:r w:rsidR="003044F2" w:rsidRPr="0080453F">
        <w:rPr>
          <w:rFonts w:ascii="Cambria" w:eastAsia="Calibri" w:hAnsi="Cambria" w:cs="Calibri"/>
        </w:rPr>
        <w:t>rond 1600</w:t>
      </w:r>
      <w:r w:rsidR="0039676A" w:rsidRPr="0080453F">
        <w:rPr>
          <w:rFonts w:ascii="Cambria" w:eastAsia="Calibri" w:hAnsi="Cambria" w:cs="Calibri"/>
        </w:rPr>
        <w:t xml:space="preserve"> </w:t>
      </w:r>
      <w:r w:rsidR="003044F2" w:rsidRPr="0080453F">
        <w:rPr>
          <w:rFonts w:ascii="Cambria" w:eastAsia="Calibri" w:hAnsi="Cambria" w:cs="Calibri"/>
        </w:rPr>
        <w:t xml:space="preserve">bedden </w:t>
      </w:r>
      <w:r w:rsidR="00D945EF" w:rsidRPr="0080453F">
        <w:rPr>
          <w:rFonts w:ascii="Cambria" w:eastAsia="Calibri" w:hAnsi="Cambria" w:cs="Calibri"/>
        </w:rPr>
        <w:t>in gebruik</w:t>
      </w:r>
      <w:r w:rsidR="00037281">
        <w:rPr>
          <w:rFonts w:ascii="Cambria" w:eastAsia="Calibri" w:hAnsi="Cambria" w:cs="Calibri"/>
        </w:rPr>
        <w:t xml:space="preserve">. </w:t>
      </w:r>
    </w:p>
    <w:p w14:paraId="18E49C72" w14:textId="6B0042AE" w:rsidR="009B1065" w:rsidRPr="0080453F" w:rsidRDefault="00656A88" w:rsidP="0080453F">
      <w:pPr>
        <w:pStyle w:val="Geenafstand"/>
        <w:rPr>
          <w:rFonts w:ascii="Cambria" w:eastAsia="Calibri" w:hAnsi="Cambria" w:cs="Calibri"/>
        </w:rPr>
      </w:pPr>
      <w:r w:rsidRPr="0080453F">
        <w:rPr>
          <w:rFonts w:ascii="Cambria" w:eastAsia="Calibri" w:hAnsi="Cambria" w:cs="Calibri"/>
        </w:rPr>
        <w:t xml:space="preserve">De opschaling van zorg voor </w:t>
      </w:r>
      <w:r w:rsidR="00037281">
        <w:rPr>
          <w:rFonts w:ascii="Cambria" w:eastAsia="Calibri" w:hAnsi="Cambria" w:cs="Calibri"/>
        </w:rPr>
        <w:t>covid</w:t>
      </w:r>
      <w:r w:rsidR="00037281" w:rsidRPr="0080453F">
        <w:rPr>
          <w:rFonts w:ascii="Cambria" w:eastAsia="Calibri" w:hAnsi="Cambria" w:cs="Calibri"/>
        </w:rPr>
        <w:t>-19</w:t>
      </w:r>
      <w:r w:rsidR="00037281">
        <w:rPr>
          <w:rFonts w:ascii="Cambria" w:eastAsia="Calibri" w:hAnsi="Cambria" w:cs="Calibri"/>
        </w:rPr>
        <w:t xml:space="preserve"> </w:t>
      </w:r>
      <w:r w:rsidRPr="0080453F">
        <w:rPr>
          <w:rFonts w:ascii="Cambria" w:eastAsia="Calibri" w:hAnsi="Cambria" w:cs="Calibri"/>
        </w:rPr>
        <w:t xml:space="preserve">patiënten is, met name door </w:t>
      </w:r>
      <w:r w:rsidR="00413782" w:rsidRPr="0080453F">
        <w:rPr>
          <w:rFonts w:ascii="Cambria" w:eastAsia="Calibri" w:hAnsi="Cambria" w:cs="Calibri"/>
        </w:rPr>
        <w:t>herverdeling van capaciteit en mankracht</w:t>
      </w:r>
      <w:r w:rsidRPr="0080453F">
        <w:rPr>
          <w:rFonts w:ascii="Cambria" w:eastAsia="Calibri" w:hAnsi="Cambria" w:cs="Calibri"/>
        </w:rPr>
        <w:t xml:space="preserve">, ten koste gegaan van de reguliere zorg. Er is </w:t>
      </w:r>
      <w:r w:rsidR="00785E81" w:rsidRPr="0080453F">
        <w:rPr>
          <w:rFonts w:ascii="Cambria" w:eastAsia="Calibri" w:hAnsi="Cambria" w:cs="Calibri"/>
        </w:rPr>
        <w:t xml:space="preserve">een </w:t>
      </w:r>
      <w:r w:rsidR="00EA3567" w:rsidRPr="0080453F">
        <w:rPr>
          <w:rFonts w:ascii="Cambria" w:eastAsia="Calibri" w:hAnsi="Cambria" w:cs="Calibri"/>
        </w:rPr>
        <w:t xml:space="preserve">alsmaar groeiende </w:t>
      </w:r>
      <w:r w:rsidR="00995A47" w:rsidRPr="0080453F">
        <w:rPr>
          <w:rFonts w:ascii="Cambria" w:eastAsia="Calibri" w:hAnsi="Cambria" w:cs="Calibri"/>
        </w:rPr>
        <w:t xml:space="preserve">achterstand </w:t>
      </w:r>
      <w:r w:rsidR="009B1065" w:rsidRPr="0080453F">
        <w:rPr>
          <w:rFonts w:ascii="Cambria" w:eastAsia="Calibri" w:hAnsi="Cambria" w:cs="Calibri"/>
        </w:rPr>
        <w:t xml:space="preserve">in de behandeling van </w:t>
      </w:r>
      <w:r w:rsidR="005A2144" w:rsidRPr="0080453F">
        <w:rPr>
          <w:rFonts w:ascii="Cambria" w:eastAsia="Calibri" w:hAnsi="Cambria" w:cs="Calibri"/>
        </w:rPr>
        <w:t>niet-</w:t>
      </w:r>
      <w:r w:rsidR="00037281">
        <w:rPr>
          <w:rFonts w:ascii="Cambria" w:eastAsia="Calibri" w:hAnsi="Cambria" w:cs="Calibri"/>
        </w:rPr>
        <w:t>covid</w:t>
      </w:r>
      <w:r w:rsidR="00037281" w:rsidRPr="0080453F">
        <w:rPr>
          <w:rFonts w:ascii="Cambria" w:eastAsia="Calibri" w:hAnsi="Cambria" w:cs="Calibri"/>
        </w:rPr>
        <w:t>-19</w:t>
      </w:r>
      <w:r w:rsidR="00037281">
        <w:rPr>
          <w:rFonts w:ascii="Cambria" w:eastAsia="Calibri" w:hAnsi="Cambria" w:cs="Calibri"/>
        </w:rPr>
        <w:t xml:space="preserve"> </w:t>
      </w:r>
      <w:r w:rsidR="005A2144" w:rsidRPr="0080453F">
        <w:rPr>
          <w:rFonts w:ascii="Cambria" w:eastAsia="Calibri" w:hAnsi="Cambria" w:cs="Calibri"/>
        </w:rPr>
        <w:t>patiënte</w:t>
      </w:r>
      <w:r w:rsidR="009B1065" w:rsidRPr="0080453F">
        <w:rPr>
          <w:rFonts w:ascii="Cambria" w:eastAsia="Calibri" w:hAnsi="Cambria" w:cs="Calibri"/>
        </w:rPr>
        <w:t>n</w:t>
      </w:r>
      <w:r w:rsidR="00AD7497" w:rsidRPr="0080453F">
        <w:rPr>
          <w:rFonts w:ascii="Cambria" w:eastAsia="Calibri" w:hAnsi="Cambria" w:cs="Calibri"/>
        </w:rPr>
        <w:t xml:space="preserve"> ontstaan</w:t>
      </w:r>
      <w:r w:rsidR="009B1065" w:rsidRPr="0080453F">
        <w:rPr>
          <w:rFonts w:ascii="Cambria" w:eastAsia="Calibri" w:hAnsi="Cambria" w:cs="Calibri"/>
        </w:rPr>
        <w:t>. Dat</w:t>
      </w:r>
      <w:r w:rsidR="00A9663B" w:rsidRPr="0080453F">
        <w:rPr>
          <w:rFonts w:ascii="Cambria" w:eastAsia="Calibri" w:hAnsi="Cambria" w:cs="Calibri"/>
        </w:rPr>
        <w:t xml:space="preserve"> </w:t>
      </w:r>
      <w:r w:rsidR="00EA3567" w:rsidRPr="0080453F">
        <w:rPr>
          <w:rFonts w:ascii="Cambria" w:eastAsia="Calibri" w:hAnsi="Cambria" w:cs="Calibri"/>
        </w:rPr>
        <w:t xml:space="preserve">‘stuwmeer’ </w:t>
      </w:r>
      <w:r w:rsidR="00A9663B" w:rsidRPr="0080453F">
        <w:rPr>
          <w:rFonts w:ascii="Cambria" w:eastAsia="Calibri" w:hAnsi="Cambria" w:cs="Calibri"/>
        </w:rPr>
        <w:t>is inmiddels opgelopen naar 1 miljoen verwijzin</w:t>
      </w:r>
      <w:r w:rsidR="00D945EF" w:rsidRPr="0080453F">
        <w:rPr>
          <w:rFonts w:ascii="Cambria" w:eastAsia="Calibri" w:hAnsi="Cambria" w:cs="Calibri"/>
        </w:rPr>
        <w:t>ge</w:t>
      </w:r>
      <w:r w:rsidR="00A9663B" w:rsidRPr="0080453F">
        <w:rPr>
          <w:rFonts w:ascii="Cambria" w:eastAsia="Calibri" w:hAnsi="Cambria" w:cs="Calibri"/>
        </w:rPr>
        <w:t>n.</w:t>
      </w:r>
      <w:r w:rsidR="00934F02" w:rsidRPr="00934F02">
        <w:rPr>
          <w:rFonts w:ascii="Cambria" w:eastAsia="Calibri" w:hAnsi="Cambria" w:cs="Calibri"/>
          <w:vertAlign w:val="superscript"/>
        </w:rPr>
        <w:t>1</w:t>
      </w:r>
      <w:r w:rsidR="00A9663B" w:rsidRPr="0080453F">
        <w:rPr>
          <w:rFonts w:ascii="Cambria" w:eastAsia="Calibri" w:hAnsi="Cambria" w:cs="Calibri"/>
        </w:rPr>
        <w:t xml:space="preserve"> Een substantieel deel bestaat </w:t>
      </w:r>
      <w:r w:rsidR="00EA3567" w:rsidRPr="0080453F">
        <w:rPr>
          <w:rFonts w:ascii="Cambria" w:eastAsia="Calibri" w:hAnsi="Cambria" w:cs="Calibri"/>
        </w:rPr>
        <w:t xml:space="preserve">uit </w:t>
      </w:r>
      <w:r w:rsidR="00785E81" w:rsidRPr="0080453F">
        <w:rPr>
          <w:rFonts w:ascii="Cambria" w:eastAsia="Calibri" w:hAnsi="Cambria" w:cs="Calibri"/>
        </w:rPr>
        <w:t>uitgestelde operaties</w:t>
      </w:r>
      <w:r w:rsidR="00A9663B" w:rsidRPr="0080453F">
        <w:rPr>
          <w:rFonts w:ascii="Cambria" w:eastAsia="Calibri" w:hAnsi="Cambria" w:cs="Calibri"/>
        </w:rPr>
        <w:t>:</w:t>
      </w:r>
      <w:r w:rsidR="002546B1" w:rsidRPr="0080453F">
        <w:rPr>
          <w:rFonts w:ascii="Cambria" w:eastAsia="Calibri" w:hAnsi="Cambria" w:cs="Calibri"/>
        </w:rPr>
        <w:t xml:space="preserve"> twee derde van de algemene heelkundige, cardiologische, gynaecologische, urologische en oncologische ingrepen kon niet uitgevoerd worden</w:t>
      </w:r>
      <w:r w:rsidR="00785E81" w:rsidRPr="0080453F">
        <w:rPr>
          <w:rFonts w:ascii="Cambria" w:eastAsia="Calibri" w:hAnsi="Cambria" w:cs="Calibri"/>
        </w:rPr>
        <w:t>.</w:t>
      </w:r>
      <w:r w:rsidR="00934F02" w:rsidRPr="00934F02">
        <w:rPr>
          <w:rFonts w:ascii="Cambria" w:eastAsia="Calibri" w:hAnsi="Cambria" w:cs="Calibri"/>
          <w:vertAlign w:val="superscript"/>
        </w:rPr>
        <w:t>2</w:t>
      </w:r>
      <w:r w:rsidR="03D983D4" w:rsidRPr="0080453F">
        <w:rPr>
          <w:rFonts w:ascii="Cambria" w:eastAsia="Calibri" w:hAnsi="Cambria" w:cs="Calibri"/>
        </w:rPr>
        <w:t xml:space="preserve"> </w:t>
      </w:r>
      <w:r w:rsidR="0062778D" w:rsidRPr="0080453F">
        <w:rPr>
          <w:rFonts w:ascii="Cambria" w:eastAsia="Calibri" w:hAnsi="Cambria" w:cs="Calibri"/>
        </w:rPr>
        <w:t xml:space="preserve">In het Amphia </w:t>
      </w:r>
      <w:r w:rsidR="00001A14">
        <w:rPr>
          <w:rFonts w:ascii="Cambria" w:eastAsia="Calibri" w:hAnsi="Cambria" w:cs="Calibri"/>
        </w:rPr>
        <w:t>Z</w:t>
      </w:r>
      <w:r w:rsidR="0062778D" w:rsidRPr="0080453F">
        <w:rPr>
          <w:rFonts w:ascii="Cambria" w:eastAsia="Calibri" w:hAnsi="Cambria" w:cs="Calibri"/>
        </w:rPr>
        <w:t>iekenhuis wachten op dit moment bijvoorbeeld rond de 6000 mensen op een operatie.</w:t>
      </w:r>
      <w:r w:rsidR="00AC06A3" w:rsidRPr="00037281">
        <w:rPr>
          <w:rFonts w:ascii="Cambria" w:eastAsia="Calibri" w:hAnsi="Cambria" w:cs="Calibri"/>
          <w:vertAlign w:val="subscript"/>
        </w:rPr>
        <w:t xml:space="preserve"> </w:t>
      </w:r>
      <w:r w:rsidR="00AC06A3" w:rsidRPr="0080453F">
        <w:rPr>
          <w:rFonts w:ascii="Cambria" w:eastAsia="Calibri" w:hAnsi="Cambria" w:cs="Calibri"/>
        </w:rPr>
        <w:t>In het Erasmus</w:t>
      </w:r>
      <w:r w:rsidR="00AC1E96" w:rsidRPr="0080453F">
        <w:rPr>
          <w:rFonts w:ascii="Cambria" w:eastAsia="Calibri" w:hAnsi="Cambria" w:cs="Calibri"/>
        </w:rPr>
        <w:t xml:space="preserve"> MC</w:t>
      </w:r>
      <w:r w:rsidR="00AC06A3" w:rsidRPr="0080453F">
        <w:rPr>
          <w:rFonts w:ascii="Cambria" w:eastAsia="Calibri" w:hAnsi="Cambria" w:cs="Calibri"/>
        </w:rPr>
        <w:t xml:space="preserve"> is </w:t>
      </w:r>
      <w:r w:rsidR="009833E9" w:rsidRPr="0080453F">
        <w:rPr>
          <w:rFonts w:ascii="Cambria" w:eastAsia="Calibri" w:hAnsi="Cambria" w:cs="Calibri"/>
        </w:rPr>
        <w:t xml:space="preserve">dat </w:t>
      </w:r>
      <w:r w:rsidR="00301453" w:rsidRPr="0080453F">
        <w:rPr>
          <w:rFonts w:ascii="Cambria" w:eastAsia="Calibri" w:hAnsi="Cambria" w:cs="Calibri"/>
        </w:rPr>
        <w:t xml:space="preserve">aantal </w:t>
      </w:r>
      <w:r w:rsidR="00D945EF" w:rsidRPr="0080453F">
        <w:rPr>
          <w:rFonts w:ascii="Cambria" w:eastAsia="Calibri" w:hAnsi="Cambria" w:cs="Calibri"/>
        </w:rPr>
        <w:t>ruim</w:t>
      </w:r>
      <w:r w:rsidR="00AC06A3" w:rsidRPr="0080453F">
        <w:rPr>
          <w:rFonts w:ascii="Cambria" w:eastAsia="Calibri" w:hAnsi="Cambria" w:cs="Calibri"/>
        </w:rPr>
        <w:t xml:space="preserve"> 5</w:t>
      </w:r>
      <w:r w:rsidR="006D1D6E" w:rsidRPr="0080453F">
        <w:rPr>
          <w:rFonts w:ascii="Cambria" w:eastAsia="Calibri" w:hAnsi="Cambria" w:cs="Calibri"/>
        </w:rPr>
        <w:t>4</w:t>
      </w:r>
      <w:r w:rsidR="00AC06A3" w:rsidRPr="0080453F">
        <w:rPr>
          <w:rFonts w:ascii="Cambria" w:eastAsia="Calibri" w:hAnsi="Cambria" w:cs="Calibri"/>
        </w:rPr>
        <w:t xml:space="preserve">00 mensen, </w:t>
      </w:r>
      <w:r w:rsidR="009833E9" w:rsidRPr="0080453F">
        <w:rPr>
          <w:rFonts w:ascii="Cambria" w:eastAsia="Calibri" w:hAnsi="Cambria" w:cs="Calibri"/>
        </w:rPr>
        <w:t xml:space="preserve">waarvoor </w:t>
      </w:r>
      <w:r w:rsidR="000F6C64" w:rsidRPr="0080453F">
        <w:rPr>
          <w:rFonts w:ascii="Cambria" w:eastAsia="Calibri" w:hAnsi="Cambria" w:cs="Calibri"/>
        </w:rPr>
        <w:t xml:space="preserve">naar schatting </w:t>
      </w:r>
      <w:r w:rsidR="00AC06A3" w:rsidRPr="0080453F">
        <w:rPr>
          <w:rFonts w:ascii="Cambria" w:eastAsia="Calibri" w:hAnsi="Cambria" w:cs="Calibri"/>
        </w:rPr>
        <w:t>11.000 OK-</w:t>
      </w:r>
      <w:r w:rsidR="009833E9" w:rsidRPr="0080453F">
        <w:rPr>
          <w:rFonts w:ascii="Cambria" w:eastAsia="Calibri" w:hAnsi="Cambria" w:cs="Calibri"/>
        </w:rPr>
        <w:t>uur</w:t>
      </w:r>
      <w:r w:rsidR="000F6C64" w:rsidRPr="0080453F">
        <w:rPr>
          <w:rFonts w:ascii="Cambria" w:eastAsia="Calibri" w:hAnsi="Cambria" w:cs="Calibri"/>
        </w:rPr>
        <w:t xml:space="preserve"> nodig </w:t>
      </w:r>
      <w:r w:rsidR="009833E9" w:rsidRPr="0080453F">
        <w:rPr>
          <w:rFonts w:ascii="Cambria" w:eastAsia="Calibri" w:hAnsi="Cambria" w:cs="Calibri"/>
        </w:rPr>
        <w:t>is.</w:t>
      </w:r>
      <w:r w:rsidR="0062778D" w:rsidRPr="0080453F">
        <w:rPr>
          <w:rFonts w:ascii="Cambria" w:eastAsia="Calibri" w:hAnsi="Cambria" w:cs="Calibri"/>
        </w:rPr>
        <w:t xml:space="preserve"> </w:t>
      </w:r>
    </w:p>
    <w:p w14:paraId="1552738B" w14:textId="3DB4B064" w:rsidR="009B1065" w:rsidRPr="0080453F" w:rsidRDefault="00F25FEC" w:rsidP="0080453F">
      <w:pPr>
        <w:pStyle w:val="Geenafstand"/>
        <w:rPr>
          <w:rFonts w:ascii="Cambria" w:eastAsia="Calibri" w:hAnsi="Cambria" w:cs="Calibri"/>
        </w:rPr>
      </w:pPr>
      <w:r w:rsidRPr="0080453F">
        <w:rPr>
          <w:rFonts w:ascii="Cambria" w:eastAsia="Calibri" w:hAnsi="Cambria" w:cs="Calibri"/>
        </w:rPr>
        <w:t xml:space="preserve">Dit capaciteitsprobleem </w:t>
      </w:r>
      <w:r w:rsidR="00EA3567" w:rsidRPr="0080453F">
        <w:rPr>
          <w:rFonts w:ascii="Cambria" w:eastAsia="Calibri" w:hAnsi="Cambria" w:cs="Calibri"/>
        </w:rPr>
        <w:t xml:space="preserve">heeft </w:t>
      </w:r>
      <w:r w:rsidR="007920FC">
        <w:rPr>
          <w:rFonts w:ascii="Cambria" w:eastAsia="Calibri" w:hAnsi="Cambria" w:cs="Calibri"/>
        </w:rPr>
        <w:t>vooral</w:t>
      </w:r>
      <w:r w:rsidR="00EA3567" w:rsidRPr="0080453F">
        <w:rPr>
          <w:rFonts w:ascii="Cambria" w:eastAsia="Calibri" w:hAnsi="Cambria" w:cs="Calibri"/>
        </w:rPr>
        <w:t xml:space="preserve"> gevolgen </w:t>
      </w:r>
      <w:r w:rsidRPr="0080453F">
        <w:rPr>
          <w:rFonts w:ascii="Cambria" w:eastAsia="Calibri" w:hAnsi="Cambria" w:cs="Calibri"/>
        </w:rPr>
        <w:t>voor de semi-electieve</w:t>
      </w:r>
      <w:r w:rsidR="00FD2F95" w:rsidRPr="0080453F">
        <w:rPr>
          <w:rFonts w:ascii="Cambria" w:eastAsia="Calibri" w:hAnsi="Cambria" w:cs="Calibri"/>
        </w:rPr>
        <w:t xml:space="preserve"> OK-zorg</w:t>
      </w:r>
      <w:r w:rsidR="00BA36E1" w:rsidRPr="0080453F">
        <w:rPr>
          <w:rFonts w:ascii="Cambria" w:eastAsia="Calibri" w:hAnsi="Cambria" w:cs="Calibri"/>
        </w:rPr>
        <w:t xml:space="preserve"> zoals oncologische chirurgie, cardiothoracale chirurgie en transplantaties. Deze ingrepen kunnen niet maanden uitgesteld worden</w:t>
      </w:r>
      <w:r w:rsidRPr="0080453F">
        <w:rPr>
          <w:rFonts w:ascii="Cambria" w:eastAsia="Calibri" w:hAnsi="Cambria" w:cs="Calibri"/>
        </w:rPr>
        <w:t xml:space="preserve">. </w:t>
      </w:r>
      <w:r w:rsidR="00BA36E1" w:rsidRPr="0080453F">
        <w:rPr>
          <w:rFonts w:ascii="Cambria" w:eastAsia="Calibri" w:hAnsi="Cambria" w:cs="Calibri"/>
        </w:rPr>
        <w:t xml:space="preserve">In tegenstelling tot bijvoorbeeld de strikt electieve zorg, zoals een knievervanging of liesbreukoperatie. Ook deze zorg is nodig, maar kan in principe langer uitgesteld worden. </w:t>
      </w:r>
      <w:r w:rsidRPr="0080453F">
        <w:rPr>
          <w:rFonts w:ascii="Cambria" w:eastAsia="Calibri" w:hAnsi="Cambria" w:cs="Calibri"/>
        </w:rPr>
        <w:t>Acute zorg</w:t>
      </w:r>
      <w:r w:rsidR="00BA36E1" w:rsidRPr="0080453F">
        <w:rPr>
          <w:rFonts w:ascii="Cambria" w:eastAsia="Calibri" w:hAnsi="Cambria" w:cs="Calibri"/>
        </w:rPr>
        <w:t>,</w:t>
      </w:r>
      <w:r w:rsidRPr="0080453F">
        <w:rPr>
          <w:rFonts w:ascii="Cambria" w:eastAsia="Calibri" w:hAnsi="Cambria" w:cs="Calibri"/>
        </w:rPr>
        <w:t xml:space="preserve"> </w:t>
      </w:r>
      <w:r w:rsidR="009B1065" w:rsidRPr="0080453F">
        <w:rPr>
          <w:rFonts w:ascii="Cambria" w:eastAsia="Calibri" w:hAnsi="Cambria" w:cs="Calibri"/>
        </w:rPr>
        <w:t>zoals trauma</w:t>
      </w:r>
      <w:r w:rsidR="00722AD8" w:rsidRPr="0080453F">
        <w:rPr>
          <w:rFonts w:ascii="Cambria" w:eastAsia="Calibri" w:hAnsi="Cambria" w:cs="Calibri"/>
        </w:rPr>
        <w:t>chirurgie</w:t>
      </w:r>
      <w:r w:rsidR="009B1065" w:rsidRPr="0080453F">
        <w:rPr>
          <w:rFonts w:ascii="Cambria" w:eastAsia="Calibri" w:hAnsi="Cambria" w:cs="Calibri"/>
        </w:rPr>
        <w:t xml:space="preserve"> en </w:t>
      </w:r>
      <w:r w:rsidRPr="0080453F">
        <w:rPr>
          <w:rFonts w:ascii="Cambria" w:eastAsia="Calibri" w:hAnsi="Cambria" w:cs="Calibri"/>
        </w:rPr>
        <w:t>bevalling</w:t>
      </w:r>
      <w:r w:rsidR="00722AD8" w:rsidRPr="0080453F">
        <w:rPr>
          <w:rFonts w:ascii="Cambria" w:eastAsia="Calibri" w:hAnsi="Cambria" w:cs="Calibri"/>
        </w:rPr>
        <w:t>en</w:t>
      </w:r>
      <w:r w:rsidR="00BA36E1" w:rsidRPr="0080453F">
        <w:rPr>
          <w:rFonts w:ascii="Cambria" w:eastAsia="Calibri" w:hAnsi="Cambria" w:cs="Calibri"/>
        </w:rPr>
        <w:t>,</w:t>
      </w:r>
      <w:r w:rsidR="00722AD8" w:rsidRPr="0080453F">
        <w:rPr>
          <w:rFonts w:ascii="Cambria" w:eastAsia="Calibri" w:hAnsi="Cambria" w:cs="Calibri"/>
        </w:rPr>
        <w:t xml:space="preserve"> </w:t>
      </w:r>
      <w:r w:rsidRPr="0080453F">
        <w:rPr>
          <w:rFonts w:ascii="Cambria" w:eastAsia="Calibri" w:hAnsi="Cambria" w:cs="Calibri"/>
        </w:rPr>
        <w:t xml:space="preserve">zal </w:t>
      </w:r>
      <w:r w:rsidR="00BA36E1" w:rsidRPr="0080453F">
        <w:rPr>
          <w:rFonts w:ascii="Cambria" w:eastAsia="Calibri" w:hAnsi="Cambria" w:cs="Calibri"/>
        </w:rPr>
        <w:t xml:space="preserve">echter </w:t>
      </w:r>
      <w:r w:rsidRPr="0080453F">
        <w:rPr>
          <w:rFonts w:ascii="Cambria" w:eastAsia="Calibri" w:hAnsi="Cambria" w:cs="Calibri"/>
        </w:rPr>
        <w:t xml:space="preserve">altijd </w:t>
      </w:r>
      <w:r w:rsidR="00AC1E96" w:rsidRPr="0080453F">
        <w:rPr>
          <w:rFonts w:ascii="Cambria" w:eastAsia="Calibri" w:hAnsi="Cambria" w:cs="Calibri"/>
        </w:rPr>
        <w:t>doorgaan</w:t>
      </w:r>
      <w:r w:rsidRPr="0080453F">
        <w:rPr>
          <w:rFonts w:ascii="Cambria" w:eastAsia="Calibri" w:hAnsi="Cambria" w:cs="Calibri"/>
        </w:rPr>
        <w:t xml:space="preserve">. </w:t>
      </w:r>
    </w:p>
    <w:p w14:paraId="560F446F" w14:textId="77777777" w:rsidR="007920FC" w:rsidRDefault="007920FC" w:rsidP="0080453F">
      <w:pPr>
        <w:pStyle w:val="Geenafstand"/>
        <w:rPr>
          <w:rFonts w:ascii="Cambria" w:eastAsia="Calibri" w:hAnsi="Cambria"/>
        </w:rPr>
      </w:pPr>
    </w:p>
    <w:p w14:paraId="2092727F" w14:textId="0013758F" w:rsidR="00001A14" w:rsidRPr="00001A14" w:rsidRDefault="009F7BA6" w:rsidP="0080453F">
      <w:pPr>
        <w:pStyle w:val="Geenafstand"/>
        <w:rPr>
          <w:rFonts w:ascii="Cambria" w:eastAsia="Calibri" w:hAnsi="Cambria" w:cs="Calibri"/>
          <w:b/>
          <w:bCs/>
        </w:rPr>
      </w:pPr>
      <w:r>
        <w:rPr>
          <w:rFonts w:ascii="Cambria" w:eastAsia="Calibri" w:hAnsi="Cambria" w:cs="Calibri"/>
          <w:b/>
          <w:bCs/>
        </w:rPr>
        <w:t>Objectiever</w:t>
      </w:r>
    </w:p>
    <w:p w14:paraId="5D0735DB" w14:textId="4D802B29" w:rsidR="006D1357" w:rsidRPr="0080453F" w:rsidRDefault="009B1065" w:rsidP="0080453F">
      <w:pPr>
        <w:pStyle w:val="Geenafstand"/>
        <w:rPr>
          <w:rFonts w:ascii="Cambria" w:eastAsia="Calibri" w:hAnsi="Cambria" w:cs="Calibri"/>
        </w:rPr>
      </w:pPr>
      <w:r w:rsidRPr="0080453F">
        <w:rPr>
          <w:rFonts w:ascii="Cambria" w:eastAsia="Calibri" w:hAnsi="Cambria" w:cs="Calibri"/>
        </w:rPr>
        <w:t xml:space="preserve">We zijn nu in kalmer vaarwater. Per dag zijn er minder </w:t>
      </w:r>
      <w:r w:rsidR="00413782" w:rsidRPr="0080453F">
        <w:rPr>
          <w:rFonts w:ascii="Cambria" w:eastAsia="Calibri" w:hAnsi="Cambria" w:cs="Calibri"/>
        </w:rPr>
        <w:t xml:space="preserve">besmettingen, </w:t>
      </w:r>
      <w:r w:rsidRPr="0080453F">
        <w:rPr>
          <w:rFonts w:ascii="Cambria" w:eastAsia="Calibri" w:hAnsi="Cambria" w:cs="Calibri"/>
        </w:rPr>
        <w:t xml:space="preserve">minder ziekenhuisopnames, minder IC-patiënten en </w:t>
      </w:r>
      <w:r w:rsidR="00413782" w:rsidRPr="0080453F">
        <w:rPr>
          <w:rFonts w:ascii="Cambria" w:eastAsia="Calibri" w:hAnsi="Cambria" w:cs="Calibri"/>
        </w:rPr>
        <w:t xml:space="preserve">minder doden </w:t>
      </w:r>
      <w:r w:rsidR="004307A9" w:rsidRPr="0080453F">
        <w:rPr>
          <w:rFonts w:ascii="Cambria" w:eastAsia="Calibri" w:hAnsi="Cambria" w:cs="Calibri"/>
        </w:rPr>
        <w:t xml:space="preserve">door </w:t>
      </w:r>
      <w:r w:rsidR="007920FC">
        <w:rPr>
          <w:rFonts w:ascii="Cambria" w:eastAsia="Calibri" w:hAnsi="Cambria" w:cs="Calibri"/>
        </w:rPr>
        <w:t>covid-19</w:t>
      </w:r>
      <w:r w:rsidRPr="0080453F">
        <w:rPr>
          <w:rFonts w:ascii="Cambria" w:eastAsia="Calibri" w:hAnsi="Cambria" w:cs="Calibri"/>
        </w:rPr>
        <w:t>. Het is tijd om na te denken</w:t>
      </w:r>
      <w:r w:rsidR="004307A9" w:rsidRPr="0080453F">
        <w:rPr>
          <w:rFonts w:ascii="Cambria" w:eastAsia="Calibri" w:hAnsi="Cambria" w:cs="Calibri"/>
        </w:rPr>
        <w:t xml:space="preserve"> </w:t>
      </w:r>
      <w:r w:rsidR="002C7B73" w:rsidRPr="0080453F">
        <w:rPr>
          <w:rFonts w:ascii="Cambria" w:eastAsia="Calibri" w:hAnsi="Cambria" w:cs="Calibri"/>
        </w:rPr>
        <w:t xml:space="preserve">over </w:t>
      </w:r>
      <w:r w:rsidR="004307A9" w:rsidRPr="0080453F">
        <w:rPr>
          <w:rFonts w:ascii="Cambria" w:eastAsia="Calibri" w:hAnsi="Cambria" w:cs="Calibri"/>
        </w:rPr>
        <w:t xml:space="preserve">de enorme uitdaging die voor ons ligt om de patiënten </w:t>
      </w:r>
      <w:r w:rsidR="00B92434" w:rsidRPr="0080453F">
        <w:rPr>
          <w:rFonts w:ascii="Cambria" w:eastAsia="Calibri" w:hAnsi="Cambria" w:cs="Calibri"/>
        </w:rPr>
        <w:t xml:space="preserve">bij </w:t>
      </w:r>
      <w:r w:rsidR="004307A9" w:rsidRPr="0080453F">
        <w:rPr>
          <w:rFonts w:ascii="Cambria" w:eastAsia="Calibri" w:hAnsi="Cambria" w:cs="Calibri"/>
        </w:rPr>
        <w:t xml:space="preserve">wie </w:t>
      </w:r>
      <w:r w:rsidR="00AD7497" w:rsidRPr="0080453F">
        <w:rPr>
          <w:rFonts w:ascii="Cambria" w:eastAsia="Calibri" w:hAnsi="Cambria" w:cs="Calibri"/>
        </w:rPr>
        <w:t>noodzakelijke</w:t>
      </w:r>
      <w:r w:rsidR="004307A9" w:rsidRPr="0080453F">
        <w:rPr>
          <w:rFonts w:ascii="Cambria" w:eastAsia="Calibri" w:hAnsi="Cambria" w:cs="Calibri"/>
        </w:rPr>
        <w:t xml:space="preserve"> zorg</w:t>
      </w:r>
      <w:r w:rsidR="00AD7497" w:rsidRPr="0080453F">
        <w:rPr>
          <w:rFonts w:ascii="Cambria" w:eastAsia="Calibri" w:hAnsi="Cambria" w:cs="Calibri"/>
        </w:rPr>
        <w:t xml:space="preserve"> </w:t>
      </w:r>
      <w:r w:rsidR="004307A9" w:rsidRPr="0080453F">
        <w:rPr>
          <w:rFonts w:ascii="Cambria" w:eastAsia="Calibri" w:hAnsi="Cambria" w:cs="Calibri"/>
        </w:rPr>
        <w:t>is uitgesteld</w:t>
      </w:r>
      <w:r w:rsidR="00AD7497" w:rsidRPr="0080453F">
        <w:rPr>
          <w:rFonts w:ascii="Cambria" w:eastAsia="Calibri" w:hAnsi="Cambria" w:cs="Calibri"/>
        </w:rPr>
        <w:t>,</w:t>
      </w:r>
      <w:r w:rsidR="004307A9" w:rsidRPr="0080453F">
        <w:rPr>
          <w:rFonts w:ascii="Cambria" w:eastAsia="Calibri" w:hAnsi="Cambria" w:cs="Calibri"/>
        </w:rPr>
        <w:t xml:space="preserve"> nu zo goed </w:t>
      </w:r>
      <w:r w:rsidR="00B92434" w:rsidRPr="0080453F">
        <w:rPr>
          <w:rFonts w:ascii="Cambria" w:eastAsia="Calibri" w:hAnsi="Cambria" w:cs="Calibri"/>
        </w:rPr>
        <w:t xml:space="preserve">en snel </w:t>
      </w:r>
      <w:r w:rsidR="004307A9" w:rsidRPr="0080453F">
        <w:rPr>
          <w:rFonts w:ascii="Cambria" w:eastAsia="Calibri" w:hAnsi="Cambria" w:cs="Calibri"/>
        </w:rPr>
        <w:t xml:space="preserve">mogelijk te </w:t>
      </w:r>
      <w:r w:rsidR="00AD7497" w:rsidRPr="0080453F">
        <w:rPr>
          <w:rFonts w:ascii="Cambria" w:eastAsia="Calibri" w:hAnsi="Cambria" w:cs="Calibri"/>
        </w:rPr>
        <w:t xml:space="preserve">gaan </w:t>
      </w:r>
      <w:r w:rsidR="004307A9" w:rsidRPr="0080453F">
        <w:rPr>
          <w:rFonts w:ascii="Cambria" w:eastAsia="Calibri" w:hAnsi="Cambria" w:cs="Calibri"/>
        </w:rPr>
        <w:t xml:space="preserve">helpen. De urgentie, en daarmee de prioritering, van operaties is afgelopen periode </w:t>
      </w:r>
      <w:r w:rsidR="00574B6B" w:rsidRPr="0080453F">
        <w:rPr>
          <w:rFonts w:ascii="Cambria" w:eastAsia="Calibri" w:hAnsi="Cambria" w:cs="Calibri"/>
        </w:rPr>
        <w:t xml:space="preserve">bepaald </w:t>
      </w:r>
      <w:r w:rsidR="00903389" w:rsidRPr="0080453F">
        <w:rPr>
          <w:rFonts w:ascii="Cambria" w:eastAsia="Calibri" w:hAnsi="Cambria" w:cs="Calibri"/>
        </w:rPr>
        <w:t xml:space="preserve">op basis van de inschatting van de behandelend </w:t>
      </w:r>
      <w:r w:rsidR="00574B6B" w:rsidRPr="0080453F">
        <w:rPr>
          <w:rFonts w:ascii="Cambria" w:eastAsia="Calibri" w:hAnsi="Cambria" w:cs="Calibri"/>
        </w:rPr>
        <w:t>specialist</w:t>
      </w:r>
      <w:r w:rsidR="00903389" w:rsidRPr="0080453F">
        <w:rPr>
          <w:rFonts w:ascii="Cambria" w:eastAsia="Calibri" w:hAnsi="Cambria" w:cs="Calibri"/>
        </w:rPr>
        <w:t xml:space="preserve">, of op basis van de mening van </w:t>
      </w:r>
      <w:r w:rsidR="00D5732E" w:rsidRPr="0080453F">
        <w:rPr>
          <w:rFonts w:ascii="Cambria" w:eastAsia="Calibri" w:hAnsi="Cambria" w:cs="Calibri"/>
        </w:rPr>
        <w:t>commissie</w:t>
      </w:r>
      <w:r w:rsidR="00B92434" w:rsidRPr="0080453F">
        <w:rPr>
          <w:rFonts w:ascii="Cambria" w:eastAsia="Calibri" w:hAnsi="Cambria" w:cs="Calibri"/>
        </w:rPr>
        <w:t>s van</w:t>
      </w:r>
      <w:r w:rsidR="00D5732E" w:rsidRPr="0080453F">
        <w:rPr>
          <w:rFonts w:ascii="Cambria" w:eastAsia="Calibri" w:hAnsi="Cambria" w:cs="Calibri"/>
        </w:rPr>
        <w:t xml:space="preserve"> </w:t>
      </w:r>
      <w:r w:rsidR="00903389" w:rsidRPr="0080453F">
        <w:rPr>
          <w:rFonts w:ascii="Cambria" w:eastAsia="Calibri" w:hAnsi="Cambria" w:cs="Calibri"/>
        </w:rPr>
        <w:t>triage-artsen</w:t>
      </w:r>
      <w:r w:rsidR="00934F02">
        <w:rPr>
          <w:rFonts w:ascii="Cambria" w:eastAsia="Calibri" w:hAnsi="Cambria" w:cs="Calibri"/>
        </w:rPr>
        <w:t>.</w:t>
      </w:r>
      <w:r w:rsidR="00813ED8">
        <w:rPr>
          <w:rFonts w:ascii="Cambria" w:eastAsia="Calibri" w:hAnsi="Cambria" w:cs="Calibri"/>
        </w:rPr>
        <w:t xml:space="preserve"> </w:t>
      </w:r>
      <w:r w:rsidR="005B0B34" w:rsidRPr="0080453F">
        <w:rPr>
          <w:rFonts w:ascii="Cambria" w:eastAsia="Calibri" w:hAnsi="Cambria" w:cs="Calibri"/>
        </w:rPr>
        <w:t xml:space="preserve">Ook de onlangs gepubliceerde urgentielijst van de Nederlandse Zorgautoriteit (NZA) baseert zich </w:t>
      </w:r>
      <w:r w:rsidR="00932656" w:rsidRPr="0080453F">
        <w:rPr>
          <w:rFonts w:ascii="Cambria" w:eastAsia="Calibri" w:hAnsi="Cambria" w:cs="Calibri"/>
        </w:rPr>
        <w:t xml:space="preserve">op de ervaring </w:t>
      </w:r>
      <w:r w:rsidR="00932656" w:rsidRPr="0080453F">
        <w:rPr>
          <w:rFonts w:ascii="Cambria" w:eastAsia="Calibri" w:hAnsi="Cambria" w:cs="Calibri"/>
        </w:rPr>
        <w:lastRenderedPageBreak/>
        <w:t>en expertise van de leden van de Federatie van Medisch Specialisten</w:t>
      </w:r>
      <w:r w:rsidR="005B0B34" w:rsidRPr="0080453F">
        <w:rPr>
          <w:rFonts w:ascii="Cambria" w:eastAsia="Calibri" w:hAnsi="Cambria" w:cs="Calibri"/>
        </w:rPr>
        <w:t>.</w:t>
      </w:r>
      <w:r w:rsidR="00934F02">
        <w:rPr>
          <w:rFonts w:ascii="Cambria" w:eastAsia="Calibri" w:hAnsi="Cambria" w:cs="Calibri"/>
          <w:vertAlign w:val="superscript"/>
        </w:rPr>
        <w:t>3</w:t>
      </w:r>
      <w:r w:rsidR="005B0B34" w:rsidRPr="0080453F">
        <w:rPr>
          <w:rFonts w:ascii="Cambria" w:eastAsia="Calibri" w:hAnsi="Cambria" w:cs="Calibri"/>
        </w:rPr>
        <w:t xml:space="preserve"> </w:t>
      </w:r>
      <w:r w:rsidR="00574B6B" w:rsidRPr="0080453F">
        <w:rPr>
          <w:rFonts w:ascii="Cambria" w:eastAsia="Calibri" w:hAnsi="Cambria" w:cs="Calibri"/>
        </w:rPr>
        <w:t xml:space="preserve">Dit </w:t>
      </w:r>
      <w:r w:rsidR="004307A9" w:rsidRPr="0080453F">
        <w:rPr>
          <w:rFonts w:ascii="Cambria" w:eastAsia="Calibri" w:hAnsi="Cambria" w:cs="Calibri"/>
        </w:rPr>
        <w:t xml:space="preserve">is </w:t>
      </w:r>
      <w:r w:rsidR="00574B6B" w:rsidRPr="0080453F">
        <w:rPr>
          <w:rFonts w:ascii="Cambria" w:eastAsia="Calibri" w:hAnsi="Cambria" w:cs="Calibri"/>
        </w:rPr>
        <w:t>een zinvol</w:t>
      </w:r>
      <w:r w:rsidR="00903389" w:rsidRPr="0080453F">
        <w:rPr>
          <w:rFonts w:ascii="Cambria" w:eastAsia="Calibri" w:hAnsi="Cambria" w:cs="Calibri"/>
        </w:rPr>
        <w:t>le benadering</w:t>
      </w:r>
      <w:r w:rsidR="00574B6B" w:rsidRPr="0080453F">
        <w:rPr>
          <w:rFonts w:ascii="Cambria" w:eastAsia="Calibri" w:hAnsi="Cambria" w:cs="Calibri"/>
        </w:rPr>
        <w:t xml:space="preserve"> in crisis</w:t>
      </w:r>
      <w:r w:rsidR="004307A9" w:rsidRPr="0080453F">
        <w:rPr>
          <w:rFonts w:ascii="Cambria" w:eastAsia="Calibri" w:hAnsi="Cambria" w:cs="Calibri"/>
        </w:rPr>
        <w:t>tijd</w:t>
      </w:r>
      <w:r w:rsidR="00574B6B" w:rsidRPr="0080453F">
        <w:rPr>
          <w:rFonts w:ascii="Cambria" w:eastAsia="Calibri" w:hAnsi="Cambria" w:cs="Calibri"/>
        </w:rPr>
        <w:t>, waarin er in weinig tijd veel besloten moet worden</w:t>
      </w:r>
      <w:r w:rsidR="00310B4B" w:rsidRPr="0080453F">
        <w:rPr>
          <w:rFonts w:ascii="Cambria" w:eastAsia="Calibri" w:hAnsi="Cambria" w:cs="Calibri"/>
        </w:rPr>
        <w:t xml:space="preserve">, maar </w:t>
      </w:r>
      <w:r w:rsidR="00001A14">
        <w:rPr>
          <w:rFonts w:ascii="Cambria" w:eastAsia="Calibri" w:hAnsi="Cambria" w:cs="Calibri"/>
        </w:rPr>
        <w:t xml:space="preserve">het </w:t>
      </w:r>
      <w:r w:rsidR="00413782" w:rsidRPr="0080453F">
        <w:rPr>
          <w:rFonts w:ascii="Cambria" w:eastAsia="Calibri" w:hAnsi="Cambria" w:cs="Calibri"/>
        </w:rPr>
        <w:t xml:space="preserve">is </w:t>
      </w:r>
      <w:r w:rsidR="00310B4B" w:rsidRPr="0080453F">
        <w:rPr>
          <w:rFonts w:ascii="Cambria" w:eastAsia="Calibri" w:hAnsi="Cambria" w:cs="Calibri"/>
        </w:rPr>
        <w:t xml:space="preserve">geen structurele oplossing. De nabije toekomst, waarin de zorg en ook specifiek de </w:t>
      </w:r>
      <w:r w:rsidR="002C7B73" w:rsidRPr="0080453F">
        <w:rPr>
          <w:rFonts w:ascii="Cambria" w:eastAsia="Calibri" w:hAnsi="Cambria" w:cs="Calibri"/>
        </w:rPr>
        <w:t>OK-</w:t>
      </w:r>
      <w:r w:rsidR="00310B4B" w:rsidRPr="0080453F">
        <w:rPr>
          <w:rFonts w:ascii="Cambria" w:eastAsia="Calibri" w:hAnsi="Cambria" w:cs="Calibri"/>
        </w:rPr>
        <w:t xml:space="preserve">tijd onvermijdelijk schaars zal zijn, vraagt </w:t>
      </w:r>
      <w:r w:rsidR="00574B6B" w:rsidRPr="0080453F">
        <w:rPr>
          <w:rFonts w:ascii="Cambria" w:eastAsia="Calibri" w:hAnsi="Cambria" w:cs="Calibri"/>
        </w:rPr>
        <w:t>om een objecti</w:t>
      </w:r>
      <w:r w:rsidR="001E0041" w:rsidRPr="0080453F">
        <w:rPr>
          <w:rFonts w:ascii="Cambria" w:eastAsia="Calibri" w:hAnsi="Cambria" w:cs="Calibri"/>
        </w:rPr>
        <w:t>eve</w:t>
      </w:r>
      <w:r w:rsidR="00BF071A" w:rsidRPr="0080453F">
        <w:rPr>
          <w:rFonts w:ascii="Cambria" w:eastAsia="Calibri" w:hAnsi="Cambria" w:cs="Calibri"/>
        </w:rPr>
        <w:t>re</w:t>
      </w:r>
      <w:r w:rsidR="001E0041" w:rsidRPr="0080453F">
        <w:rPr>
          <w:rFonts w:ascii="Cambria" w:eastAsia="Calibri" w:hAnsi="Cambria" w:cs="Calibri"/>
        </w:rPr>
        <w:t xml:space="preserve"> en </w:t>
      </w:r>
      <w:r w:rsidR="00BF071A" w:rsidRPr="0080453F">
        <w:rPr>
          <w:rFonts w:ascii="Cambria" w:eastAsia="Calibri" w:hAnsi="Cambria" w:cs="Calibri"/>
        </w:rPr>
        <w:t xml:space="preserve">een meer </w:t>
      </w:r>
      <w:r w:rsidR="001E0041" w:rsidRPr="0080453F">
        <w:rPr>
          <w:rFonts w:ascii="Cambria" w:eastAsia="Calibri" w:hAnsi="Cambria" w:cs="Calibri"/>
        </w:rPr>
        <w:t xml:space="preserve">wetenschappelijke </w:t>
      </w:r>
      <w:r w:rsidR="00D5732E" w:rsidRPr="0080453F">
        <w:rPr>
          <w:rFonts w:ascii="Cambria" w:eastAsia="Calibri" w:hAnsi="Cambria" w:cs="Calibri"/>
        </w:rPr>
        <w:t xml:space="preserve">onderbouwde </w:t>
      </w:r>
      <w:r w:rsidR="001E0041" w:rsidRPr="0080453F">
        <w:rPr>
          <w:rFonts w:ascii="Cambria" w:eastAsia="Calibri" w:hAnsi="Cambria" w:cs="Calibri"/>
        </w:rPr>
        <w:t>aanpak. Een aanpak die rekening houdt met zowel de belangen van het individu, als de samenleving als geheel.</w:t>
      </w:r>
    </w:p>
    <w:p w14:paraId="78AA0066" w14:textId="75493F6A" w:rsidR="006D1D6E" w:rsidRPr="0080453F" w:rsidRDefault="00CD3B66" w:rsidP="0080453F">
      <w:pPr>
        <w:pStyle w:val="Geenafstand"/>
        <w:rPr>
          <w:rFonts w:ascii="Cambria" w:eastAsia="Calibri" w:hAnsi="Cambria" w:cs="Calibri"/>
        </w:rPr>
      </w:pPr>
      <w:r>
        <w:rPr>
          <w:rFonts w:ascii="Cambria" w:eastAsia="Calibri" w:hAnsi="Cambria" w:cs="Calibri"/>
        </w:rPr>
        <w:t>Belangrijk</w:t>
      </w:r>
      <w:r w:rsidR="006D1D6E" w:rsidRPr="0080453F">
        <w:rPr>
          <w:rFonts w:ascii="Cambria" w:eastAsia="Calibri" w:hAnsi="Cambria" w:cs="Calibri"/>
        </w:rPr>
        <w:t xml:space="preserve"> is ook te realiseren dat lijsten van de NZA voor een </w:t>
      </w:r>
      <w:r>
        <w:rPr>
          <w:rFonts w:ascii="Cambria" w:eastAsia="Calibri" w:hAnsi="Cambria" w:cs="Calibri"/>
        </w:rPr>
        <w:t>groot</w:t>
      </w:r>
      <w:r w:rsidR="006D1D6E" w:rsidRPr="0080453F">
        <w:rPr>
          <w:rFonts w:ascii="Cambria" w:eastAsia="Calibri" w:hAnsi="Cambria" w:cs="Calibri"/>
        </w:rPr>
        <w:t xml:space="preserve"> deel berusten op de oordelen van de verschillende wetenschappelijke verenigingen. Dat betekent dat binnen de vakgebieden rangorden van urgentie zijn gemaakt. Specialisme-overstijgende keuzes zijn dus niet gemaakt</w:t>
      </w:r>
      <w:r w:rsidR="00B92434" w:rsidRPr="0080453F">
        <w:rPr>
          <w:rFonts w:ascii="Cambria" w:eastAsia="Calibri" w:hAnsi="Cambria" w:cs="Calibri"/>
        </w:rPr>
        <w:t xml:space="preserve"> terwijl </w:t>
      </w:r>
      <w:r w:rsidR="00407B89" w:rsidRPr="0080453F">
        <w:rPr>
          <w:rFonts w:ascii="Cambria" w:eastAsia="Calibri" w:hAnsi="Cambria" w:cs="Calibri"/>
        </w:rPr>
        <w:t xml:space="preserve">het vraagstuk van verdeling van </w:t>
      </w:r>
      <w:r w:rsidR="00B92434" w:rsidRPr="0080453F">
        <w:rPr>
          <w:rFonts w:ascii="Cambria" w:eastAsia="Calibri" w:hAnsi="Cambria" w:cs="Calibri"/>
        </w:rPr>
        <w:t>OK</w:t>
      </w:r>
      <w:r w:rsidR="007920FC">
        <w:rPr>
          <w:rFonts w:ascii="Cambria" w:eastAsia="Calibri" w:hAnsi="Cambria" w:cs="Calibri"/>
        </w:rPr>
        <w:t>-</w:t>
      </w:r>
      <w:r w:rsidR="00407B89" w:rsidRPr="0080453F">
        <w:rPr>
          <w:rFonts w:ascii="Cambria" w:eastAsia="Calibri" w:hAnsi="Cambria" w:cs="Calibri"/>
        </w:rPr>
        <w:t xml:space="preserve">tijd </w:t>
      </w:r>
      <w:r w:rsidR="00B92434" w:rsidRPr="0080453F">
        <w:rPr>
          <w:rFonts w:ascii="Cambria" w:eastAsia="Calibri" w:hAnsi="Cambria" w:cs="Calibri"/>
        </w:rPr>
        <w:t>discipline</w:t>
      </w:r>
      <w:r w:rsidR="00407B89" w:rsidRPr="0080453F">
        <w:rPr>
          <w:rFonts w:ascii="Cambria" w:eastAsia="Calibri" w:hAnsi="Cambria" w:cs="Calibri"/>
        </w:rPr>
        <w:t>-</w:t>
      </w:r>
      <w:r w:rsidR="00B92434" w:rsidRPr="0080453F">
        <w:rPr>
          <w:rFonts w:ascii="Cambria" w:eastAsia="Calibri" w:hAnsi="Cambria" w:cs="Calibri"/>
        </w:rPr>
        <w:t>overstijgend is</w:t>
      </w:r>
      <w:r w:rsidR="006D1D6E" w:rsidRPr="0080453F">
        <w:rPr>
          <w:rFonts w:ascii="Cambria" w:eastAsia="Calibri" w:hAnsi="Cambria" w:cs="Calibri"/>
        </w:rPr>
        <w:t xml:space="preserve">. </w:t>
      </w:r>
    </w:p>
    <w:p w14:paraId="78AEA179" w14:textId="77777777" w:rsidR="007920FC" w:rsidRDefault="007920FC" w:rsidP="0080453F">
      <w:pPr>
        <w:pStyle w:val="Geenafstand"/>
        <w:rPr>
          <w:rFonts w:ascii="Cambria" w:eastAsia="Calibri" w:hAnsi="Cambria"/>
        </w:rPr>
      </w:pPr>
    </w:p>
    <w:p w14:paraId="2CDE5433" w14:textId="4A4C6BDF" w:rsidR="00C91231" w:rsidRPr="00CD3B66" w:rsidRDefault="00CD3B66" w:rsidP="0080453F">
      <w:pPr>
        <w:pStyle w:val="Geenafstand"/>
        <w:rPr>
          <w:rFonts w:ascii="Cambria" w:eastAsia="Calibri" w:hAnsi="Cambria"/>
          <w:b/>
          <w:bCs/>
        </w:rPr>
      </w:pPr>
      <w:r w:rsidRPr="00CD3B66">
        <w:rPr>
          <w:rFonts w:ascii="Cambria" w:eastAsia="Calibri" w:hAnsi="Cambria"/>
          <w:b/>
          <w:bCs/>
        </w:rPr>
        <w:t>Morele waarde</w:t>
      </w:r>
    </w:p>
    <w:p w14:paraId="6850E7D7" w14:textId="5FC9CC43" w:rsidR="003D2505" w:rsidRPr="0080453F" w:rsidRDefault="00717927" w:rsidP="0080453F">
      <w:pPr>
        <w:pStyle w:val="Geenafstand"/>
        <w:rPr>
          <w:rFonts w:ascii="Cambria" w:eastAsia="Calibri" w:hAnsi="Cambria" w:cs="Calibri"/>
        </w:rPr>
      </w:pPr>
      <w:r w:rsidRPr="0080453F">
        <w:rPr>
          <w:rFonts w:ascii="Cambria" w:eastAsia="Calibri" w:hAnsi="Cambria" w:cs="Calibri"/>
        </w:rPr>
        <w:t xml:space="preserve">Wij pleiten voor </w:t>
      </w:r>
      <w:r w:rsidR="002C7B73" w:rsidRPr="0080453F">
        <w:rPr>
          <w:rFonts w:ascii="Cambria" w:eastAsia="Calibri" w:hAnsi="Cambria" w:cs="Calibri"/>
        </w:rPr>
        <w:t xml:space="preserve">het </w:t>
      </w:r>
      <w:r w:rsidRPr="0080453F">
        <w:rPr>
          <w:rFonts w:ascii="Cambria" w:eastAsia="Calibri" w:hAnsi="Cambria" w:cs="Calibri"/>
        </w:rPr>
        <w:t xml:space="preserve">verdelen van de schaarste </w:t>
      </w:r>
      <w:r w:rsidR="006D1357" w:rsidRPr="0080453F">
        <w:rPr>
          <w:rFonts w:ascii="Cambria" w:eastAsia="Calibri" w:hAnsi="Cambria" w:cs="Calibri"/>
        </w:rPr>
        <w:t xml:space="preserve">vanuit de principes van </w:t>
      </w:r>
      <w:r w:rsidR="006D1357" w:rsidRPr="0080453F">
        <w:rPr>
          <w:rFonts w:ascii="Cambria" w:eastAsia="Calibri" w:hAnsi="Cambria" w:cs="Calibri"/>
          <w:i/>
        </w:rPr>
        <w:t>Waardegedreven Zorg</w:t>
      </w:r>
      <w:r w:rsidR="006D1357" w:rsidRPr="0080453F">
        <w:rPr>
          <w:rFonts w:ascii="Cambria" w:eastAsia="Calibri" w:hAnsi="Cambria" w:cs="Calibri"/>
        </w:rPr>
        <w:t xml:space="preserve"> (Value Based Health Care). </w:t>
      </w:r>
      <w:r w:rsidR="003D2505" w:rsidRPr="0080453F">
        <w:rPr>
          <w:rFonts w:ascii="Cambria" w:eastAsia="Calibri" w:hAnsi="Cambria" w:cs="Calibri"/>
        </w:rPr>
        <w:t xml:space="preserve">Zowel de kwaliteit als de kwantiteit van het resterende leven </w:t>
      </w:r>
      <w:r w:rsidR="00BF071A" w:rsidRPr="0080453F">
        <w:rPr>
          <w:rFonts w:ascii="Cambria" w:eastAsia="Calibri" w:hAnsi="Cambria" w:cs="Calibri"/>
        </w:rPr>
        <w:t xml:space="preserve">van een patiënt </w:t>
      </w:r>
      <w:r w:rsidR="002C7B73" w:rsidRPr="0080453F">
        <w:rPr>
          <w:rFonts w:ascii="Cambria" w:eastAsia="Calibri" w:hAnsi="Cambria" w:cs="Calibri"/>
        </w:rPr>
        <w:t xml:space="preserve">spelen </w:t>
      </w:r>
      <w:r w:rsidR="003D2505" w:rsidRPr="0080453F">
        <w:rPr>
          <w:rFonts w:ascii="Cambria" w:eastAsia="Calibri" w:hAnsi="Cambria" w:cs="Calibri"/>
        </w:rPr>
        <w:t xml:space="preserve">hierbij een grote rol: het is niet alleen belangrijk om de levensduur te verlengen, maar </w:t>
      </w:r>
      <w:r w:rsidR="00634E9E" w:rsidRPr="0080453F">
        <w:rPr>
          <w:rFonts w:ascii="Cambria" w:eastAsia="Calibri" w:hAnsi="Cambria" w:cs="Calibri"/>
        </w:rPr>
        <w:t xml:space="preserve">ook </w:t>
      </w:r>
      <w:r w:rsidR="003D2505" w:rsidRPr="0080453F">
        <w:rPr>
          <w:rFonts w:ascii="Cambria" w:eastAsia="Calibri" w:hAnsi="Cambria" w:cs="Calibri"/>
        </w:rPr>
        <w:t xml:space="preserve">om zoveel mogelijk </w:t>
      </w:r>
      <w:r w:rsidR="004307A9" w:rsidRPr="0080453F">
        <w:rPr>
          <w:rFonts w:ascii="Cambria" w:eastAsia="Calibri" w:hAnsi="Cambria" w:cs="Calibri"/>
        </w:rPr>
        <w:t xml:space="preserve">kwaliteit van leven </w:t>
      </w:r>
      <w:r w:rsidR="003D2505" w:rsidRPr="0080453F">
        <w:rPr>
          <w:rFonts w:ascii="Cambria" w:eastAsia="Calibri" w:hAnsi="Cambria" w:cs="Calibri"/>
        </w:rPr>
        <w:t xml:space="preserve">toe te voegen. </w:t>
      </w:r>
      <w:r w:rsidR="00B92434" w:rsidRPr="0080453F">
        <w:rPr>
          <w:rFonts w:ascii="Cambria" w:eastAsia="Calibri" w:hAnsi="Cambria" w:cs="Calibri"/>
        </w:rPr>
        <w:t>D</w:t>
      </w:r>
      <w:r w:rsidR="009A3080" w:rsidRPr="0080453F">
        <w:rPr>
          <w:rFonts w:ascii="Cambria" w:eastAsia="Calibri" w:hAnsi="Cambria" w:cs="Calibri"/>
        </w:rPr>
        <w:t xml:space="preserve">it </w:t>
      </w:r>
      <w:r w:rsidR="00B92434" w:rsidRPr="0080453F">
        <w:rPr>
          <w:rFonts w:ascii="Cambria" w:eastAsia="Calibri" w:hAnsi="Cambria" w:cs="Calibri"/>
        </w:rPr>
        <w:t xml:space="preserve">is </w:t>
      </w:r>
      <w:r w:rsidR="009A3080" w:rsidRPr="0080453F">
        <w:rPr>
          <w:rFonts w:ascii="Cambria" w:eastAsia="Calibri" w:hAnsi="Cambria" w:cs="Calibri"/>
        </w:rPr>
        <w:t>een denk</w:t>
      </w:r>
      <w:r w:rsidR="00B92434" w:rsidRPr="0080453F">
        <w:rPr>
          <w:rFonts w:ascii="Cambria" w:eastAsia="Calibri" w:hAnsi="Cambria" w:cs="Calibri"/>
        </w:rPr>
        <w:t>wijze</w:t>
      </w:r>
      <w:r w:rsidR="009A3080" w:rsidRPr="0080453F">
        <w:rPr>
          <w:rFonts w:ascii="Cambria" w:eastAsia="Calibri" w:hAnsi="Cambria" w:cs="Calibri"/>
        </w:rPr>
        <w:t xml:space="preserve"> die zijn oorsprong vindt</w:t>
      </w:r>
      <w:r w:rsidR="00B92434" w:rsidRPr="0080453F">
        <w:rPr>
          <w:rFonts w:ascii="Cambria" w:eastAsia="Calibri" w:hAnsi="Cambria" w:cs="Calibri"/>
        </w:rPr>
        <w:t xml:space="preserve"> </w:t>
      </w:r>
      <w:r w:rsidR="00407B89" w:rsidRPr="0080453F">
        <w:rPr>
          <w:rFonts w:ascii="Cambria" w:eastAsia="Calibri" w:hAnsi="Cambria" w:cs="Calibri"/>
        </w:rPr>
        <w:t xml:space="preserve">in het utilitarisme, </w:t>
      </w:r>
      <w:r w:rsidR="00B92434" w:rsidRPr="0080453F">
        <w:rPr>
          <w:rFonts w:ascii="Cambria" w:eastAsia="Calibri" w:hAnsi="Cambria" w:cs="Calibri"/>
        </w:rPr>
        <w:t>waarbij de morele waarde van een handeling wordt afgemeten aan de bijdrage die deze handeling levert aan het algemeen nut</w:t>
      </w:r>
      <w:r w:rsidR="009A3080" w:rsidRPr="0080453F">
        <w:rPr>
          <w:rFonts w:ascii="Cambria" w:eastAsia="Calibri" w:hAnsi="Cambria" w:cs="Calibri"/>
        </w:rPr>
        <w:t>.</w:t>
      </w:r>
    </w:p>
    <w:p w14:paraId="02DB0F9B" w14:textId="7B094AA2" w:rsidR="00717927" w:rsidRPr="0080453F" w:rsidRDefault="00413782" w:rsidP="0080453F">
      <w:pPr>
        <w:pStyle w:val="Geenafstand"/>
        <w:rPr>
          <w:rFonts w:ascii="Cambria" w:eastAsia="Calibri" w:hAnsi="Cambria" w:cs="Calibri"/>
        </w:rPr>
      </w:pPr>
      <w:r w:rsidRPr="0080453F">
        <w:rPr>
          <w:rFonts w:ascii="Cambria" w:eastAsia="Calibri" w:hAnsi="Cambria" w:cs="Calibri"/>
        </w:rPr>
        <w:t xml:space="preserve">Met onze aanpak wordt </w:t>
      </w:r>
      <w:r w:rsidR="003D2505" w:rsidRPr="0080453F">
        <w:rPr>
          <w:rFonts w:ascii="Cambria" w:eastAsia="Calibri" w:hAnsi="Cambria" w:cs="Calibri"/>
        </w:rPr>
        <w:t xml:space="preserve">urgentie bepaald door </w:t>
      </w:r>
      <w:r w:rsidR="001E0041" w:rsidRPr="0080453F">
        <w:rPr>
          <w:rFonts w:ascii="Cambria" w:eastAsia="Calibri" w:hAnsi="Cambria" w:cs="Calibri"/>
        </w:rPr>
        <w:t xml:space="preserve">vast te stellen </w:t>
      </w:r>
      <w:r w:rsidR="00717927" w:rsidRPr="0080453F">
        <w:rPr>
          <w:rFonts w:ascii="Cambria" w:eastAsia="Calibri" w:hAnsi="Cambria" w:cs="Calibri"/>
        </w:rPr>
        <w:t>hoe snel de verwachte resterende g</w:t>
      </w:r>
      <w:r w:rsidR="006D1357" w:rsidRPr="0080453F">
        <w:rPr>
          <w:rFonts w:ascii="Cambria" w:eastAsia="Calibri" w:hAnsi="Cambria" w:cs="Calibri"/>
        </w:rPr>
        <w:t>ezondheid</w:t>
      </w:r>
      <w:r w:rsidR="00717927" w:rsidRPr="0080453F">
        <w:rPr>
          <w:rFonts w:ascii="Cambria" w:eastAsia="Calibri" w:hAnsi="Cambria" w:cs="Calibri"/>
        </w:rPr>
        <w:t xml:space="preserve"> achteruitgaa</w:t>
      </w:r>
      <w:r w:rsidR="001E0041" w:rsidRPr="0080453F">
        <w:rPr>
          <w:rFonts w:ascii="Cambria" w:eastAsia="Calibri" w:hAnsi="Cambria" w:cs="Calibri"/>
        </w:rPr>
        <w:t>t</w:t>
      </w:r>
      <w:r w:rsidR="00717927" w:rsidRPr="0080453F">
        <w:rPr>
          <w:rFonts w:ascii="Cambria" w:eastAsia="Calibri" w:hAnsi="Cambria" w:cs="Calibri"/>
        </w:rPr>
        <w:t xml:space="preserve"> door uitstel</w:t>
      </w:r>
      <w:r w:rsidR="00310B4B" w:rsidRPr="0080453F">
        <w:rPr>
          <w:rFonts w:ascii="Cambria" w:eastAsia="Calibri" w:hAnsi="Cambria" w:cs="Calibri"/>
        </w:rPr>
        <w:t xml:space="preserve"> van een ingreep</w:t>
      </w:r>
      <w:r w:rsidR="003D2505" w:rsidRPr="0080453F">
        <w:rPr>
          <w:rFonts w:ascii="Cambria" w:eastAsia="Calibri" w:hAnsi="Cambria" w:cs="Calibri"/>
        </w:rPr>
        <w:t xml:space="preserve">. Deze resterende </w:t>
      </w:r>
      <w:r w:rsidR="002C7B73" w:rsidRPr="0080453F">
        <w:rPr>
          <w:rFonts w:ascii="Cambria" w:eastAsia="Calibri" w:hAnsi="Cambria" w:cs="Calibri"/>
        </w:rPr>
        <w:t xml:space="preserve">hoeveelheid </w:t>
      </w:r>
      <w:r w:rsidR="00310B4B" w:rsidRPr="0080453F">
        <w:rPr>
          <w:rFonts w:ascii="Cambria" w:eastAsia="Calibri" w:hAnsi="Cambria" w:cs="Calibri"/>
        </w:rPr>
        <w:t xml:space="preserve">kwantiteit en kwaliteit van leven </w:t>
      </w:r>
      <w:r w:rsidR="003D2505" w:rsidRPr="0080453F">
        <w:rPr>
          <w:rFonts w:ascii="Cambria" w:eastAsia="Calibri" w:hAnsi="Cambria" w:cs="Calibri"/>
        </w:rPr>
        <w:t xml:space="preserve">wordt </w:t>
      </w:r>
      <w:r w:rsidR="00310B4B" w:rsidRPr="0080453F">
        <w:rPr>
          <w:rFonts w:ascii="Cambria" w:eastAsia="Calibri" w:hAnsi="Cambria" w:cs="Calibri"/>
        </w:rPr>
        <w:t>uitgedrukt in</w:t>
      </w:r>
      <w:r w:rsidR="003D2505" w:rsidRPr="0080453F">
        <w:rPr>
          <w:rFonts w:ascii="Cambria" w:eastAsia="Calibri" w:hAnsi="Cambria" w:cs="Calibri"/>
        </w:rPr>
        <w:t xml:space="preserve"> QALYs (Quality Adjusted Life Years</w:t>
      </w:r>
      <w:r w:rsidR="00A904A9" w:rsidRPr="0080453F">
        <w:rPr>
          <w:rFonts w:ascii="Cambria" w:eastAsia="Calibri" w:hAnsi="Cambria" w:cs="Calibri"/>
        </w:rPr>
        <w:t>;</w:t>
      </w:r>
      <w:r w:rsidR="003D2505" w:rsidRPr="0080453F">
        <w:rPr>
          <w:rFonts w:ascii="Cambria" w:eastAsia="Calibri" w:hAnsi="Cambria" w:cs="Calibri"/>
        </w:rPr>
        <w:t xml:space="preserve"> 1 QALY = 1 jaar in goede gezondheid).</w:t>
      </w:r>
      <w:r w:rsidR="00717927" w:rsidRPr="0080453F">
        <w:rPr>
          <w:rFonts w:ascii="Cambria" w:eastAsia="Calibri" w:hAnsi="Cambria" w:cs="Calibri"/>
        </w:rPr>
        <w:t xml:space="preserve"> </w:t>
      </w:r>
      <w:r w:rsidR="003D2505" w:rsidRPr="0080453F">
        <w:rPr>
          <w:rFonts w:ascii="Cambria" w:eastAsia="Calibri" w:hAnsi="Cambria" w:cs="Calibri"/>
        </w:rPr>
        <w:t>E</w:t>
      </w:r>
      <w:r w:rsidR="00717927" w:rsidRPr="0080453F">
        <w:rPr>
          <w:rFonts w:ascii="Cambria" w:eastAsia="Calibri" w:hAnsi="Cambria" w:cs="Calibri"/>
        </w:rPr>
        <w:t xml:space="preserve">en </w:t>
      </w:r>
      <w:r w:rsidR="00310B4B" w:rsidRPr="0080453F">
        <w:rPr>
          <w:rFonts w:ascii="Cambria" w:eastAsia="Calibri" w:hAnsi="Cambria" w:cs="Calibri"/>
        </w:rPr>
        <w:t xml:space="preserve">patiëntengroep </w:t>
      </w:r>
      <w:r w:rsidR="00717927" w:rsidRPr="0080453F">
        <w:rPr>
          <w:rFonts w:ascii="Cambria" w:eastAsia="Calibri" w:hAnsi="Cambria" w:cs="Calibri"/>
        </w:rPr>
        <w:t xml:space="preserve">die </w:t>
      </w:r>
      <w:r w:rsidR="006D1357" w:rsidRPr="0080453F">
        <w:rPr>
          <w:rFonts w:ascii="Cambria" w:eastAsia="Calibri" w:hAnsi="Cambria" w:cs="Calibri"/>
        </w:rPr>
        <w:t xml:space="preserve">veel </w:t>
      </w:r>
      <w:r w:rsidR="003D2505" w:rsidRPr="0080453F">
        <w:rPr>
          <w:rFonts w:ascii="Cambria" w:eastAsia="Calibri" w:hAnsi="Cambria" w:cs="Calibri"/>
        </w:rPr>
        <w:t xml:space="preserve">QALYs </w:t>
      </w:r>
      <w:r w:rsidR="00717927" w:rsidRPr="0080453F">
        <w:rPr>
          <w:rFonts w:ascii="Cambria" w:eastAsia="Calibri" w:hAnsi="Cambria" w:cs="Calibri"/>
        </w:rPr>
        <w:t xml:space="preserve">verliest </w:t>
      </w:r>
      <w:r w:rsidR="006D1357" w:rsidRPr="0080453F">
        <w:rPr>
          <w:rFonts w:ascii="Cambria" w:eastAsia="Calibri" w:hAnsi="Cambria" w:cs="Calibri"/>
        </w:rPr>
        <w:t xml:space="preserve">door een week </w:t>
      </w:r>
      <w:r w:rsidR="00717927" w:rsidRPr="0080453F">
        <w:rPr>
          <w:rFonts w:ascii="Cambria" w:eastAsia="Calibri" w:hAnsi="Cambria" w:cs="Calibri"/>
        </w:rPr>
        <w:t xml:space="preserve">uitstel heeft </w:t>
      </w:r>
      <w:r w:rsidR="00AD7497" w:rsidRPr="0080453F">
        <w:rPr>
          <w:rFonts w:ascii="Cambria" w:eastAsia="Calibri" w:hAnsi="Cambria" w:cs="Calibri"/>
        </w:rPr>
        <w:t xml:space="preserve">dan </w:t>
      </w:r>
      <w:r w:rsidR="00717927" w:rsidRPr="0080453F">
        <w:rPr>
          <w:rFonts w:ascii="Cambria" w:eastAsia="Calibri" w:hAnsi="Cambria" w:cs="Calibri"/>
        </w:rPr>
        <w:t>meer prioriteit dan een populatie</w:t>
      </w:r>
      <w:r w:rsidR="00AD7497" w:rsidRPr="0080453F">
        <w:rPr>
          <w:rFonts w:ascii="Cambria" w:eastAsia="Calibri" w:hAnsi="Cambria" w:cs="Calibri"/>
        </w:rPr>
        <w:t xml:space="preserve"> die minder schade </w:t>
      </w:r>
      <w:r w:rsidRPr="0080453F">
        <w:rPr>
          <w:rFonts w:ascii="Cambria" w:eastAsia="Calibri" w:hAnsi="Cambria" w:cs="Calibri"/>
        </w:rPr>
        <w:t xml:space="preserve">oploopt </w:t>
      </w:r>
      <w:r w:rsidR="00AD7497" w:rsidRPr="0080453F">
        <w:rPr>
          <w:rFonts w:ascii="Cambria" w:eastAsia="Calibri" w:hAnsi="Cambria" w:cs="Calibri"/>
        </w:rPr>
        <w:t>door uitstel</w:t>
      </w:r>
      <w:r w:rsidR="00717927" w:rsidRPr="0080453F">
        <w:rPr>
          <w:rFonts w:ascii="Cambria" w:eastAsia="Calibri" w:hAnsi="Cambria" w:cs="Calibri"/>
        </w:rPr>
        <w:t xml:space="preserve">. Prioriteren aan de hand van deze maat </w:t>
      </w:r>
      <w:r w:rsidRPr="0080453F">
        <w:rPr>
          <w:rFonts w:ascii="Cambria" w:eastAsia="Calibri" w:hAnsi="Cambria" w:cs="Calibri"/>
        </w:rPr>
        <w:t>minimaliseer</w:t>
      </w:r>
      <w:ins w:id="4" w:author="Gravesteijn, B. (Coassistent)" w:date="2020-05-26T08:53:00Z">
        <w:r w:rsidR="00AC2EEA">
          <w:rPr>
            <w:rFonts w:ascii="Cambria" w:eastAsia="Calibri" w:hAnsi="Cambria" w:cs="Calibri"/>
          </w:rPr>
          <w:t>t</w:t>
        </w:r>
      </w:ins>
      <w:r w:rsidRPr="0080453F">
        <w:rPr>
          <w:rFonts w:ascii="Cambria" w:eastAsia="Calibri" w:hAnsi="Cambria" w:cs="Calibri"/>
        </w:rPr>
        <w:t xml:space="preserve"> het verlies aan </w:t>
      </w:r>
      <w:r w:rsidR="00AD7497" w:rsidRPr="0080453F">
        <w:rPr>
          <w:rFonts w:ascii="Cambria" w:eastAsia="Calibri" w:hAnsi="Cambria" w:cs="Calibri"/>
        </w:rPr>
        <w:t xml:space="preserve">gezondheid </w:t>
      </w:r>
      <w:r w:rsidRPr="0080453F">
        <w:rPr>
          <w:rFonts w:ascii="Cambria" w:eastAsia="Calibri" w:hAnsi="Cambria" w:cs="Calibri"/>
        </w:rPr>
        <w:t xml:space="preserve">door uitstel </w:t>
      </w:r>
      <w:r w:rsidR="00AD7497" w:rsidRPr="0080453F">
        <w:rPr>
          <w:rFonts w:ascii="Cambria" w:eastAsia="Calibri" w:hAnsi="Cambria" w:cs="Calibri"/>
        </w:rPr>
        <w:t xml:space="preserve">voor de populatie, binnen </w:t>
      </w:r>
      <w:r w:rsidR="00310B4B" w:rsidRPr="0080453F">
        <w:rPr>
          <w:rFonts w:ascii="Cambria" w:eastAsia="Calibri" w:hAnsi="Cambria" w:cs="Calibri"/>
        </w:rPr>
        <w:t xml:space="preserve">de beschikbare </w:t>
      </w:r>
      <w:r w:rsidR="0002328C" w:rsidRPr="0080453F">
        <w:rPr>
          <w:rFonts w:ascii="Cambria" w:eastAsia="Calibri" w:hAnsi="Cambria" w:cs="Calibri"/>
        </w:rPr>
        <w:t>OK-</w:t>
      </w:r>
      <w:r w:rsidR="00310B4B" w:rsidRPr="0080453F">
        <w:rPr>
          <w:rFonts w:ascii="Cambria" w:eastAsia="Calibri" w:hAnsi="Cambria" w:cs="Calibri"/>
        </w:rPr>
        <w:t>tijd</w:t>
      </w:r>
      <w:r w:rsidR="00717927" w:rsidRPr="0080453F">
        <w:rPr>
          <w:rFonts w:ascii="Cambria" w:eastAsia="Calibri" w:hAnsi="Cambria" w:cs="Calibri"/>
        </w:rPr>
        <w:t>.</w:t>
      </w:r>
    </w:p>
    <w:p w14:paraId="28F26163" w14:textId="5BAE18AE" w:rsidR="003C4252" w:rsidRPr="0080453F" w:rsidRDefault="00413782" w:rsidP="0080453F">
      <w:pPr>
        <w:pStyle w:val="Geenafstand"/>
        <w:rPr>
          <w:rFonts w:ascii="Cambria" w:eastAsia="Calibri" w:hAnsi="Cambria" w:cs="Calibri"/>
        </w:rPr>
      </w:pPr>
      <w:r w:rsidRPr="0080453F">
        <w:rPr>
          <w:rFonts w:ascii="Cambria" w:eastAsia="Calibri" w:hAnsi="Cambria" w:cs="Calibri"/>
        </w:rPr>
        <w:t xml:space="preserve">Voor het berekenen van </w:t>
      </w:r>
      <w:r w:rsidR="00391D69" w:rsidRPr="0080453F">
        <w:rPr>
          <w:rFonts w:ascii="Cambria" w:eastAsia="Calibri" w:hAnsi="Cambria" w:cs="Calibri"/>
        </w:rPr>
        <w:t>eventue</w:t>
      </w:r>
      <w:r w:rsidRPr="0080453F">
        <w:rPr>
          <w:rFonts w:ascii="Cambria" w:eastAsia="Calibri" w:hAnsi="Cambria" w:cs="Calibri"/>
        </w:rPr>
        <w:t>el</w:t>
      </w:r>
      <w:r w:rsidR="00391D69" w:rsidRPr="0080453F">
        <w:rPr>
          <w:rFonts w:ascii="Cambria" w:eastAsia="Calibri" w:hAnsi="Cambria" w:cs="Calibri"/>
        </w:rPr>
        <w:t xml:space="preserve"> verlies van </w:t>
      </w:r>
      <w:r w:rsidR="00F25FEC" w:rsidRPr="0080453F">
        <w:rPr>
          <w:rFonts w:ascii="Cambria" w:eastAsia="Calibri" w:hAnsi="Cambria" w:cs="Calibri"/>
        </w:rPr>
        <w:t xml:space="preserve">QALYs </w:t>
      </w:r>
      <w:r w:rsidR="00391D69" w:rsidRPr="0080453F">
        <w:rPr>
          <w:rFonts w:ascii="Cambria" w:eastAsia="Calibri" w:hAnsi="Cambria" w:cs="Calibri"/>
        </w:rPr>
        <w:t xml:space="preserve">door uitstel </w:t>
      </w:r>
      <w:r w:rsidRPr="0080453F">
        <w:rPr>
          <w:rFonts w:ascii="Cambria" w:eastAsia="Calibri" w:hAnsi="Cambria" w:cs="Calibri"/>
        </w:rPr>
        <w:t xml:space="preserve">van een operatie gebruiken </w:t>
      </w:r>
      <w:r w:rsidR="00F25FEC" w:rsidRPr="0080453F">
        <w:rPr>
          <w:rFonts w:ascii="Cambria" w:eastAsia="Calibri" w:hAnsi="Cambria" w:cs="Calibri"/>
        </w:rPr>
        <w:t xml:space="preserve">wij </w:t>
      </w:r>
      <w:r w:rsidR="00391D69" w:rsidRPr="0080453F">
        <w:rPr>
          <w:rFonts w:ascii="Cambria" w:eastAsia="Calibri" w:hAnsi="Cambria" w:cs="Calibri"/>
        </w:rPr>
        <w:t>een besliskundig model, een</w:t>
      </w:r>
      <w:r w:rsidR="14D56B83" w:rsidRPr="0080453F">
        <w:rPr>
          <w:rFonts w:ascii="Cambria" w:eastAsia="Calibri" w:hAnsi="Cambria" w:cs="Calibri"/>
        </w:rPr>
        <w:t xml:space="preserve"> </w:t>
      </w:r>
      <w:r w:rsidR="1217F4AB" w:rsidRPr="0080453F">
        <w:rPr>
          <w:rFonts w:ascii="Cambria" w:eastAsia="Calibri" w:hAnsi="Cambria" w:cs="Calibri"/>
        </w:rPr>
        <w:t>simulatiemodel</w:t>
      </w:r>
      <w:r w:rsidR="00A5002C" w:rsidRPr="0080453F">
        <w:rPr>
          <w:rFonts w:ascii="Cambria" w:eastAsia="Calibri" w:hAnsi="Cambria" w:cs="Calibri"/>
        </w:rPr>
        <w:t>.</w:t>
      </w:r>
      <w:r w:rsidR="00465668" w:rsidRPr="0080453F">
        <w:rPr>
          <w:rFonts w:ascii="Cambria" w:eastAsia="Calibri" w:hAnsi="Cambria" w:cs="Calibri"/>
        </w:rPr>
        <w:t xml:space="preserve"> </w:t>
      </w:r>
      <w:r w:rsidR="00BF071A" w:rsidRPr="0080453F">
        <w:rPr>
          <w:rFonts w:ascii="Cambria" w:eastAsia="Calibri" w:hAnsi="Cambria" w:cs="Calibri"/>
        </w:rPr>
        <w:t xml:space="preserve">Voor dit </w:t>
      </w:r>
      <w:r w:rsidR="00465668" w:rsidRPr="0080453F">
        <w:rPr>
          <w:rFonts w:ascii="Cambria" w:eastAsia="Calibri" w:hAnsi="Cambria" w:cs="Calibri"/>
        </w:rPr>
        <w:t xml:space="preserve">model </w:t>
      </w:r>
      <w:r w:rsidR="0002147F" w:rsidRPr="0080453F">
        <w:rPr>
          <w:rFonts w:ascii="Cambria" w:eastAsia="Calibri" w:hAnsi="Cambria" w:cs="Calibri"/>
        </w:rPr>
        <w:t xml:space="preserve">hebben </w:t>
      </w:r>
      <w:r w:rsidR="00BF071A" w:rsidRPr="0080453F">
        <w:rPr>
          <w:rFonts w:ascii="Cambria" w:eastAsia="Calibri" w:hAnsi="Cambria" w:cs="Calibri"/>
        </w:rPr>
        <w:t xml:space="preserve">we </w:t>
      </w:r>
      <w:r w:rsidR="00465668" w:rsidRPr="0080453F">
        <w:rPr>
          <w:rFonts w:ascii="Cambria" w:eastAsia="Calibri" w:hAnsi="Cambria" w:cs="Calibri"/>
        </w:rPr>
        <w:t>gebruik gemaakt van overlevingsdata</w:t>
      </w:r>
      <w:r w:rsidR="00391D69" w:rsidRPr="0080453F">
        <w:rPr>
          <w:rFonts w:ascii="Cambria" w:eastAsia="Calibri" w:hAnsi="Cambria" w:cs="Calibri"/>
        </w:rPr>
        <w:t xml:space="preserve"> van het </w:t>
      </w:r>
      <w:r w:rsidR="00CC7DD0" w:rsidRPr="0080453F">
        <w:rPr>
          <w:rFonts w:ascii="Cambria" w:eastAsia="Calibri" w:hAnsi="Cambria" w:cs="Calibri"/>
        </w:rPr>
        <w:t xml:space="preserve">Integraal Kanker Centrum Nederland </w:t>
      </w:r>
      <w:r w:rsidR="00634E9E" w:rsidRPr="0080453F">
        <w:rPr>
          <w:rFonts w:ascii="Cambria" w:eastAsia="Calibri" w:hAnsi="Cambria" w:cs="Calibri"/>
        </w:rPr>
        <w:t>(</w:t>
      </w:r>
      <w:r w:rsidR="00465668" w:rsidRPr="0080453F">
        <w:rPr>
          <w:rFonts w:ascii="Cambria" w:eastAsia="Calibri" w:hAnsi="Cambria" w:cs="Calibri"/>
        </w:rPr>
        <w:t>IKNL</w:t>
      </w:r>
      <w:r w:rsidR="00634E9E" w:rsidRPr="0080453F">
        <w:rPr>
          <w:rFonts w:ascii="Cambria" w:eastAsia="Calibri" w:hAnsi="Cambria" w:cs="Calibri"/>
        </w:rPr>
        <w:t>)</w:t>
      </w:r>
      <w:r w:rsidR="0002147F" w:rsidRPr="0080453F">
        <w:rPr>
          <w:rFonts w:ascii="Cambria" w:eastAsia="Calibri" w:hAnsi="Cambria" w:cs="Calibri"/>
        </w:rPr>
        <w:t>, de</w:t>
      </w:r>
      <w:r w:rsidR="00B868B2" w:rsidRPr="0080453F">
        <w:rPr>
          <w:rFonts w:ascii="Cambria" w:eastAsia="Calibri" w:hAnsi="Cambria" w:cs="Calibri"/>
        </w:rPr>
        <w:t xml:space="preserve"> registratie</w:t>
      </w:r>
      <w:r w:rsidR="00465668" w:rsidRPr="0080453F">
        <w:rPr>
          <w:rFonts w:ascii="Cambria" w:eastAsia="Calibri" w:hAnsi="Cambria" w:cs="Calibri"/>
        </w:rPr>
        <w:t xml:space="preserve"> </w:t>
      </w:r>
      <w:r w:rsidR="0002147F" w:rsidRPr="0080453F">
        <w:rPr>
          <w:rFonts w:ascii="Cambria" w:eastAsia="Calibri" w:hAnsi="Cambria" w:cs="Calibri"/>
        </w:rPr>
        <w:t xml:space="preserve">van </w:t>
      </w:r>
      <w:r w:rsidR="00465668" w:rsidRPr="0080453F">
        <w:rPr>
          <w:rFonts w:ascii="Cambria" w:eastAsia="Calibri" w:hAnsi="Cambria" w:cs="Calibri"/>
        </w:rPr>
        <w:t>oncologi</w:t>
      </w:r>
      <w:r w:rsidR="00CC7DD0" w:rsidRPr="0080453F">
        <w:rPr>
          <w:rFonts w:ascii="Cambria" w:eastAsia="Calibri" w:hAnsi="Cambria" w:cs="Calibri"/>
        </w:rPr>
        <w:t>sche ingrepen</w:t>
      </w:r>
      <w:r w:rsidR="00391D69" w:rsidRPr="0080453F">
        <w:rPr>
          <w:rFonts w:ascii="Cambria" w:eastAsia="Calibri" w:hAnsi="Cambria" w:cs="Calibri"/>
        </w:rPr>
        <w:t xml:space="preserve"> en de </w:t>
      </w:r>
      <w:r w:rsidR="00CC7DD0" w:rsidRPr="0080453F">
        <w:rPr>
          <w:rFonts w:ascii="Cambria" w:eastAsia="Calibri" w:hAnsi="Cambria" w:cs="Calibri"/>
        </w:rPr>
        <w:t xml:space="preserve">Nederlandse Hart Registratie </w:t>
      </w:r>
      <w:r w:rsidR="00634E9E" w:rsidRPr="0080453F">
        <w:rPr>
          <w:rFonts w:ascii="Cambria" w:eastAsia="Calibri" w:hAnsi="Cambria" w:cs="Calibri"/>
        </w:rPr>
        <w:t>(</w:t>
      </w:r>
      <w:r w:rsidR="00465668" w:rsidRPr="0080453F">
        <w:rPr>
          <w:rFonts w:ascii="Cambria" w:eastAsia="Calibri" w:hAnsi="Cambria" w:cs="Calibri"/>
        </w:rPr>
        <w:t>NHR</w:t>
      </w:r>
      <w:r w:rsidR="00634E9E" w:rsidRPr="0080453F">
        <w:rPr>
          <w:rFonts w:ascii="Cambria" w:eastAsia="Calibri" w:hAnsi="Cambria" w:cs="Calibri"/>
        </w:rPr>
        <w:t>)</w:t>
      </w:r>
      <w:r w:rsidR="00465668" w:rsidRPr="0080453F">
        <w:rPr>
          <w:rFonts w:ascii="Cambria" w:eastAsia="Calibri" w:hAnsi="Cambria" w:cs="Calibri"/>
        </w:rPr>
        <w:t xml:space="preserve"> voor cardiothoracale ingrepen. Samen met het effect van de behandeling</w:t>
      </w:r>
      <w:r w:rsidR="00391D69" w:rsidRPr="0080453F">
        <w:rPr>
          <w:rFonts w:ascii="Cambria" w:eastAsia="Calibri" w:hAnsi="Cambria" w:cs="Calibri"/>
        </w:rPr>
        <w:t>, verkregen</w:t>
      </w:r>
      <w:r w:rsidR="00465668" w:rsidRPr="0080453F">
        <w:rPr>
          <w:rFonts w:ascii="Cambria" w:eastAsia="Calibri" w:hAnsi="Cambria" w:cs="Calibri"/>
        </w:rPr>
        <w:t xml:space="preserve"> </w:t>
      </w:r>
      <w:r w:rsidR="00391D69" w:rsidRPr="0080453F">
        <w:rPr>
          <w:rFonts w:ascii="Cambria" w:eastAsia="Calibri" w:hAnsi="Cambria" w:cs="Calibri"/>
        </w:rPr>
        <w:t xml:space="preserve">uit de wetenschappelijke literatuur berekenen we de verwachte levensduur </w:t>
      </w:r>
      <w:r w:rsidR="0002147F" w:rsidRPr="0080453F">
        <w:rPr>
          <w:rFonts w:ascii="Cambria" w:eastAsia="Calibri" w:hAnsi="Cambria" w:cs="Calibri"/>
        </w:rPr>
        <w:t>voor en na (ofwel met of zonder)</w:t>
      </w:r>
      <w:r w:rsidR="00BF071A" w:rsidRPr="0080453F">
        <w:rPr>
          <w:rFonts w:ascii="Cambria" w:eastAsia="Calibri" w:hAnsi="Cambria" w:cs="Calibri"/>
        </w:rPr>
        <w:t xml:space="preserve"> </w:t>
      </w:r>
      <w:r w:rsidR="00465668" w:rsidRPr="0080453F">
        <w:rPr>
          <w:rFonts w:ascii="Cambria" w:eastAsia="Calibri" w:hAnsi="Cambria" w:cs="Calibri"/>
        </w:rPr>
        <w:t>operatie.</w:t>
      </w:r>
      <w:r w:rsidR="00C2314E" w:rsidRPr="0080453F">
        <w:rPr>
          <w:rFonts w:ascii="Cambria" w:eastAsia="Calibri" w:hAnsi="Cambria" w:cs="Calibri"/>
        </w:rPr>
        <w:t xml:space="preserve"> Ook nemen we de tijd mee totdat een behandeling </w:t>
      </w:r>
      <w:r w:rsidR="00AD7497" w:rsidRPr="0080453F">
        <w:rPr>
          <w:rFonts w:ascii="Cambria" w:eastAsia="Calibri" w:hAnsi="Cambria" w:cs="Calibri"/>
        </w:rPr>
        <w:t xml:space="preserve">niet meer </w:t>
      </w:r>
      <w:r w:rsidR="00C2314E" w:rsidRPr="0080453F">
        <w:rPr>
          <w:rFonts w:ascii="Cambria" w:eastAsia="Calibri" w:hAnsi="Cambria" w:cs="Calibri"/>
        </w:rPr>
        <w:t>effectief is</w:t>
      </w:r>
      <w:r w:rsidR="008B2EBD" w:rsidRPr="0080453F">
        <w:rPr>
          <w:rFonts w:ascii="Cambria" w:eastAsia="Calibri" w:hAnsi="Cambria" w:cs="Calibri"/>
        </w:rPr>
        <w:t xml:space="preserve">: </w:t>
      </w:r>
      <w:r w:rsidR="00C2314E" w:rsidRPr="0080453F">
        <w:rPr>
          <w:rFonts w:ascii="Cambria" w:eastAsia="Calibri" w:hAnsi="Cambria" w:cs="Calibri"/>
        </w:rPr>
        <w:t xml:space="preserve">tumoren worden </w:t>
      </w:r>
      <w:r w:rsidR="008B2EBD" w:rsidRPr="0080453F">
        <w:rPr>
          <w:rFonts w:ascii="Cambria" w:eastAsia="Calibri" w:hAnsi="Cambria" w:cs="Calibri"/>
        </w:rPr>
        <w:t xml:space="preserve">bijvoorbeeld </w:t>
      </w:r>
      <w:r w:rsidR="00C2314E" w:rsidRPr="0080453F">
        <w:rPr>
          <w:rFonts w:ascii="Cambria" w:eastAsia="Calibri" w:hAnsi="Cambria" w:cs="Calibri"/>
        </w:rPr>
        <w:t xml:space="preserve">op een gegeven moment </w:t>
      </w:r>
      <w:r w:rsidR="008B2EBD" w:rsidRPr="0080453F">
        <w:rPr>
          <w:rFonts w:ascii="Cambria" w:eastAsia="Calibri" w:hAnsi="Cambria" w:cs="Calibri"/>
        </w:rPr>
        <w:t>te groot om te opereren</w:t>
      </w:r>
      <w:r w:rsidR="00C2314E" w:rsidRPr="0080453F">
        <w:rPr>
          <w:rFonts w:ascii="Cambria" w:eastAsia="Calibri" w:hAnsi="Cambria" w:cs="Calibri"/>
        </w:rPr>
        <w:t xml:space="preserve">. </w:t>
      </w:r>
      <w:r w:rsidR="00391D69" w:rsidRPr="0080453F">
        <w:rPr>
          <w:rFonts w:ascii="Cambria" w:eastAsia="Calibri" w:hAnsi="Cambria" w:cs="Calibri"/>
        </w:rPr>
        <w:t>Ten</w:t>
      </w:r>
      <w:r w:rsidR="007920FC">
        <w:rPr>
          <w:rFonts w:ascii="Cambria" w:eastAsia="Calibri" w:hAnsi="Cambria" w:cs="Calibri"/>
        </w:rPr>
        <w:t xml:space="preserve"> </w:t>
      </w:r>
      <w:r w:rsidR="00391D69" w:rsidRPr="0080453F">
        <w:rPr>
          <w:rFonts w:ascii="Cambria" w:eastAsia="Calibri" w:hAnsi="Cambria" w:cs="Calibri"/>
        </w:rPr>
        <w:t xml:space="preserve">slotte worden in het model de verwachte </w:t>
      </w:r>
      <w:r w:rsidR="00465668" w:rsidRPr="0080453F">
        <w:rPr>
          <w:rFonts w:ascii="Cambria" w:eastAsia="Calibri" w:hAnsi="Cambria" w:cs="Calibri"/>
        </w:rPr>
        <w:t>levensjaren vóór en na de operatie vermenigvuldig</w:t>
      </w:r>
      <w:r w:rsidR="002D333E" w:rsidRPr="0080453F">
        <w:rPr>
          <w:rFonts w:ascii="Cambria" w:eastAsia="Calibri" w:hAnsi="Cambria" w:cs="Calibri"/>
        </w:rPr>
        <w:t>d</w:t>
      </w:r>
      <w:r w:rsidR="00465668" w:rsidRPr="0080453F">
        <w:rPr>
          <w:rFonts w:ascii="Cambria" w:eastAsia="Calibri" w:hAnsi="Cambria" w:cs="Calibri"/>
        </w:rPr>
        <w:t xml:space="preserve"> met de kwaliteit van leven</w:t>
      </w:r>
      <w:r w:rsidR="002D333E" w:rsidRPr="0080453F">
        <w:rPr>
          <w:rFonts w:ascii="Cambria" w:eastAsia="Calibri" w:hAnsi="Cambria" w:cs="Calibri"/>
        </w:rPr>
        <w:t xml:space="preserve">, </w:t>
      </w:r>
      <w:r w:rsidR="00465668" w:rsidRPr="0080453F">
        <w:rPr>
          <w:rFonts w:ascii="Cambria" w:eastAsia="Calibri" w:hAnsi="Cambria" w:cs="Calibri"/>
        </w:rPr>
        <w:t>die</w:t>
      </w:r>
      <w:r w:rsidR="002D333E" w:rsidRPr="0080453F">
        <w:rPr>
          <w:rFonts w:ascii="Cambria" w:eastAsia="Calibri" w:hAnsi="Cambria" w:cs="Calibri"/>
        </w:rPr>
        <w:t xml:space="preserve"> we verkregen</w:t>
      </w:r>
      <w:r w:rsidR="00465668" w:rsidRPr="0080453F">
        <w:rPr>
          <w:rFonts w:ascii="Cambria" w:eastAsia="Calibri" w:hAnsi="Cambria" w:cs="Calibri"/>
        </w:rPr>
        <w:t xml:space="preserve"> uit de WHO global burden of disease studie</w:t>
      </w:r>
      <w:r w:rsidR="00A90777" w:rsidRPr="0080453F">
        <w:rPr>
          <w:rFonts w:ascii="Cambria" w:eastAsia="Calibri" w:hAnsi="Cambria" w:cs="Calibri"/>
        </w:rPr>
        <w:t xml:space="preserve"> en systematisch uitvroegen aan een breed expert panel</w:t>
      </w:r>
      <w:r w:rsidR="002D333E" w:rsidRPr="0080453F">
        <w:rPr>
          <w:rFonts w:ascii="Cambria" w:eastAsia="Calibri" w:hAnsi="Cambria" w:cs="Calibri"/>
        </w:rPr>
        <w:t xml:space="preserve">. </w:t>
      </w:r>
    </w:p>
    <w:p w14:paraId="758ECFA8" w14:textId="2061597E" w:rsidR="003C4252" w:rsidRPr="0080453F" w:rsidRDefault="00973DDC" w:rsidP="0080453F">
      <w:pPr>
        <w:pStyle w:val="Geenafstand"/>
        <w:rPr>
          <w:rFonts w:ascii="Cambria" w:eastAsia="Calibri" w:hAnsi="Cambria" w:cs="Calibri"/>
        </w:rPr>
      </w:pPr>
      <w:r w:rsidRPr="0080453F">
        <w:rPr>
          <w:rFonts w:ascii="Cambria" w:eastAsia="Calibri" w:hAnsi="Cambria" w:cs="Calibri"/>
        </w:rPr>
        <w:t>Rondom al</w:t>
      </w:r>
      <w:r w:rsidR="003C4252" w:rsidRPr="0080453F">
        <w:rPr>
          <w:rFonts w:ascii="Cambria" w:eastAsia="Calibri" w:hAnsi="Cambria" w:cs="Calibri"/>
        </w:rPr>
        <w:t xml:space="preserve"> deze data </w:t>
      </w:r>
      <w:r w:rsidRPr="0080453F">
        <w:rPr>
          <w:rFonts w:ascii="Cambria" w:eastAsia="Calibri" w:hAnsi="Cambria" w:cs="Calibri"/>
        </w:rPr>
        <w:t xml:space="preserve">is er </w:t>
      </w:r>
      <w:r w:rsidR="003C4252" w:rsidRPr="0080453F">
        <w:rPr>
          <w:rFonts w:ascii="Cambria" w:eastAsia="Calibri" w:hAnsi="Cambria" w:cs="Calibri"/>
        </w:rPr>
        <w:t xml:space="preserve">onzekerheid. De gemiddelde leeftijd van een patiënt met hepatocellulair carcinoom is 60. </w:t>
      </w:r>
      <w:r w:rsidR="00BF071A" w:rsidRPr="0080453F">
        <w:rPr>
          <w:rFonts w:ascii="Cambria" w:eastAsia="Calibri" w:hAnsi="Cambria" w:cs="Calibri"/>
        </w:rPr>
        <w:t xml:space="preserve">Echter, </w:t>
      </w:r>
      <w:r w:rsidR="00312FF5" w:rsidRPr="0080453F">
        <w:rPr>
          <w:rFonts w:ascii="Cambria" w:eastAsia="Calibri" w:hAnsi="Cambria" w:cs="Calibri"/>
        </w:rPr>
        <w:t>de leeftijd ligt meestal tussen</w:t>
      </w:r>
      <w:r w:rsidR="003C4252" w:rsidRPr="0080453F">
        <w:rPr>
          <w:rFonts w:ascii="Cambria" w:eastAsia="Calibri" w:hAnsi="Cambria" w:cs="Calibri"/>
        </w:rPr>
        <w:t xml:space="preserve"> 55 en 65 </w:t>
      </w:r>
      <w:r w:rsidR="00312FF5" w:rsidRPr="0080453F">
        <w:rPr>
          <w:rFonts w:ascii="Cambria" w:eastAsia="Calibri" w:hAnsi="Cambria" w:cs="Calibri"/>
        </w:rPr>
        <w:t xml:space="preserve">jaar </w:t>
      </w:r>
      <w:r w:rsidRPr="0080453F">
        <w:rPr>
          <w:rFonts w:ascii="Cambria" w:eastAsia="Calibri" w:hAnsi="Cambria" w:cs="Calibri"/>
        </w:rPr>
        <w:t>(het 95</w:t>
      </w:r>
      <w:r w:rsidR="007920FC">
        <w:rPr>
          <w:rFonts w:ascii="Cambria" w:eastAsia="Calibri" w:hAnsi="Cambria" w:cs="Calibri"/>
        </w:rPr>
        <w:t xml:space="preserve"> procent</w:t>
      </w:r>
      <w:r w:rsidRPr="0080453F">
        <w:rPr>
          <w:rFonts w:ascii="Cambria" w:eastAsia="Calibri" w:hAnsi="Cambria" w:cs="Calibri"/>
        </w:rPr>
        <w:t xml:space="preserve"> betrouwbaarheidsinterval)</w:t>
      </w:r>
      <w:r w:rsidR="003C4252" w:rsidRPr="0080453F">
        <w:rPr>
          <w:rFonts w:ascii="Cambria" w:eastAsia="Calibri" w:hAnsi="Cambria" w:cs="Calibri"/>
        </w:rPr>
        <w:t xml:space="preserve">. </w:t>
      </w:r>
      <w:r w:rsidR="00312FF5" w:rsidRPr="0080453F">
        <w:rPr>
          <w:rFonts w:ascii="Cambria" w:eastAsia="Calibri" w:hAnsi="Cambria" w:cs="Calibri"/>
        </w:rPr>
        <w:t xml:space="preserve">Ook </w:t>
      </w:r>
      <w:r w:rsidR="006D1D6E" w:rsidRPr="0080453F">
        <w:rPr>
          <w:rFonts w:ascii="Cambria" w:eastAsia="Calibri" w:hAnsi="Cambria" w:cs="Calibri"/>
        </w:rPr>
        <w:t>k</w:t>
      </w:r>
      <w:r w:rsidR="00312FF5" w:rsidRPr="0080453F">
        <w:rPr>
          <w:rFonts w:ascii="Cambria" w:eastAsia="Calibri" w:hAnsi="Cambria" w:cs="Calibri"/>
        </w:rPr>
        <w:t>waliteit van leven</w:t>
      </w:r>
      <w:r w:rsidR="006D1D6E" w:rsidRPr="0080453F">
        <w:rPr>
          <w:rFonts w:ascii="Cambria" w:eastAsia="Calibri" w:hAnsi="Cambria" w:cs="Calibri"/>
        </w:rPr>
        <w:t>, en in mindere mate overlevingscijfers (immers afkomstig uit de databestanden van de NKR),</w:t>
      </w:r>
      <w:r w:rsidR="00312FF5" w:rsidRPr="0080453F">
        <w:rPr>
          <w:rFonts w:ascii="Cambria" w:eastAsia="Calibri" w:hAnsi="Cambria" w:cs="Calibri"/>
        </w:rPr>
        <w:t xml:space="preserve"> hebben een betrouwbaarheidsinterval, verschillend voor elke aandoening</w:t>
      </w:r>
      <w:r w:rsidR="00407B89" w:rsidRPr="0080453F">
        <w:rPr>
          <w:rFonts w:ascii="Cambria" w:eastAsia="Calibri" w:hAnsi="Cambria" w:cs="Calibri"/>
        </w:rPr>
        <w:t>.</w:t>
      </w:r>
      <w:r w:rsidR="00312FF5" w:rsidRPr="0080453F">
        <w:rPr>
          <w:rFonts w:ascii="Cambria" w:eastAsia="Calibri" w:hAnsi="Cambria" w:cs="Calibri"/>
        </w:rPr>
        <w:t xml:space="preserve"> </w:t>
      </w:r>
      <w:r w:rsidRPr="0080453F">
        <w:rPr>
          <w:rFonts w:ascii="Cambria" w:eastAsia="Calibri" w:hAnsi="Cambria" w:cs="Calibri"/>
        </w:rPr>
        <w:t>De</w:t>
      </w:r>
      <w:r w:rsidR="00312FF5" w:rsidRPr="0080453F">
        <w:rPr>
          <w:rFonts w:ascii="Cambria" w:eastAsia="Calibri" w:hAnsi="Cambria" w:cs="Calibri"/>
        </w:rPr>
        <w:t>ze</w:t>
      </w:r>
      <w:r w:rsidRPr="0080453F">
        <w:rPr>
          <w:rFonts w:ascii="Cambria" w:eastAsia="Calibri" w:hAnsi="Cambria" w:cs="Calibri"/>
        </w:rPr>
        <w:t xml:space="preserve"> </w:t>
      </w:r>
      <w:r w:rsidR="003C4252" w:rsidRPr="0080453F">
        <w:rPr>
          <w:rFonts w:ascii="Cambria" w:eastAsia="Calibri" w:hAnsi="Cambria" w:cs="Calibri"/>
        </w:rPr>
        <w:t>onzekerhed</w:t>
      </w:r>
      <w:r w:rsidR="00312FF5" w:rsidRPr="0080453F">
        <w:rPr>
          <w:rFonts w:ascii="Cambria" w:eastAsia="Calibri" w:hAnsi="Cambria" w:cs="Calibri"/>
        </w:rPr>
        <w:t>en</w:t>
      </w:r>
      <w:r w:rsidR="003C4252" w:rsidRPr="0080453F">
        <w:rPr>
          <w:rFonts w:ascii="Cambria" w:eastAsia="Calibri" w:hAnsi="Cambria" w:cs="Calibri"/>
        </w:rPr>
        <w:t xml:space="preserve"> </w:t>
      </w:r>
      <w:r w:rsidRPr="0080453F">
        <w:rPr>
          <w:rFonts w:ascii="Cambria" w:eastAsia="Calibri" w:hAnsi="Cambria" w:cs="Calibri"/>
        </w:rPr>
        <w:t xml:space="preserve">worden </w:t>
      </w:r>
      <w:r w:rsidR="00312FF5" w:rsidRPr="0080453F">
        <w:rPr>
          <w:rFonts w:ascii="Cambria" w:eastAsia="Calibri" w:hAnsi="Cambria" w:cs="Calibri"/>
        </w:rPr>
        <w:t xml:space="preserve">in het model </w:t>
      </w:r>
      <w:r w:rsidRPr="0080453F">
        <w:rPr>
          <w:rFonts w:ascii="Cambria" w:eastAsia="Calibri" w:hAnsi="Cambria" w:cs="Calibri"/>
        </w:rPr>
        <w:t>meegewogen</w:t>
      </w:r>
      <w:r w:rsidR="003C4252" w:rsidRPr="0080453F">
        <w:rPr>
          <w:rFonts w:ascii="Cambria" w:eastAsia="Calibri" w:hAnsi="Cambria" w:cs="Calibri"/>
        </w:rPr>
        <w:t xml:space="preserve">. </w:t>
      </w:r>
      <w:r w:rsidR="00413782" w:rsidRPr="0080453F">
        <w:rPr>
          <w:rFonts w:ascii="Cambria" w:eastAsia="Calibri" w:hAnsi="Cambria" w:cs="Calibri"/>
        </w:rPr>
        <w:t xml:space="preserve">Hierdoor geeft het model een verwachte waarde van urgentie voor een operatie, maar ook de onzekerheid </w:t>
      </w:r>
      <w:r w:rsidR="00F546C9" w:rsidRPr="0080453F">
        <w:rPr>
          <w:rFonts w:ascii="Cambria" w:eastAsia="Calibri" w:hAnsi="Cambria" w:cs="Calibri"/>
        </w:rPr>
        <w:t>rond</w:t>
      </w:r>
      <w:r w:rsidR="00413782" w:rsidRPr="0080453F">
        <w:rPr>
          <w:rFonts w:ascii="Cambria" w:eastAsia="Calibri" w:hAnsi="Cambria" w:cs="Calibri"/>
        </w:rPr>
        <w:t>om deze schatting.</w:t>
      </w:r>
    </w:p>
    <w:p w14:paraId="02C155D3" w14:textId="43A4AEB2" w:rsidR="003C4252" w:rsidRPr="0080453F" w:rsidRDefault="003C4252" w:rsidP="0080453F">
      <w:pPr>
        <w:pStyle w:val="Geenafstand"/>
        <w:rPr>
          <w:rFonts w:ascii="Cambria" w:eastAsia="Calibri" w:hAnsi="Cambria" w:cs="Calibri"/>
        </w:rPr>
      </w:pPr>
      <w:r w:rsidRPr="0080453F">
        <w:rPr>
          <w:rFonts w:ascii="Cambria" w:eastAsia="Calibri" w:hAnsi="Cambria" w:cs="Calibri"/>
        </w:rPr>
        <w:t xml:space="preserve">Het model kan met bovenstaande informatie </w:t>
      </w:r>
      <w:r w:rsidR="00312FF5" w:rsidRPr="0080453F">
        <w:rPr>
          <w:rFonts w:ascii="Cambria" w:eastAsia="Calibri" w:hAnsi="Cambria" w:cs="Calibri"/>
        </w:rPr>
        <w:t xml:space="preserve">voor de </w:t>
      </w:r>
      <w:r w:rsidR="007920FC">
        <w:rPr>
          <w:rFonts w:ascii="Cambria" w:eastAsia="Calibri" w:hAnsi="Cambria" w:cs="Calibri"/>
        </w:rPr>
        <w:t>‘</w:t>
      </w:r>
      <w:r w:rsidR="00312FF5" w:rsidRPr="0080453F">
        <w:rPr>
          <w:rFonts w:ascii="Cambria" w:eastAsia="Calibri" w:hAnsi="Cambria" w:cs="Calibri"/>
        </w:rPr>
        <w:t>gemiddelde patiënt</w:t>
      </w:r>
      <w:r w:rsidR="007920FC">
        <w:rPr>
          <w:rFonts w:ascii="Cambria" w:eastAsia="Calibri" w:hAnsi="Cambria" w:cs="Calibri"/>
        </w:rPr>
        <w:t>’</w:t>
      </w:r>
      <w:r w:rsidR="00312FF5" w:rsidRPr="0080453F">
        <w:rPr>
          <w:rFonts w:ascii="Cambria" w:eastAsia="Calibri" w:hAnsi="Cambria" w:cs="Calibri"/>
        </w:rPr>
        <w:t xml:space="preserve"> </w:t>
      </w:r>
      <w:r w:rsidRPr="0080453F">
        <w:rPr>
          <w:rFonts w:ascii="Cambria" w:eastAsia="Calibri" w:hAnsi="Cambria" w:cs="Calibri"/>
        </w:rPr>
        <w:t xml:space="preserve">de winst aan gezondheid van een operatie berekenen. </w:t>
      </w:r>
      <w:r w:rsidR="00312FF5" w:rsidRPr="0080453F">
        <w:rPr>
          <w:rFonts w:ascii="Cambria" w:eastAsia="Calibri" w:hAnsi="Cambria" w:cs="Calibri"/>
        </w:rPr>
        <w:t xml:space="preserve">Tevens wordt duidelijk wat, per aandoening, het verlies van </w:t>
      </w:r>
      <w:r w:rsidR="002D333E" w:rsidRPr="0080453F">
        <w:rPr>
          <w:rFonts w:ascii="Cambria" w:eastAsia="Calibri" w:hAnsi="Cambria" w:cs="Calibri"/>
        </w:rPr>
        <w:t xml:space="preserve">QALYs </w:t>
      </w:r>
      <w:r w:rsidR="00312FF5" w:rsidRPr="0080453F">
        <w:rPr>
          <w:rFonts w:ascii="Cambria" w:eastAsia="Calibri" w:hAnsi="Cambria" w:cs="Calibri"/>
        </w:rPr>
        <w:t xml:space="preserve">per week uitstel is. </w:t>
      </w:r>
      <w:r w:rsidR="007920FC">
        <w:rPr>
          <w:rFonts w:ascii="Cambria" w:eastAsia="Calibri" w:hAnsi="Cambria" w:cs="Calibri"/>
        </w:rPr>
        <w:t xml:space="preserve">Dat is </w:t>
      </w:r>
      <w:r w:rsidR="00312FF5" w:rsidRPr="0080453F">
        <w:rPr>
          <w:rFonts w:ascii="Cambria" w:eastAsia="Calibri" w:hAnsi="Cambria" w:cs="Calibri"/>
        </w:rPr>
        <w:t>relevante informatie die een rol bij de prioritering zou moeten gaan spelen.</w:t>
      </w:r>
    </w:p>
    <w:p w14:paraId="566DB1B4" w14:textId="77777777" w:rsidR="007920FC" w:rsidRDefault="007920FC" w:rsidP="0080453F">
      <w:pPr>
        <w:pStyle w:val="Geenafstand"/>
        <w:rPr>
          <w:rFonts w:ascii="Cambria" w:eastAsia="Calibri" w:hAnsi="Cambria"/>
        </w:rPr>
      </w:pPr>
    </w:p>
    <w:p w14:paraId="4E062172" w14:textId="7F9F3A08" w:rsidR="004C101B" w:rsidRPr="00CD3B66" w:rsidRDefault="00CD3B66" w:rsidP="0080453F">
      <w:pPr>
        <w:pStyle w:val="Geenafstand"/>
        <w:rPr>
          <w:rFonts w:ascii="Cambria" w:eastAsia="Calibri" w:hAnsi="Cambria"/>
          <w:b/>
          <w:bCs/>
        </w:rPr>
      </w:pPr>
      <w:r w:rsidRPr="00CD3B66">
        <w:rPr>
          <w:rFonts w:ascii="Cambria" w:eastAsia="Calibri" w:hAnsi="Cambria"/>
          <w:b/>
          <w:bCs/>
        </w:rPr>
        <w:t>Om de tafel</w:t>
      </w:r>
    </w:p>
    <w:p w14:paraId="5C3DE92F" w14:textId="1B558432" w:rsidR="00CF1693" w:rsidRPr="0080453F" w:rsidRDefault="00D518F9" w:rsidP="0080453F">
      <w:pPr>
        <w:pStyle w:val="Geenafstand"/>
        <w:rPr>
          <w:rFonts w:ascii="Cambria" w:eastAsia="Calibri" w:hAnsi="Cambria" w:cs="Calibri"/>
        </w:rPr>
      </w:pPr>
      <w:r w:rsidRPr="0080453F">
        <w:rPr>
          <w:rFonts w:ascii="Cambria" w:eastAsia="Calibri" w:hAnsi="Cambria" w:cs="Calibri"/>
        </w:rPr>
        <w:t xml:space="preserve">Meer of minder verlies van QALYs is een van de argumenten die </w:t>
      </w:r>
      <w:r w:rsidR="00312FF5" w:rsidRPr="0080453F">
        <w:rPr>
          <w:rFonts w:ascii="Cambria" w:eastAsia="Calibri" w:hAnsi="Cambria" w:cs="Calibri"/>
        </w:rPr>
        <w:t>zou</w:t>
      </w:r>
      <w:r w:rsidR="0002147F" w:rsidRPr="0080453F">
        <w:rPr>
          <w:rFonts w:ascii="Cambria" w:eastAsia="Calibri" w:hAnsi="Cambria" w:cs="Calibri"/>
        </w:rPr>
        <w:t>den</w:t>
      </w:r>
      <w:r w:rsidR="00312FF5" w:rsidRPr="0080453F">
        <w:rPr>
          <w:rFonts w:ascii="Cambria" w:eastAsia="Calibri" w:hAnsi="Cambria" w:cs="Calibri"/>
        </w:rPr>
        <w:t xml:space="preserve"> </w:t>
      </w:r>
      <w:r w:rsidRPr="0080453F">
        <w:rPr>
          <w:rFonts w:ascii="Cambria" w:eastAsia="Calibri" w:hAnsi="Cambria" w:cs="Calibri"/>
        </w:rPr>
        <w:t xml:space="preserve">kunnen helpen om op een objectieve wijze prioritering aan te brengen bij de vraag: ‘wie eerst?’ </w:t>
      </w:r>
      <w:r w:rsidR="00CF1693" w:rsidRPr="0080453F">
        <w:rPr>
          <w:rFonts w:ascii="Cambria" w:eastAsia="Calibri" w:hAnsi="Cambria" w:cs="Calibri"/>
        </w:rPr>
        <w:t>We zullen ook met eindgebruikers en ethici om tafel gaan om erachter te komen wat de grenzen van deze strategie</w:t>
      </w:r>
      <w:r w:rsidR="006D1D6E" w:rsidRPr="0080453F">
        <w:rPr>
          <w:rFonts w:ascii="Cambria" w:eastAsia="Calibri" w:hAnsi="Cambria" w:cs="Calibri"/>
        </w:rPr>
        <w:t xml:space="preserve"> zijn</w:t>
      </w:r>
      <w:r w:rsidR="00CF1693" w:rsidRPr="0080453F">
        <w:rPr>
          <w:rFonts w:ascii="Cambria" w:eastAsia="Calibri" w:hAnsi="Cambria" w:cs="Calibri"/>
        </w:rPr>
        <w:t>.</w:t>
      </w:r>
      <w:r w:rsidR="0010610E" w:rsidRPr="0080453F">
        <w:rPr>
          <w:rFonts w:ascii="Cambria" w:eastAsia="Calibri" w:hAnsi="Cambria" w:cs="Calibri"/>
        </w:rPr>
        <w:t xml:space="preserve"> Tevens willen we, ondanks de wetenschappelijk verantwoorde werkwijze, de schattingen van de gezondheidstoestanden repliceren</w:t>
      </w:r>
      <w:r w:rsidR="00407B89" w:rsidRPr="0080453F">
        <w:rPr>
          <w:rFonts w:ascii="Cambria" w:eastAsia="Calibri" w:hAnsi="Cambria" w:cs="Calibri"/>
        </w:rPr>
        <w:t xml:space="preserve"> in een grotere steekproef en met betrokkenheid van </w:t>
      </w:r>
      <w:r w:rsidR="00407B89" w:rsidRPr="0080453F">
        <w:rPr>
          <w:rFonts w:ascii="Cambria" w:eastAsia="Calibri" w:hAnsi="Cambria" w:cs="Calibri"/>
        </w:rPr>
        <w:lastRenderedPageBreak/>
        <w:t>patiënten.</w:t>
      </w:r>
      <w:r w:rsidR="002A3E33" w:rsidRPr="0080453F">
        <w:rPr>
          <w:rFonts w:ascii="Cambria" w:eastAsia="Calibri" w:hAnsi="Cambria" w:cs="Calibri"/>
        </w:rPr>
        <w:t xml:space="preserve"> Wel</w:t>
      </w:r>
      <w:r w:rsidR="00401E91" w:rsidRPr="0080453F">
        <w:rPr>
          <w:rFonts w:ascii="Cambria" w:eastAsia="Calibri" w:hAnsi="Cambria" w:cs="Calibri"/>
        </w:rPr>
        <w:t xml:space="preserve"> </w:t>
      </w:r>
      <w:r w:rsidR="002A3E33" w:rsidRPr="0080453F">
        <w:rPr>
          <w:rFonts w:ascii="Cambria" w:eastAsia="Calibri" w:hAnsi="Cambria" w:cs="Calibri"/>
        </w:rPr>
        <w:t>hebben we enkele toestanden dubbel uitgevraagd op verschillende avonden. Deze herwaardering leverde geen significant</w:t>
      </w:r>
      <w:del w:id="5" w:author="Gravesteijn, B. (Coassistent)" w:date="2020-05-26T08:54:00Z">
        <w:r w:rsidR="002A3E33" w:rsidRPr="0080453F" w:rsidDel="003A28FB">
          <w:rPr>
            <w:rFonts w:ascii="Cambria" w:eastAsia="Calibri" w:hAnsi="Cambria" w:cs="Calibri"/>
          </w:rPr>
          <w:delText>e</w:delText>
        </w:r>
      </w:del>
      <w:r w:rsidR="002A3E33" w:rsidRPr="0080453F">
        <w:rPr>
          <w:rFonts w:ascii="Cambria" w:eastAsia="Calibri" w:hAnsi="Cambria" w:cs="Calibri"/>
        </w:rPr>
        <w:t xml:space="preserve"> andere schattingen op</w:t>
      </w:r>
      <w:r w:rsidR="002C3120" w:rsidRPr="0080453F">
        <w:rPr>
          <w:rFonts w:ascii="Cambria" w:eastAsia="Calibri" w:hAnsi="Cambria" w:cs="Calibri"/>
        </w:rPr>
        <w:t>.</w:t>
      </w:r>
      <w:r w:rsidR="00407B89" w:rsidRPr="0080453F">
        <w:rPr>
          <w:rFonts w:ascii="Cambria" w:eastAsia="Calibri" w:hAnsi="Cambria" w:cs="Calibri"/>
        </w:rPr>
        <w:t xml:space="preserve">  </w:t>
      </w:r>
    </w:p>
    <w:p w14:paraId="4E278797" w14:textId="6205B5A1" w:rsidR="00161866" w:rsidRPr="0080453F" w:rsidRDefault="00EF21C7" w:rsidP="0080453F">
      <w:pPr>
        <w:pStyle w:val="Geenafstand"/>
        <w:rPr>
          <w:rFonts w:ascii="Cambria" w:eastAsia="Calibri" w:hAnsi="Cambria" w:cs="Calibri"/>
        </w:rPr>
      </w:pPr>
      <w:r w:rsidRPr="0080453F">
        <w:rPr>
          <w:rFonts w:ascii="Cambria" w:eastAsia="Calibri" w:hAnsi="Cambria" w:cs="Calibri"/>
        </w:rPr>
        <w:t>Ons eerste doel is om het grootste deel van het semi-electieve OK-programma van het Erasmus MC te kunnen indelen. Daarom</w:t>
      </w:r>
      <w:r w:rsidR="1217F4AB" w:rsidRPr="0080453F">
        <w:rPr>
          <w:rFonts w:ascii="Cambria" w:eastAsia="Calibri" w:hAnsi="Cambria" w:cs="Calibri"/>
        </w:rPr>
        <w:t xml:space="preserve"> </w:t>
      </w:r>
      <w:r w:rsidR="00D5732E" w:rsidRPr="0080453F">
        <w:rPr>
          <w:rFonts w:ascii="Cambria" w:eastAsia="Calibri" w:hAnsi="Cambria" w:cs="Calibri"/>
        </w:rPr>
        <w:t xml:space="preserve">richten </w:t>
      </w:r>
      <w:r w:rsidR="1217F4AB" w:rsidRPr="0080453F">
        <w:rPr>
          <w:rFonts w:ascii="Cambria" w:eastAsia="Calibri" w:hAnsi="Cambria" w:cs="Calibri"/>
        </w:rPr>
        <w:t xml:space="preserve">we ons </w:t>
      </w:r>
      <w:r w:rsidRPr="0080453F">
        <w:rPr>
          <w:rFonts w:ascii="Cambria" w:eastAsia="Calibri" w:hAnsi="Cambria" w:cs="Calibri"/>
        </w:rPr>
        <w:t xml:space="preserve">op de semi-electieve </w:t>
      </w:r>
      <w:r w:rsidR="1217F4AB" w:rsidRPr="0080453F">
        <w:rPr>
          <w:rFonts w:ascii="Cambria" w:eastAsia="Calibri" w:hAnsi="Cambria" w:cs="Calibri"/>
        </w:rPr>
        <w:t xml:space="preserve">operaties die </w:t>
      </w:r>
      <w:r w:rsidR="0002147F" w:rsidRPr="0080453F">
        <w:rPr>
          <w:rFonts w:ascii="Cambria" w:eastAsia="Calibri" w:hAnsi="Cambria" w:cs="Calibri"/>
        </w:rPr>
        <w:t>zo’n 80</w:t>
      </w:r>
      <w:r w:rsidR="007920FC">
        <w:rPr>
          <w:rFonts w:ascii="Cambria" w:eastAsia="Calibri" w:hAnsi="Cambria" w:cs="Calibri"/>
        </w:rPr>
        <w:t xml:space="preserve"> procent</w:t>
      </w:r>
      <w:r w:rsidR="0002147F" w:rsidRPr="0080453F">
        <w:rPr>
          <w:rFonts w:ascii="Cambria" w:eastAsia="Calibri" w:hAnsi="Cambria" w:cs="Calibri"/>
        </w:rPr>
        <w:t xml:space="preserve"> van het OK</w:t>
      </w:r>
      <w:r w:rsidR="007920FC">
        <w:rPr>
          <w:rFonts w:ascii="Cambria" w:eastAsia="Calibri" w:hAnsi="Cambria" w:cs="Calibri"/>
        </w:rPr>
        <w:t>-</w:t>
      </w:r>
      <w:r w:rsidR="0002147F" w:rsidRPr="0080453F">
        <w:rPr>
          <w:rFonts w:ascii="Cambria" w:eastAsia="Calibri" w:hAnsi="Cambria" w:cs="Calibri"/>
        </w:rPr>
        <w:t xml:space="preserve">programma van </w:t>
      </w:r>
      <w:r w:rsidRPr="0080453F">
        <w:rPr>
          <w:rFonts w:ascii="Cambria" w:eastAsia="Calibri" w:hAnsi="Cambria" w:cs="Calibri"/>
        </w:rPr>
        <w:t xml:space="preserve">het </w:t>
      </w:r>
      <w:r w:rsidR="67AD932C" w:rsidRPr="0080453F">
        <w:rPr>
          <w:rFonts w:ascii="Cambria" w:eastAsia="Calibri" w:hAnsi="Cambria" w:cs="Calibri"/>
        </w:rPr>
        <w:t xml:space="preserve">Erasmus MC </w:t>
      </w:r>
      <w:r w:rsidR="0002147F" w:rsidRPr="0080453F">
        <w:rPr>
          <w:rFonts w:ascii="Cambria" w:eastAsia="Calibri" w:hAnsi="Cambria" w:cs="Calibri"/>
        </w:rPr>
        <w:t>uitmaken.</w:t>
      </w:r>
      <w:r w:rsidR="1217F4AB" w:rsidRPr="0080453F">
        <w:rPr>
          <w:rFonts w:ascii="Cambria" w:eastAsia="Calibri" w:hAnsi="Cambria" w:cs="Calibri"/>
        </w:rPr>
        <w:t xml:space="preserve"> </w:t>
      </w:r>
      <w:r w:rsidR="008250B2" w:rsidRPr="0080453F">
        <w:rPr>
          <w:rFonts w:ascii="Cambria" w:eastAsia="Calibri" w:hAnsi="Cambria" w:cs="Calibri"/>
        </w:rPr>
        <w:t xml:space="preserve">Een voorbeeld van </w:t>
      </w:r>
      <w:r w:rsidR="000B2B8C" w:rsidRPr="0080453F">
        <w:rPr>
          <w:rFonts w:ascii="Cambria" w:eastAsia="Calibri" w:hAnsi="Cambria" w:cs="Calibri"/>
        </w:rPr>
        <w:t>hoe het model andere inzichten oplevert dan expert</w:t>
      </w:r>
      <w:r w:rsidR="00CD3B66">
        <w:rPr>
          <w:rFonts w:ascii="Cambria" w:eastAsia="Calibri" w:hAnsi="Cambria" w:cs="Calibri"/>
        </w:rPr>
        <w:t>-</w:t>
      </w:r>
      <w:r w:rsidR="000B2B8C" w:rsidRPr="0080453F">
        <w:rPr>
          <w:rFonts w:ascii="Cambria" w:eastAsia="Calibri" w:hAnsi="Cambria" w:cs="Calibri"/>
        </w:rPr>
        <w:t xml:space="preserve">opinie is de vergelijking tussen bijvoorbeeld niertransplantatie en laaggradige gliomen. In het </w:t>
      </w:r>
      <w:r w:rsidR="00A5002C" w:rsidRPr="0080453F">
        <w:rPr>
          <w:rFonts w:ascii="Cambria" w:eastAsia="Calibri" w:hAnsi="Cambria" w:cs="Calibri"/>
        </w:rPr>
        <w:t xml:space="preserve">Erasmus MC </w:t>
      </w:r>
      <w:r w:rsidR="000B2B8C" w:rsidRPr="0080453F">
        <w:rPr>
          <w:rFonts w:ascii="Cambria" w:eastAsia="Calibri" w:hAnsi="Cambria" w:cs="Calibri"/>
        </w:rPr>
        <w:t xml:space="preserve">zijn tot nu toe </w:t>
      </w:r>
      <w:r w:rsidR="00A5002C" w:rsidRPr="0080453F">
        <w:rPr>
          <w:rFonts w:ascii="Cambria" w:eastAsia="Calibri" w:hAnsi="Cambria" w:cs="Calibri"/>
        </w:rPr>
        <w:t>vooral patiënten met vergevorderde tumoren geprioriteerd</w:t>
      </w:r>
      <w:r w:rsidR="008250B2" w:rsidRPr="0080453F">
        <w:rPr>
          <w:rFonts w:ascii="Cambria" w:eastAsia="Calibri" w:hAnsi="Cambria" w:cs="Calibri"/>
        </w:rPr>
        <w:t>, terwijl de eerste</w:t>
      </w:r>
      <w:r w:rsidR="000B2B8C" w:rsidRPr="0080453F">
        <w:rPr>
          <w:rFonts w:ascii="Cambria" w:eastAsia="Calibri" w:hAnsi="Cambria" w:cs="Calibri"/>
        </w:rPr>
        <w:t xml:space="preserve"> resultaten van het model laten zien dat er </w:t>
      </w:r>
      <w:r w:rsidR="00D518F9" w:rsidRPr="0080453F">
        <w:rPr>
          <w:rFonts w:ascii="Cambria" w:eastAsia="Calibri" w:hAnsi="Cambria" w:cs="Calibri"/>
        </w:rPr>
        <w:t xml:space="preserve">veel </w:t>
      </w:r>
      <w:r w:rsidR="000B2B8C" w:rsidRPr="0080453F">
        <w:rPr>
          <w:rFonts w:ascii="Cambria" w:eastAsia="Calibri" w:hAnsi="Cambria" w:cs="Calibri"/>
        </w:rPr>
        <w:t>meer QALYs per patiënt verloren gaan bij het uitstellen van een niertransplantatie dan bij het uitstellen van resectie van een laaggradig glioom (</w:t>
      </w:r>
      <w:r w:rsidR="00310778" w:rsidRPr="0080453F">
        <w:rPr>
          <w:rFonts w:ascii="Cambria" w:eastAsia="Calibri" w:hAnsi="Cambria" w:cs="Calibri"/>
        </w:rPr>
        <w:t>zie figuur</w:t>
      </w:r>
      <w:r w:rsidR="00A5002C" w:rsidRPr="0080453F">
        <w:rPr>
          <w:rFonts w:ascii="Cambria" w:eastAsia="Calibri" w:hAnsi="Cambria" w:cs="Calibri"/>
        </w:rPr>
        <w:t xml:space="preserve">). </w:t>
      </w:r>
      <w:r w:rsidR="00312FF5" w:rsidRPr="0080453F">
        <w:rPr>
          <w:rFonts w:ascii="Cambria" w:eastAsia="Calibri" w:hAnsi="Cambria" w:cs="Calibri"/>
        </w:rPr>
        <w:t>Natuurlijk moeten transplantatie</w:t>
      </w:r>
      <w:r w:rsidR="009A3080" w:rsidRPr="0080453F">
        <w:rPr>
          <w:rFonts w:ascii="Cambria" w:eastAsia="Calibri" w:hAnsi="Cambria" w:cs="Calibri"/>
        </w:rPr>
        <w:t>patiënten, gezien hun verminderde weerstand,</w:t>
      </w:r>
      <w:r w:rsidR="00312FF5" w:rsidRPr="0080453F">
        <w:rPr>
          <w:rFonts w:ascii="Cambria" w:eastAsia="Calibri" w:hAnsi="Cambria" w:cs="Calibri"/>
        </w:rPr>
        <w:t xml:space="preserve"> extra tegen infecties beschermd worden</w:t>
      </w:r>
      <w:r w:rsidR="009A3080" w:rsidRPr="0080453F">
        <w:rPr>
          <w:rFonts w:ascii="Cambria" w:eastAsia="Calibri" w:hAnsi="Cambria" w:cs="Calibri"/>
        </w:rPr>
        <w:t>, maar uitstel van</w:t>
      </w:r>
      <w:r w:rsidR="00407B89" w:rsidRPr="0080453F">
        <w:rPr>
          <w:rFonts w:ascii="Cambria" w:eastAsia="Calibri" w:hAnsi="Cambria" w:cs="Calibri"/>
        </w:rPr>
        <w:t xml:space="preserve"> ingreep voor deze </w:t>
      </w:r>
      <w:r w:rsidR="009A3080" w:rsidRPr="0080453F">
        <w:rPr>
          <w:rFonts w:ascii="Cambria" w:eastAsia="Calibri" w:hAnsi="Cambria" w:cs="Calibri"/>
        </w:rPr>
        <w:t>groep van patiënten heeft nu</w:t>
      </w:r>
      <w:r w:rsidR="00BF071A" w:rsidRPr="0080453F">
        <w:rPr>
          <w:rFonts w:ascii="Cambria" w:eastAsia="Calibri" w:hAnsi="Cambria" w:cs="Calibri"/>
        </w:rPr>
        <w:t xml:space="preserve">, volgens de berekeningen van ons model, </w:t>
      </w:r>
      <w:r w:rsidR="009A3080" w:rsidRPr="0080453F">
        <w:rPr>
          <w:rFonts w:ascii="Cambria" w:eastAsia="Calibri" w:hAnsi="Cambria" w:cs="Calibri"/>
        </w:rPr>
        <w:t xml:space="preserve">gezondheidsschade </w:t>
      </w:r>
      <w:r w:rsidR="0010610E" w:rsidRPr="0080453F">
        <w:rPr>
          <w:rFonts w:ascii="Cambria" w:eastAsia="Calibri" w:hAnsi="Cambria" w:cs="Calibri"/>
        </w:rPr>
        <w:t xml:space="preserve">op populatieniveau </w:t>
      </w:r>
      <w:r w:rsidR="009A3080" w:rsidRPr="0080453F">
        <w:rPr>
          <w:rFonts w:ascii="Cambria" w:eastAsia="Calibri" w:hAnsi="Cambria" w:cs="Calibri"/>
        </w:rPr>
        <w:t>opgeleverd.</w:t>
      </w:r>
    </w:p>
    <w:p w14:paraId="5D898BB0" w14:textId="6256D638" w:rsidR="00A5002C" w:rsidRPr="0080453F" w:rsidRDefault="009A3080" w:rsidP="0080453F">
      <w:pPr>
        <w:pStyle w:val="Geenafstand"/>
        <w:rPr>
          <w:rFonts w:ascii="Cambria" w:eastAsia="Calibri" w:hAnsi="Cambria" w:cs="Calibri"/>
        </w:rPr>
      </w:pPr>
      <w:r w:rsidRPr="0080453F">
        <w:rPr>
          <w:rFonts w:ascii="Cambria" w:eastAsia="Calibri" w:hAnsi="Cambria" w:cs="Calibri"/>
        </w:rPr>
        <w:t xml:space="preserve">Een tussentijdse evaluatie na het in kaart brengen van </w:t>
      </w:r>
      <w:r w:rsidR="00BF071A" w:rsidRPr="0080453F">
        <w:rPr>
          <w:rFonts w:ascii="Cambria" w:eastAsia="Calibri" w:hAnsi="Cambria" w:cs="Calibri"/>
        </w:rPr>
        <w:t xml:space="preserve">de </w:t>
      </w:r>
      <w:r w:rsidR="00CD3B66">
        <w:rPr>
          <w:rFonts w:ascii="Cambria" w:eastAsia="Calibri" w:hAnsi="Cambria" w:cs="Calibri"/>
        </w:rPr>
        <w:t xml:space="preserve">vijftig </w:t>
      </w:r>
      <w:r w:rsidRPr="0080453F">
        <w:rPr>
          <w:rFonts w:ascii="Cambria" w:eastAsia="Calibri" w:hAnsi="Cambria" w:cs="Calibri"/>
        </w:rPr>
        <w:t xml:space="preserve">meest voorkomende operaties laat zien dat naast orgaantransplantaties, </w:t>
      </w:r>
      <w:r w:rsidR="00161866" w:rsidRPr="0080453F">
        <w:rPr>
          <w:rFonts w:ascii="Cambria" w:eastAsia="Calibri" w:hAnsi="Cambria" w:cs="Calibri"/>
        </w:rPr>
        <w:t xml:space="preserve">het </w:t>
      </w:r>
      <w:r w:rsidRPr="0080453F">
        <w:rPr>
          <w:rFonts w:ascii="Cambria" w:eastAsia="Calibri" w:hAnsi="Cambria" w:cs="Calibri"/>
        </w:rPr>
        <w:t>herstel</w:t>
      </w:r>
      <w:r w:rsidR="00161866" w:rsidRPr="0080453F">
        <w:rPr>
          <w:rFonts w:ascii="Cambria" w:eastAsia="Calibri" w:hAnsi="Cambria" w:cs="Calibri"/>
        </w:rPr>
        <w:t xml:space="preserve"> van een atrium septum defect</w:t>
      </w:r>
      <w:r w:rsidR="00532AC6" w:rsidRPr="0080453F">
        <w:rPr>
          <w:rFonts w:ascii="Cambria" w:eastAsia="Calibri" w:hAnsi="Cambria" w:cs="Calibri"/>
        </w:rPr>
        <w:t xml:space="preserve"> op volwassen leeftijd</w:t>
      </w:r>
      <w:r w:rsidR="0002147F" w:rsidRPr="0080453F">
        <w:rPr>
          <w:rFonts w:ascii="Cambria" w:eastAsia="Calibri" w:hAnsi="Cambria" w:cs="Calibri"/>
        </w:rPr>
        <w:t xml:space="preserve"> en</w:t>
      </w:r>
      <w:r w:rsidR="00532AC6" w:rsidRPr="0080453F">
        <w:rPr>
          <w:rFonts w:ascii="Cambria" w:eastAsia="Calibri" w:hAnsi="Cambria" w:cs="Calibri"/>
        </w:rPr>
        <w:t xml:space="preserve"> </w:t>
      </w:r>
      <w:r w:rsidR="0002147F" w:rsidRPr="0080453F">
        <w:rPr>
          <w:rFonts w:ascii="Cambria" w:eastAsia="Calibri" w:hAnsi="Cambria" w:cs="Calibri"/>
        </w:rPr>
        <w:t>de</w:t>
      </w:r>
      <w:r w:rsidR="00161866" w:rsidRPr="0080453F">
        <w:rPr>
          <w:rFonts w:ascii="Cambria" w:eastAsia="Calibri" w:hAnsi="Cambria" w:cs="Calibri"/>
        </w:rPr>
        <w:t xml:space="preserve"> </w:t>
      </w:r>
      <w:r w:rsidRPr="0080453F">
        <w:rPr>
          <w:rFonts w:ascii="Cambria" w:eastAsia="Calibri" w:hAnsi="Cambria" w:cs="Calibri"/>
        </w:rPr>
        <w:t xml:space="preserve">behandeling van een </w:t>
      </w:r>
      <w:r w:rsidR="00161866" w:rsidRPr="0080453F">
        <w:rPr>
          <w:rFonts w:ascii="Cambria" w:eastAsia="Calibri" w:hAnsi="Cambria" w:cs="Calibri"/>
        </w:rPr>
        <w:t>abdominaal aneurysma aortae</w:t>
      </w:r>
      <w:r w:rsidRPr="0080453F">
        <w:rPr>
          <w:rFonts w:ascii="Cambria" w:eastAsia="Calibri" w:hAnsi="Cambria" w:cs="Calibri"/>
        </w:rPr>
        <w:t xml:space="preserve"> het meeste verlies door uitstel oplopen</w:t>
      </w:r>
      <w:r w:rsidR="00161866" w:rsidRPr="0080453F">
        <w:rPr>
          <w:rFonts w:ascii="Cambria" w:eastAsia="Calibri" w:hAnsi="Cambria" w:cs="Calibri"/>
        </w:rPr>
        <w:t xml:space="preserve">. </w:t>
      </w:r>
      <w:r w:rsidR="00BF071A" w:rsidRPr="0080453F">
        <w:rPr>
          <w:rFonts w:ascii="Cambria" w:eastAsia="Calibri" w:hAnsi="Cambria" w:cs="Calibri"/>
        </w:rPr>
        <w:t>Echter,</w:t>
      </w:r>
      <w:r w:rsidR="00161866" w:rsidRPr="0080453F">
        <w:rPr>
          <w:rFonts w:ascii="Cambria" w:eastAsia="Calibri" w:hAnsi="Cambria" w:cs="Calibri"/>
        </w:rPr>
        <w:t xml:space="preserve"> met het toevoegen van nieuwe operaties zal deze top</w:t>
      </w:r>
      <w:r w:rsidR="007920FC">
        <w:rPr>
          <w:rFonts w:ascii="Cambria" w:eastAsia="Calibri" w:hAnsi="Cambria" w:cs="Calibri"/>
        </w:rPr>
        <w:t>-</w:t>
      </w:r>
      <w:r w:rsidR="00161866" w:rsidRPr="0080453F">
        <w:rPr>
          <w:rFonts w:ascii="Cambria" w:eastAsia="Calibri" w:hAnsi="Cambria" w:cs="Calibri"/>
        </w:rPr>
        <w:t>drie waarschijnlijk nog gaan verschuiven.</w:t>
      </w:r>
    </w:p>
    <w:p w14:paraId="00C0C4FE" w14:textId="33DF0A9F" w:rsidR="00532AC6" w:rsidRPr="0080453F" w:rsidRDefault="000B2B8C" w:rsidP="0080453F">
      <w:pPr>
        <w:pStyle w:val="Geenafstand"/>
        <w:rPr>
          <w:rFonts w:ascii="Cambria" w:eastAsia="Calibri" w:hAnsi="Cambria" w:cs="Calibri"/>
        </w:rPr>
      </w:pPr>
      <w:r w:rsidRPr="0080453F">
        <w:rPr>
          <w:rFonts w:ascii="Cambria" w:eastAsia="Calibri" w:hAnsi="Cambria" w:cs="Calibri"/>
        </w:rPr>
        <w:t xml:space="preserve">Onze aanpak kan </w:t>
      </w:r>
      <w:r w:rsidR="1217F4AB" w:rsidRPr="0080453F">
        <w:rPr>
          <w:rFonts w:ascii="Cambria" w:eastAsia="Calibri" w:hAnsi="Cambria" w:cs="Calibri"/>
        </w:rPr>
        <w:t xml:space="preserve">makkelijk worden uitgebreid naar </w:t>
      </w:r>
      <w:r w:rsidRPr="0080453F">
        <w:rPr>
          <w:rFonts w:ascii="Cambria" w:eastAsia="Calibri" w:hAnsi="Cambria" w:cs="Calibri"/>
        </w:rPr>
        <w:t xml:space="preserve">veelvoorkomende </w:t>
      </w:r>
      <w:r w:rsidR="1217F4AB" w:rsidRPr="0080453F">
        <w:rPr>
          <w:rFonts w:ascii="Cambria" w:eastAsia="Calibri" w:hAnsi="Cambria" w:cs="Calibri"/>
        </w:rPr>
        <w:t xml:space="preserve">operaties </w:t>
      </w:r>
      <w:r w:rsidRPr="0080453F">
        <w:rPr>
          <w:rFonts w:ascii="Cambria" w:eastAsia="Calibri" w:hAnsi="Cambria" w:cs="Calibri"/>
        </w:rPr>
        <w:t xml:space="preserve">in </w:t>
      </w:r>
      <w:r w:rsidR="5C897A14" w:rsidRPr="0080453F">
        <w:rPr>
          <w:rFonts w:ascii="Cambria" w:eastAsia="Calibri" w:hAnsi="Cambria" w:cs="Calibri"/>
        </w:rPr>
        <w:t>de tweedelijnszorg</w:t>
      </w:r>
      <w:r w:rsidR="00DD32C6" w:rsidRPr="0080453F">
        <w:rPr>
          <w:rFonts w:ascii="Cambria" w:eastAsia="Calibri" w:hAnsi="Cambria" w:cs="Calibri"/>
        </w:rPr>
        <w:t xml:space="preserve">, of naar het electieve programma. </w:t>
      </w:r>
      <w:r w:rsidR="00532AC6" w:rsidRPr="0080453F">
        <w:rPr>
          <w:rFonts w:ascii="Cambria" w:eastAsia="Calibri" w:hAnsi="Cambria" w:cs="Calibri"/>
        </w:rPr>
        <w:t>Voor deze uitbreiding is meer literatuur</w:t>
      </w:r>
      <w:r w:rsidR="009A3080" w:rsidRPr="0080453F">
        <w:rPr>
          <w:rFonts w:ascii="Cambria" w:eastAsia="Calibri" w:hAnsi="Cambria" w:cs="Calibri"/>
        </w:rPr>
        <w:t>onderzoek</w:t>
      </w:r>
      <w:r w:rsidR="00532AC6" w:rsidRPr="0080453F">
        <w:rPr>
          <w:rFonts w:ascii="Cambria" w:eastAsia="Calibri" w:hAnsi="Cambria" w:cs="Calibri"/>
        </w:rPr>
        <w:t xml:space="preserve"> nodig en moeten we </w:t>
      </w:r>
      <w:r w:rsidR="00D518F9" w:rsidRPr="0080453F">
        <w:rPr>
          <w:rFonts w:ascii="Cambria" w:eastAsia="Calibri" w:hAnsi="Cambria" w:cs="Calibri"/>
        </w:rPr>
        <w:t>m</w:t>
      </w:r>
      <w:r w:rsidR="00431C2B" w:rsidRPr="0080453F">
        <w:rPr>
          <w:rFonts w:ascii="Cambria" w:eastAsia="Calibri" w:hAnsi="Cambria" w:cs="Calibri"/>
        </w:rPr>
        <w:t xml:space="preserve">eer </w:t>
      </w:r>
      <w:r w:rsidR="00532AC6" w:rsidRPr="0080453F">
        <w:rPr>
          <w:rFonts w:ascii="Cambria" w:eastAsia="Calibri" w:hAnsi="Cambria" w:cs="Calibri"/>
        </w:rPr>
        <w:t xml:space="preserve">bijeenkomsten </w:t>
      </w:r>
      <w:r w:rsidR="00431C2B" w:rsidRPr="0080453F">
        <w:rPr>
          <w:rFonts w:ascii="Cambria" w:eastAsia="Calibri" w:hAnsi="Cambria" w:cs="Calibri"/>
        </w:rPr>
        <w:t xml:space="preserve">organiseren waarbij </w:t>
      </w:r>
      <w:r w:rsidR="00532AC6" w:rsidRPr="0080453F">
        <w:rPr>
          <w:rFonts w:ascii="Cambria" w:eastAsia="Calibri" w:hAnsi="Cambria" w:cs="Calibri"/>
        </w:rPr>
        <w:t xml:space="preserve">opnieuw gezondheidstoestanden </w:t>
      </w:r>
      <w:r w:rsidR="00431C2B" w:rsidRPr="0080453F">
        <w:rPr>
          <w:rFonts w:ascii="Cambria" w:eastAsia="Calibri" w:hAnsi="Cambria" w:cs="Calibri"/>
        </w:rPr>
        <w:t xml:space="preserve">worden </w:t>
      </w:r>
      <w:r w:rsidR="00AA2D19" w:rsidRPr="0080453F">
        <w:rPr>
          <w:rFonts w:ascii="Cambria" w:eastAsia="Calibri" w:hAnsi="Cambria" w:cs="Calibri"/>
        </w:rPr>
        <w:t>gewaardeerd</w:t>
      </w:r>
      <w:r w:rsidR="00532AC6" w:rsidRPr="0080453F">
        <w:rPr>
          <w:rFonts w:ascii="Cambria" w:eastAsia="Calibri" w:hAnsi="Cambria" w:cs="Calibri"/>
        </w:rPr>
        <w:t xml:space="preserve">. </w:t>
      </w:r>
    </w:p>
    <w:p w14:paraId="7E5206E2" w14:textId="4F62CA95" w:rsidR="009A3080" w:rsidRPr="0080453F" w:rsidRDefault="009A3080" w:rsidP="0080453F">
      <w:pPr>
        <w:pStyle w:val="Geenafstand"/>
        <w:rPr>
          <w:rFonts w:ascii="Cambria" w:eastAsia="Calibri" w:hAnsi="Cambria" w:cs="Calibri"/>
        </w:rPr>
      </w:pPr>
      <w:r w:rsidRPr="0080453F">
        <w:rPr>
          <w:rFonts w:ascii="Cambria" w:eastAsia="Calibri" w:hAnsi="Cambria" w:cs="Calibri"/>
        </w:rPr>
        <w:t>Duidelijk is dat deze</w:t>
      </w:r>
      <w:r w:rsidR="00407B89" w:rsidRPr="0080453F">
        <w:rPr>
          <w:rFonts w:ascii="Cambria" w:eastAsia="Calibri" w:hAnsi="Cambria" w:cs="Calibri"/>
        </w:rPr>
        <w:t xml:space="preserve"> blik op </w:t>
      </w:r>
      <w:r w:rsidRPr="0080453F">
        <w:rPr>
          <w:rFonts w:ascii="Cambria" w:eastAsia="Calibri" w:hAnsi="Cambria" w:cs="Calibri"/>
        </w:rPr>
        <w:t xml:space="preserve">triage </w:t>
      </w:r>
      <w:r w:rsidR="00BE7AF7" w:rsidRPr="0080453F">
        <w:rPr>
          <w:rFonts w:ascii="Cambria" w:eastAsia="Calibri" w:hAnsi="Cambria" w:cs="Calibri"/>
        </w:rPr>
        <w:t xml:space="preserve">belangrijke implicaties heeft </w:t>
      </w:r>
      <w:r w:rsidR="006C09F7" w:rsidRPr="0080453F">
        <w:rPr>
          <w:rFonts w:ascii="Cambria" w:eastAsia="Calibri" w:hAnsi="Cambria" w:cs="Calibri"/>
        </w:rPr>
        <w:t xml:space="preserve">in tijden met </w:t>
      </w:r>
      <w:r w:rsidRPr="0080453F">
        <w:rPr>
          <w:rFonts w:ascii="Cambria" w:eastAsia="Calibri" w:hAnsi="Cambria" w:cs="Calibri"/>
        </w:rPr>
        <w:t xml:space="preserve">OK-schaarste. Als </w:t>
      </w:r>
      <w:r w:rsidR="00BE7AF7" w:rsidRPr="0080453F">
        <w:rPr>
          <w:rFonts w:ascii="Cambria" w:eastAsia="Calibri" w:hAnsi="Cambria" w:cs="Calibri"/>
        </w:rPr>
        <w:t xml:space="preserve">men </w:t>
      </w:r>
      <w:r w:rsidR="00DE5A6C" w:rsidRPr="0080453F">
        <w:rPr>
          <w:rFonts w:ascii="Cambria" w:eastAsia="Calibri" w:hAnsi="Cambria" w:cs="Calibri"/>
        </w:rPr>
        <w:t>dit</w:t>
      </w:r>
      <w:r w:rsidRPr="0080453F">
        <w:rPr>
          <w:rFonts w:ascii="Cambria" w:eastAsia="Calibri" w:hAnsi="Cambria" w:cs="Calibri"/>
        </w:rPr>
        <w:t xml:space="preserve"> utili</w:t>
      </w:r>
      <w:r w:rsidR="0002147F" w:rsidRPr="0080453F">
        <w:rPr>
          <w:rFonts w:ascii="Cambria" w:eastAsia="Calibri" w:hAnsi="Cambria" w:cs="Calibri"/>
        </w:rPr>
        <w:t>tari</w:t>
      </w:r>
      <w:r w:rsidRPr="0080453F">
        <w:rPr>
          <w:rFonts w:ascii="Cambria" w:eastAsia="Calibri" w:hAnsi="Cambria" w:cs="Calibri"/>
        </w:rPr>
        <w:t>stisch</w:t>
      </w:r>
      <w:r w:rsidR="00DE5A6C" w:rsidRPr="0080453F">
        <w:rPr>
          <w:rFonts w:ascii="Cambria" w:eastAsia="Calibri" w:hAnsi="Cambria" w:cs="Calibri"/>
        </w:rPr>
        <w:t>e</w:t>
      </w:r>
      <w:r w:rsidRPr="0080453F">
        <w:rPr>
          <w:rFonts w:ascii="Cambria" w:eastAsia="Calibri" w:hAnsi="Cambria" w:cs="Calibri"/>
        </w:rPr>
        <w:t xml:space="preserve"> denken</w:t>
      </w:r>
      <w:r w:rsidR="00DE5A6C" w:rsidRPr="0080453F">
        <w:rPr>
          <w:rFonts w:ascii="Cambria" w:eastAsia="Calibri" w:hAnsi="Cambria" w:cs="Calibri"/>
        </w:rPr>
        <w:t xml:space="preserve"> </w:t>
      </w:r>
      <w:r w:rsidR="00BE7AF7" w:rsidRPr="0080453F">
        <w:rPr>
          <w:rFonts w:ascii="Cambria" w:eastAsia="Calibri" w:hAnsi="Cambria" w:cs="Calibri"/>
        </w:rPr>
        <w:t xml:space="preserve">zou </w:t>
      </w:r>
      <w:r w:rsidR="00DE5A6C" w:rsidRPr="0080453F">
        <w:rPr>
          <w:rFonts w:ascii="Cambria" w:eastAsia="Calibri" w:hAnsi="Cambria" w:cs="Calibri"/>
        </w:rPr>
        <w:t>omarm</w:t>
      </w:r>
      <w:r w:rsidR="00BE7AF7" w:rsidRPr="0080453F">
        <w:rPr>
          <w:rFonts w:ascii="Cambria" w:eastAsia="Calibri" w:hAnsi="Cambria" w:cs="Calibri"/>
        </w:rPr>
        <w:t>en</w:t>
      </w:r>
      <w:r w:rsidR="00DE5A6C" w:rsidRPr="0080453F">
        <w:rPr>
          <w:rFonts w:ascii="Cambria" w:eastAsia="Calibri" w:hAnsi="Cambria" w:cs="Calibri"/>
        </w:rPr>
        <w:t xml:space="preserve">, </w:t>
      </w:r>
      <w:r w:rsidR="00BE7AF7" w:rsidRPr="0080453F">
        <w:rPr>
          <w:rFonts w:ascii="Cambria" w:eastAsia="Calibri" w:hAnsi="Cambria" w:cs="Calibri"/>
        </w:rPr>
        <w:t xml:space="preserve">kunnen </w:t>
      </w:r>
      <w:r w:rsidR="00DE5A6C" w:rsidRPr="0080453F">
        <w:rPr>
          <w:rFonts w:ascii="Cambria" w:eastAsia="Calibri" w:hAnsi="Cambria" w:cs="Calibri"/>
        </w:rPr>
        <w:t>wij een data-gedreven en wetenschappelijk onderbouwde triage ondersteunen</w:t>
      </w:r>
      <w:r w:rsidR="00BE7AF7" w:rsidRPr="0080453F">
        <w:rPr>
          <w:rFonts w:ascii="Cambria" w:eastAsia="Calibri" w:hAnsi="Cambria" w:cs="Calibri"/>
        </w:rPr>
        <w:t xml:space="preserve"> met onze mathematische beslishulp</w:t>
      </w:r>
      <w:r w:rsidR="00DE5A6C" w:rsidRPr="0080453F">
        <w:rPr>
          <w:rFonts w:ascii="Cambria" w:eastAsia="Calibri" w:hAnsi="Cambria" w:cs="Calibri"/>
        </w:rPr>
        <w:t>.</w:t>
      </w:r>
    </w:p>
    <w:p w14:paraId="2BDEF84D" w14:textId="6D6D9926" w:rsidR="00310778" w:rsidRDefault="00413782" w:rsidP="0080453F">
      <w:pPr>
        <w:pStyle w:val="Geenafstand"/>
        <w:rPr>
          <w:rFonts w:ascii="Cambria" w:eastAsia="Calibri" w:hAnsi="Cambria" w:cs="Calibri"/>
        </w:rPr>
      </w:pPr>
      <w:r w:rsidRPr="0080453F">
        <w:rPr>
          <w:rFonts w:ascii="Cambria" w:eastAsia="Calibri" w:hAnsi="Cambria" w:cs="Calibri"/>
        </w:rPr>
        <w:t xml:space="preserve">Deze </w:t>
      </w:r>
      <w:r w:rsidR="00C52106" w:rsidRPr="0080453F">
        <w:rPr>
          <w:rFonts w:ascii="Cambria" w:eastAsia="Calibri" w:hAnsi="Cambria" w:cs="Calibri"/>
        </w:rPr>
        <w:t xml:space="preserve">nieuwe manier van denken is </w:t>
      </w:r>
      <w:r w:rsidRPr="0080453F">
        <w:rPr>
          <w:rFonts w:ascii="Cambria" w:eastAsia="Calibri" w:hAnsi="Cambria" w:cs="Calibri"/>
        </w:rPr>
        <w:t xml:space="preserve">wellicht </w:t>
      </w:r>
      <w:r w:rsidR="00BA70A3" w:rsidRPr="0080453F">
        <w:rPr>
          <w:rFonts w:ascii="Cambria" w:eastAsia="Calibri" w:hAnsi="Cambria" w:cs="Calibri"/>
        </w:rPr>
        <w:t xml:space="preserve">ook </w:t>
      </w:r>
      <w:r w:rsidR="00D223A8" w:rsidRPr="0080453F">
        <w:rPr>
          <w:rFonts w:ascii="Cambria" w:eastAsia="Calibri" w:hAnsi="Cambria" w:cs="Calibri"/>
        </w:rPr>
        <w:t>na</w:t>
      </w:r>
      <w:r w:rsidR="00BA70A3" w:rsidRPr="0080453F">
        <w:rPr>
          <w:rFonts w:ascii="Cambria" w:eastAsia="Calibri" w:hAnsi="Cambria" w:cs="Calibri"/>
        </w:rPr>
        <w:t xml:space="preserve"> het </w:t>
      </w:r>
      <w:r w:rsidR="007920FC">
        <w:rPr>
          <w:rFonts w:ascii="Cambria" w:eastAsia="Calibri" w:hAnsi="Cambria" w:cs="Calibri"/>
        </w:rPr>
        <w:t>covid-19</w:t>
      </w:r>
      <w:r w:rsidR="00DE5A6C" w:rsidRPr="0080453F">
        <w:rPr>
          <w:rFonts w:ascii="Cambria" w:eastAsia="Calibri" w:hAnsi="Cambria" w:cs="Calibri"/>
        </w:rPr>
        <w:t xml:space="preserve"> tijdperk relevant</w:t>
      </w:r>
      <w:r w:rsidR="00BA70A3" w:rsidRPr="0080453F">
        <w:rPr>
          <w:rFonts w:ascii="Cambria" w:eastAsia="Calibri" w:hAnsi="Cambria" w:cs="Calibri"/>
        </w:rPr>
        <w:t xml:space="preserve">. </w:t>
      </w:r>
      <w:r w:rsidR="00975598" w:rsidRPr="0080453F">
        <w:rPr>
          <w:rFonts w:ascii="Cambria" w:eastAsia="Calibri" w:hAnsi="Cambria" w:cs="Calibri"/>
        </w:rPr>
        <w:t>D</w:t>
      </w:r>
      <w:r w:rsidR="00DE5A6C" w:rsidRPr="0080453F">
        <w:rPr>
          <w:rFonts w:ascii="Cambria" w:eastAsia="Calibri" w:hAnsi="Cambria" w:cs="Calibri"/>
        </w:rPr>
        <w:t xml:space="preserve">e </w:t>
      </w:r>
      <w:r w:rsidRPr="0080453F">
        <w:rPr>
          <w:rFonts w:ascii="Cambria" w:eastAsia="Calibri" w:hAnsi="Cambria" w:cs="Calibri"/>
        </w:rPr>
        <w:t xml:space="preserve">huidige </w:t>
      </w:r>
      <w:r w:rsidR="00DE5A6C" w:rsidRPr="0080453F">
        <w:rPr>
          <w:rFonts w:ascii="Cambria" w:eastAsia="Calibri" w:hAnsi="Cambria" w:cs="Calibri"/>
        </w:rPr>
        <w:t xml:space="preserve">crisis </w:t>
      </w:r>
      <w:r w:rsidR="00975598" w:rsidRPr="0080453F">
        <w:rPr>
          <w:rFonts w:ascii="Cambria" w:eastAsia="Calibri" w:hAnsi="Cambria" w:cs="Calibri"/>
        </w:rPr>
        <w:t xml:space="preserve">kan daarmee </w:t>
      </w:r>
      <w:r w:rsidR="00BA70A3" w:rsidRPr="0080453F">
        <w:rPr>
          <w:rFonts w:ascii="Cambria" w:eastAsia="Calibri" w:hAnsi="Cambria" w:cs="Calibri"/>
        </w:rPr>
        <w:t xml:space="preserve">het begin </w:t>
      </w:r>
      <w:r w:rsidR="00975598" w:rsidRPr="0080453F">
        <w:rPr>
          <w:rFonts w:ascii="Cambria" w:eastAsia="Calibri" w:hAnsi="Cambria" w:cs="Calibri"/>
        </w:rPr>
        <w:t xml:space="preserve">zijn </w:t>
      </w:r>
      <w:r w:rsidR="00BA70A3" w:rsidRPr="0080453F">
        <w:rPr>
          <w:rFonts w:ascii="Cambria" w:eastAsia="Calibri" w:hAnsi="Cambria" w:cs="Calibri"/>
        </w:rPr>
        <w:t xml:space="preserve">van een </w:t>
      </w:r>
      <w:r w:rsidR="00DE5A6C" w:rsidRPr="0080453F">
        <w:rPr>
          <w:rFonts w:ascii="Cambria" w:eastAsia="Calibri" w:hAnsi="Cambria" w:cs="Calibri"/>
        </w:rPr>
        <w:t xml:space="preserve">waardegedreven </w:t>
      </w:r>
      <w:r w:rsidR="00BA70A3" w:rsidRPr="0080453F">
        <w:rPr>
          <w:rFonts w:ascii="Cambria" w:eastAsia="Calibri" w:hAnsi="Cambria" w:cs="Calibri"/>
        </w:rPr>
        <w:t xml:space="preserve">revolutie in de </w:t>
      </w:r>
      <w:r w:rsidR="009A3080" w:rsidRPr="0080453F">
        <w:rPr>
          <w:rFonts w:ascii="Cambria" w:eastAsia="Calibri" w:hAnsi="Cambria" w:cs="Calibri"/>
        </w:rPr>
        <w:t xml:space="preserve">planning van </w:t>
      </w:r>
      <w:r w:rsidR="00BA70A3" w:rsidRPr="0080453F">
        <w:rPr>
          <w:rFonts w:ascii="Cambria" w:eastAsia="Calibri" w:hAnsi="Cambria" w:cs="Calibri"/>
        </w:rPr>
        <w:t>operatiezorg</w:t>
      </w:r>
      <w:r w:rsidR="00C52106" w:rsidRPr="0080453F">
        <w:rPr>
          <w:rFonts w:ascii="Cambria" w:eastAsia="Calibri" w:hAnsi="Cambria" w:cs="Calibri"/>
        </w:rPr>
        <w:t xml:space="preserve"> in Nederland</w:t>
      </w:r>
      <w:r w:rsidR="00BA70A3" w:rsidRPr="0080453F">
        <w:rPr>
          <w:rFonts w:ascii="Cambria" w:eastAsia="Calibri" w:hAnsi="Cambria" w:cs="Calibri"/>
        </w:rPr>
        <w:t xml:space="preserve">. </w:t>
      </w:r>
    </w:p>
    <w:p w14:paraId="20992F1B" w14:textId="2FB0F2A8" w:rsidR="001718A7" w:rsidRDefault="001718A7" w:rsidP="0080453F">
      <w:pPr>
        <w:pStyle w:val="Geenafstand"/>
        <w:rPr>
          <w:rFonts w:ascii="Cambria" w:eastAsia="Calibri" w:hAnsi="Cambria" w:cs="Calibri"/>
        </w:rPr>
      </w:pPr>
    </w:p>
    <w:p w14:paraId="3259D453" w14:textId="7B5D74F4" w:rsidR="001718A7" w:rsidRDefault="001718A7" w:rsidP="0080453F">
      <w:pPr>
        <w:pStyle w:val="Geenafstand"/>
        <w:rPr>
          <w:rFonts w:ascii="Cambria" w:eastAsia="Calibri" w:hAnsi="Cambria" w:cs="Calibri"/>
        </w:rPr>
      </w:pPr>
      <w:r>
        <w:rPr>
          <w:rFonts w:ascii="Cambria" w:eastAsia="Calibri" w:hAnsi="Cambria" w:cs="Calibri"/>
        </w:rPr>
        <w:t>[tekst inhoudspagina]</w:t>
      </w:r>
    </w:p>
    <w:p w14:paraId="4B5CB6F1" w14:textId="0AC28F1B" w:rsidR="001718A7" w:rsidRPr="001718A7" w:rsidRDefault="001718A7" w:rsidP="0080453F">
      <w:pPr>
        <w:pStyle w:val="Geenafstand"/>
        <w:rPr>
          <w:rFonts w:ascii="Cambria" w:eastAsia="Calibri" w:hAnsi="Cambria" w:cs="Calibri"/>
          <w:b/>
          <w:bCs/>
        </w:rPr>
      </w:pPr>
      <w:r w:rsidRPr="001718A7">
        <w:rPr>
          <w:rFonts w:ascii="Cambria" w:eastAsia="Calibri" w:hAnsi="Cambria" w:cs="Calibri"/>
          <w:b/>
          <w:bCs/>
        </w:rPr>
        <w:t>Welke patiënt mag het eerst naar de OK?</w:t>
      </w:r>
    </w:p>
    <w:p w14:paraId="7C8E99B4" w14:textId="037B0EBB" w:rsidR="001718A7" w:rsidRDefault="001718A7" w:rsidP="0080453F">
      <w:pPr>
        <w:pStyle w:val="Geenafstand"/>
        <w:rPr>
          <w:rFonts w:ascii="Cambria" w:eastAsia="Calibri" w:hAnsi="Cambria" w:cs="Calibri"/>
        </w:rPr>
      </w:pPr>
      <w:r>
        <w:rPr>
          <w:rFonts w:ascii="Cambria" w:eastAsia="Calibri" w:hAnsi="Cambria" w:cs="Calibri"/>
        </w:rPr>
        <w:t xml:space="preserve">Door de covid-19-crisis zijn de wachtlijsten in ziekenhuizen enorm opgelopen. Bij het bepalen van urgentie voor OK-tijd kunnen ziekenhuizen gebruikmaken van een </w:t>
      </w:r>
      <w:r w:rsidRPr="0080453F">
        <w:rPr>
          <w:rFonts w:ascii="Cambria" w:eastAsia="Calibri" w:hAnsi="Cambria" w:cs="Calibri"/>
        </w:rPr>
        <w:t>mathematisch beslis</w:t>
      </w:r>
      <w:r>
        <w:rPr>
          <w:rFonts w:ascii="Cambria" w:eastAsia="Calibri" w:hAnsi="Cambria" w:cs="Calibri"/>
        </w:rPr>
        <w:t>model waarin z</w:t>
      </w:r>
      <w:r w:rsidRPr="0080453F">
        <w:rPr>
          <w:rFonts w:ascii="Cambria" w:eastAsia="Calibri" w:hAnsi="Cambria" w:cs="Calibri"/>
        </w:rPr>
        <w:t xml:space="preserve">owel de kwaliteit als de kwantiteit van het resterende leven van een patiënt </w:t>
      </w:r>
      <w:r>
        <w:rPr>
          <w:rFonts w:ascii="Cambria" w:eastAsia="Calibri" w:hAnsi="Cambria" w:cs="Calibri"/>
        </w:rPr>
        <w:t>een rol speelt.</w:t>
      </w:r>
    </w:p>
    <w:p w14:paraId="35B7524D" w14:textId="77777777" w:rsidR="00752AE0" w:rsidRDefault="00752AE0" w:rsidP="0080453F">
      <w:pPr>
        <w:pStyle w:val="Geenafstand"/>
        <w:rPr>
          <w:rFonts w:ascii="Cambria" w:eastAsia="Calibri" w:hAnsi="Cambria" w:cs="Calibri"/>
        </w:rPr>
      </w:pPr>
    </w:p>
    <w:p w14:paraId="0FB99658" w14:textId="1AAF074D" w:rsidR="00CD3B66" w:rsidRDefault="00CD3B66" w:rsidP="0080453F">
      <w:pPr>
        <w:pStyle w:val="Geenafstand"/>
        <w:rPr>
          <w:rFonts w:ascii="Cambria" w:eastAsia="Calibri" w:hAnsi="Cambria" w:cs="Calibri"/>
        </w:rPr>
      </w:pPr>
      <w:r>
        <w:rPr>
          <w:rFonts w:ascii="Cambria" w:eastAsia="Calibri" w:hAnsi="Cambria" w:cs="Calibri"/>
        </w:rPr>
        <w:t>[figuur]</w:t>
      </w:r>
    </w:p>
    <w:p w14:paraId="744EEA61" w14:textId="77777777" w:rsidR="00752AE0" w:rsidRPr="0080453F" w:rsidRDefault="00752AE0" w:rsidP="00752AE0">
      <w:pPr>
        <w:pStyle w:val="Geenafstand"/>
        <w:rPr>
          <w:rFonts w:ascii="Cambria" w:eastAsia="Calibri" w:hAnsi="Cambria" w:cs="Calibri"/>
        </w:rPr>
      </w:pPr>
      <w:r w:rsidRPr="0080453F">
        <w:rPr>
          <w:rFonts w:ascii="Cambria" w:hAnsi="Cambria"/>
        </w:rPr>
        <w:t>Het effect van uitstel op de overgebleven kwantiteit en kwaliteit van gezondheid. De overgebleven QALYs gaan snel achteruit bij uitstel van een niertransplantatie (links), in tegenstelling tot de resectie van een laaggradig glioom (rechts). De grijze banden rondom de zwarte lijnen staan voor de onzekerheid in de schatting (95</w:t>
      </w:r>
      <w:r>
        <w:rPr>
          <w:rFonts w:ascii="Cambria" w:hAnsi="Cambria"/>
        </w:rPr>
        <w:t xml:space="preserve"> procent</w:t>
      </w:r>
      <w:r w:rsidRPr="0080453F">
        <w:rPr>
          <w:rFonts w:ascii="Cambria" w:hAnsi="Cambria"/>
        </w:rPr>
        <w:t xml:space="preserve"> betrouwbaarheidsinterval). </w:t>
      </w:r>
    </w:p>
    <w:p w14:paraId="128293C3" w14:textId="77777777" w:rsidR="00752AE0" w:rsidRDefault="00752AE0" w:rsidP="00752AE0">
      <w:pPr>
        <w:pStyle w:val="Geenafstand"/>
        <w:rPr>
          <w:rFonts w:ascii="Cambria" w:hAnsi="Cambria"/>
        </w:rPr>
      </w:pPr>
      <w:bookmarkStart w:id="6" w:name="_GoBack"/>
      <w:bookmarkEnd w:id="6"/>
    </w:p>
    <w:p w14:paraId="47B7E166" w14:textId="77777777" w:rsidR="00752AE0" w:rsidRPr="0080453F" w:rsidRDefault="00752AE0" w:rsidP="0080453F">
      <w:pPr>
        <w:pStyle w:val="Geenafstand"/>
        <w:rPr>
          <w:rFonts w:ascii="Cambria" w:eastAsia="Calibri" w:hAnsi="Cambria" w:cs="Calibri"/>
        </w:rPr>
      </w:pPr>
    </w:p>
    <w:p w14:paraId="23E86C14" w14:textId="77777777" w:rsidR="00310778" w:rsidRPr="0080453F" w:rsidRDefault="00310778" w:rsidP="0080453F">
      <w:pPr>
        <w:pStyle w:val="Geenafstand"/>
        <w:rPr>
          <w:rFonts w:ascii="Cambria" w:hAnsi="Cambria"/>
        </w:rPr>
      </w:pPr>
      <w:r w:rsidRPr="0080453F">
        <w:rPr>
          <w:rFonts w:ascii="Cambria" w:hAnsi="Cambria"/>
          <w:noProof/>
          <w:lang w:eastAsia="nl-NL"/>
        </w:rPr>
        <w:lastRenderedPageBreak/>
        <w:drawing>
          <wp:inline distT="0" distB="0" distL="0" distR="0" wp14:anchorId="42485C15" wp14:editId="6D016805">
            <wp:extent cx="5731510" cy="31737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3730"/>
                    </a:xfrm>
                    <a:prstGeom prst="rect">
                      <a:avLst/>
                    </a:prstGeom>
                  </pic:spPr>
                </pic:pic>
              </a:graphicData>
            </a:graphic>
          </wp:inline>
        </w:drawing>
      </w:r>
    </w:p>
    <w:p w14:paraId="1F872C56" w14:textId="670D2F9F" w:rsidR="00B2017E" w:rsidRDefault="00B2017E" w:rsidP="00B2017E">
      <w:pPr>
        <w:pStyle w:val="Geenafstand"/>
        <w:rPr>
          <w:rFonts w:ascii="Cambria" w:hAnsi="Cambria"/>
        </w:rPr>
      </w:pPr>
      <w:r w:rsidRPr="00D01D18">
        <w:rPr>
          <w:rFonts w:ascii="Cambria" w:hAnsi="Cambria"/>
          <w:b/>
          <w:bCs/>
        </w:rPr>
        <w:t>contact</w:t>
      </w:r>
      <w:r w:rsidRPr="00D01D18">
        <w:rPr>
          <w:rFonts w:ascii="Cambria" w:hAnsi="Cambria"/>
        </w:rPr>
        <w:br/>
      </w:r>
      <w:del w:id="7" w:author="Gravesteijn, B. (Coassistent)" w:date="2020-05-26T08:50:00Z">
        <w:r w:rsidRPr="00B2017E" w:rsidDel="00AE0FB3">
          <w:rPr>
            <w:rFonts w:ascii="Cambria" w:hAnsi="Cambria"/>
          </w:rPr>
          <w:delText>b.gravesteijn@erasmusmc.nl</w:delText>
        </w:r>
      </w:del>
      <w:ins w:id="8" w:author="Gravesteijn, B. (Coassistent)" w:date="2020-05-26T08:50:00Z">
        <w:r w:rsidR="00AE0FB3">
          <w:rPr>
            <w:rFonts w:ascii="Cambria" w:hAnsi="Cambria"/>
          </w:rPr>
          <w:t>r.j.baatenburgdejong@erasmumc.nl</w:t>
        </w:r>
      </w:ins>
      <w:r w:rsidRPr="00D01D18">
        <w:rPr>
          <w:rFonts w:ascii="Cambria" w:hAnsi="Cambria"/>
          <w:color w:val="000000"/>
          <w:shd w:val="clear" w:color="auto" w:fill="FFFFFF"/>
        </w:rPr>
        <w:br/>
      </w:r>
      <w:r w:rsidRPr="00D01D18">
        <w:rPr>
          <w:rFonts w:ascii="Cambria" w:hAnsi="Cambria"/>
        </w:rPr>
        <w:t xml:space="preserve">cc: </w:t>
      </w:r>
      <w:r w:rsidR="00037281" w:rsidRPr="00BC1FB5">
        <w:rPr>
          <w:rFonts w:ascii="Cambria" w:hAnsi="Cambria"/>
        </w:rPr>
        <w:t>redactie@medischcontact.nl</w:t>
      </w:r>
    </w:p>
    <w:p w14:paraId="1F8090CA" w14:textId="2DB3DBB8" w:rsidR="00037281" w:rsidRDefault="00037281" w:rsidP="00B2017E">
      <w:pPr>
        <w:pStyle w:val="Geenafstand"/>
        <w:rPr>
          <w:rFonts w:ascii="Cambria" w:hAnsi="Cambria"/>
        </w:rPr>
      </w:pPr>
    </w:p>
    <w:p w14:paraId="05772046" w14:textId="77777777" w:rsidR="00037281" w:rsidRPr="00D01D18" w:rsidRDefault="00037281" w:rsidP="00037281">
      <w:pPr>
        <w:pStyle w:val="Geenafstand"/>
        <w:rPr>
          <w:rFonts w:ascii="Cambria" w:hAnsi="Cambria"/>
        </w:rPr>
      </w:pPr>
      <w:r w:rsidRPr="00D01D18">
        <w:rPr>
          <w:rFonts w:ascii="Cambria" w:hAnsi="Cambria"/>
          <w:b/>
          <w:bCs/>
        </w:rPr>
        <w:t>web</w:t>
      </w:r>
      <w:r w:rsidRPr="00D01D18">
        <w:rPr>
          <w:rFonts w:ascii="Cambria" w:hAnsi="Cambria"/>
        </w:rPr>
        <w:br/>
        <w:t>Literatuurverwijzingen vindt u onder dit artikel op medischcontact.nl/artikelen.</w:t>
      </w:r>
    </w:p>
    <w:p w14:paraId="461DC06C" w14:textId="77777777" w:rsidR="00037281" w:rsidRPr="00D01D18" w:rsidRDefault="00037281" w:rsidP="00037281">
      <w:pPr>
        <w:pStyle w:val="Geenafstand"/>
        <w:rPr>
          <w:rFonts w:ascii="Cambria" w:hAnsi="Cambria"/>
          <w:color w:val="000000"/>
        </w:rPr>
      </w:pPr>
    </w:p>
    <w:p w14:paraId="11BDDEED" w14:textId="40CF66F7" w:rsidR="00775B4E" w:rsidRPr="00B2017E" w:rsidRDefault="00775B4E" w:rsidP="00775B4E">
      <w:pPr>
        <w:pStyle w:val="Geenafstand"/>
        <w:rPr>
          <w:rFonts w:ascii="Cambria" w:hAnsi="Cambria"/>
          <w:sz w:val="20"/>
          <w:szCs w:val="20"/>
        </w:rPr>
      </w:pPr>
      <w:r w:rsidRPr="00B2017E">
        <w:rPr>
          <w:rFonts w:ascii="Cambria" w:hAnsi="Cambria"/>
          <w:sz w:val="20"/>
          <w:szCs w:val="20"/>
        </w:rPr>
        <w:t xml:space="preserve">Met dank aan </w:t>
      </w:r>
      <w:r w:rsidR="00B2017E" w:rsidRPr="00B2017E">
        <w:rPr>
          <w:rFonts w:ascii="Cambria" w:hAnsi="Cambria"/>
          <w:sz w:val="20"/>
          <w:szCs w:val="20"/>
        </w:rPr>
        <w:t>h</w:t>
      </w:r>
      <w:r w:rsidRPr="00B2017E">
        <w:rPr>
          <w:rFonts w:ascii="Cambria" w:hAnsi="Cambria"/>
          <w:sz w:val="20"/>
          <w:szCs w:val="20"/>
        </w:rPr>
        <w:t xml:space="preserve">et </w:t>
      </w:r>
      <w:r w:rsidR="009F7BA6">
        <w:rPr>
          <w:rFonts w:ascii="Cambria" w:hAnsi="Cambria"/>
          <w:sz w:val="20"/>
          <w:szCs w:val="20"/>
        </w:rPr>
        <w:t>W</w:t>
      </w:r>
      <w:r w:rsidRPr="00B2017E">
        <w:rPr>
          <w:rFonts w:ascii="Cambria" w:hAnsi="Cambria"/>
          <w:sz w:val="20"/>
          <w:szCs w:val="20"/>
        </w:rPr>
        <w:t>aardegedreven OK</w:t>
      </w:r>
      <w:r w:rsidR="00B2017E" w:rsidRPr="00B2017E">
        <w:rPr>
          <w:rFonts w:ascii="Cambria" w:hAnsi="Cambria"/>
          <w:sz w:val="20"/>
          <w:szCs w:val="20"/>
        </w:rPr>
        <w:t>-</w:t>
      </w:r>
      <w:r w:rsidRPr="00B2017E">
        <w:rPr>
          <w:rFonts w:ascii="Cambria" w:hAnsi="Cambria"/>
          <w:sz w:val="20"/>
          <w:szCs w:val="20"/>
        </w:rPr>
        <w:t>triage</w:t>
      </w:r>
      <w:r w:rsidR="00B2017E" w:rsidRPr="00B2017E">
        <w:rPr>
          <w:rFonts w:ascii="Cambria" w:hAnsi="Cambria"/>
          <w:sz w:val="20"/>
          <w:szCs w:val="20"/>
        </w:rPr>
        <w:t>-</w:t>
      </w:r>
      <w:r w:rsidRPr="00B2017E">
        <w:rPr>
          <w:rFonts w:ascii="Cambria" w:hAnsi="Cambria"/>
          <w:sz w:val="20"/>
          <w:szCs w:val="20"/>
        </w:rPr>
        <w:t>onderzoeksteam:</w:t>
      </w:r>
      <w:r w:rsidR="009F7BA6">
        <w:rPr>
          <w:rFonts w:ascii="Cambria" w:hAnsi="Cambria"/>
          <w:sz w:val="20"/>
          <w:szCs w:val="20"/>
        </w:rPr>
        <w:t xml:space="preserve"> </w:t>
      </w:r>
      <w:r w:rsidRPr="00B2017E">
        <w:rPr>
          <w:rFonts w:ascii="Cambria" w:hAnsi="Cambria"/>
          <w:sz w:val="20"/>
          <w:szCs w:val="20"/>
        </w:rPr>
        <w:t>Eline Krijkamp</w:t>
      </w:r>
      <w:r w:rsidR="009F7BA6">
        <w:rPr>
          <w:rFonts w:ascii="Cambria" w:hAnsi="Cambria"/>
          <w:sz w:val="20"/>
          <w:szCs w:val="20"/>
        </w:rPr>
        <w:t xml:space="preserve">, </w:t>
      </w:r>
      <w:r w:rsidRPr="00B2017E">
        <w:rPr>
          <w:rFonts w:ascii="Cambria" w:hAnsi="Cambria"/>
          <w:sz w:val="20"/>
          <w:szCs w:val="20"/>
        </w:rPr>
        <w:t>Jan van Busschbach</w:t>
      </w:r>
      <w:r w:rsidR="009F7BA6">
        <w:rPr>
          <w:rFonts w:ascii="Cambria" w:hAnsi="Cambria"/>
          <w:sz w:val="20"/>
          <w:szCs w:val="20"/>
        </w:rPr>
        <w:t xml:space="preserve">, </w:t>
      </w:r>
      <w:r w:rsidRPr="00B2017E">
        <w:rPr>
          <w:rFonts w:ascii="Cambria" w:hAnsi="Cambria"/>
          <w:sz w:val="20"/>
          <w:szCs w:val="20"/>
        </w:rPr>
        <w:t>Geert Geleijnse</w:t>
      </w:r>
      <w:r w:rsidR="009F7BA6">
        <w:rPr>
          <w:rFonts w:ascii="Cambria" w:hAnsi="Cambria"/>
          <w:sz w:val="20"/>
          <w:szCs w:val="20"/>
        </w:rPr>
        <w:t xml:space="preserve">, </w:t>
      </w:r>
      <w:r w:rsidRPr="00B2017E">
        <w:rPr>
          <w:rFonts w:ascii="Cambria" w:hAnsi="Cambria"/>
          <w:sz w:val="20"/>
          <w:szCs w:val="20"/>
        </w:rPr>
        <w:t>Celine van Lint</w:t>
      </w:r>
      <w:r w:rsidR="009F7BA6">
        <w:rPr>
          <w:rFonts w:ascii="Cambria" w:hAnsi="Cambria"/>
          <w:sz w:val="20"/>
          <w:szCs w:val="20"/>
        </w:rPr>
        <w:t xml:space="preserve">, </w:t>
      </w:r>
      <w:r w:rsidRPr="00B2017E">
        <w:rPr>
          <w:rFonts w:ascii="Cambria" w:hAnsi="Cambria"/>
          <w:sz w:val="20"/>
          <w:szCs w:val="20"/>
        </w:rPr>
        <w:t>Sophie Bruinsma</w:t>
      </w:r>
      <w:r w:rsidR="009F7BA6">
        <w:rPr>
          <w:rFonts w:ascii="Cambria" w:hAnsi="Cambria"/>
          <w:sz w:val="20"/>
          <w:szCs w:val="20"/>
        </w:rPr>
        <w:t xml:space="preserve">, </w:t>
      </w:r>
      <w:r w:rsidRPr="00B2017E">
        <w:rPr>
          <w:rFonts w:ascii="Cambria" w:hAnsi="Cambria"/>
          <w:sz w:val="20"/>
          <w:szCs w:val="20"/>
        </w:rPr>
        <w:t>Isabel Retel</w:t>
      </w:r>
      <w:r w:rsidR="009F7BA6">
        <w:rPr>
          <w:rFonts w:ascii="Cambria" w:hAnsi="Cambria"/>
          <w:sz w:val="20"/>
          <w:szCs w:val="20"/>
        </w:rPr>
        <w:t xml:space="preserve">, </w:t>
      </w:r>
      <w:r w:rsidRPr="00B2017E">
        <w:rPr>
          <w:rFonts w:ascii="Cambria" w:hAnsi="Cambria"/>
          <w:sz w:val="20"/>
          <w:szCs w:val="20"/>
        </w:rPr>
        <w:t>Helmrich</w:t>
      </w:r>
      <w:r w:rsidR="009F7BA6">
        <w:rPr>
          <w:rFonts w:ascii="Cambria" w:hAnsi="Cambria"/>
          <w:sz w:val="20"/>
          <w:szCs w:val="20"/>
        </w:rPr>
        <w:t xml:space="preserve"> </w:t>
      </w:r>
      <w:r w:rsidRPr="00B2017E">
        <w:rPr>
          <w:rFonts w:ascii="Cambria" w:hAnsi="Cambria"/>
          <w:sz w:val="20"/>
          <w:szCs w:val="20"/>
        </w:rPr>
        <w:t>Ernest van Veen</w:t>
      </w:r>
    </w:p>
    <w:p w14:paraId="13225287" w14:textId="7C82FECB" w:rsidR="00775B4E" w:rsidRDefault="00775B4E" w:rsidP="0080453F">
      <w:pPr>
        <w:pStyle w:val="Geenafstand"/>
        <w:rPr>
          <w:rFonts w:ascii="Cambria" w:hAnsi="Cambria"/>
          <w:sz w:val="20"/>
          <w:szCs w:val="20"/>
        </w:rPr>
      </w:pPr>
    </w:p>
    <w:p w14:paraId="4875A642" w14:textId="6E546D02" w:rsidR="00037281" w:rsidRDefault="00037281" w:rsidP="0080453F">
      <w:pPr>
        <w:pStyle w:val="Geenafstand"/>
        <w:rPr>
          <w:rFonts w:ascii="Cambria" w:hAnsi="Cambria"/>
        </w:rPr>
      </w:pPr>
      <w:r w:rsidRPr="00037281">
        <w:rPr>
          <w:rFonts w:ascii="Cambria" w:hAnsi="Cambria"/>
          <w:b/>
          <w:bCs/>
          <w:sz w:val="20"/>
          <w:szCs w:val="20"/>
        </w:rPr>
        <w:t>Literatuurverwijzingen</w:t>
      </w:r>
      <w:r w:rsidRPr="00037281">
        <w:rPr>
          <w:rFonts w:ascii="Cambria" w:hAnsi="Cambria"/>
          <w:b/>
          <w:bCs/>
          <w:sz w:val="20"/>
          <w:szCs w:val="20"/>
        </w:rPr>
        <w:br/>
      </w:r>
      <w:r w:rsidR="00934F02">
        <w:rPr>
          <w:rFonts w:ascii="Cambria" w:eastAsia="Calibri" w:hAnsi="Cambria" w:cs="Calibri"/>
        </w:rPr>
        <w:t>1</w:t>
      </w:r>
      <w:r>
        <w:rPr>
          <w:rFonts w:ascii="Cambria" w:eastAsia="Calibri" w:hAnsi="Cambria" w:cs="Calibri"/>
        </w:rPr>
        <w:t xml:space="preserve">. </w:t>
      </w:r>
      <w:r w:rsidRPr="007920FC">
        <w:rPr>
          <w:rFonts w:ascii="Cambria" w:hAnsi="Cambria"/>
        </w:rPr>
        <w:t>https://zorgdomein.com/nieuws/actuele-cijfers-uitgestelde-zorg-coronavirus</w:t>
      </w:r>
    </w:p>
    <w:p w14:paraId="3B999086" w14:textId="2C2A3A03" w:rsidR="00037281" w:rsidRDefault="00934F02" w:rsidP="0080453F">
      <w:pPr>
        <w:pStyle w:val="Geenafstand"/>
        <w:rPr>
          <w:rStyle w:val="Hyperlink"/>
          <w:rFonts w:ascii="Cambria" w:hAnsi="Cambria"/>
          <w:color w:val="auto"/>
        </w:rPr>
      </w:pPr>
      <w:r>
        <w:rPr>
          <w:rFonts w:ascii="Cambria" w:hAnsi="Cambria"/>
        </w:rPr>
        <w:t>2</w:t>
      </w:r>
      <w:r w:rsidR="00037281">
        <w:rPr>
          <w:rFonts w:ascii="Cambria" w:hAnsi="Cambria"/>
        </w:rPr>
        <w:t xml:space="preserve">. </w:t>
      </w:r>
      <w:r w:rsidR="00037281" w:rsidRPr="0080453F">
        <w:rPr>
          <w:rFonts w:ascii="Cambria" w:eastAsia="Calibri" w:hAnsi="Cambria" w:cs="Calibri"/>
        </w:rPr>
        <w:t xml:space="preserve">NZA, </w:t>
      </w:r>
      <w:r w:rsidR="00037281" w:rsidRPr="007920FC">
        <w:rPr>
          <w:rFonts w:ascii="Cambria" w:hAnsi="Cambria"/>
        </w:rPr>
        <w:t>https://puc.overheid.nl/nza/doc/PUC_307165_22/</w:t>
      </w:r>
    </w:p>
    <w:p w14:paraId="1BC07DDC" w14:textId="3314DB09" w:rsidR="007920FC" w:rsidRPr="00037281" w:rsidRDefault="00934F02" w:rsidP="0080453F">
      <w:pPr>
        <w:pStyle w:val="Geenafstand"/>
        <w:rPr>
          <w:rFonts w:ascii="Cambria" w:hAnsi="Cambria"/>
          <w:sz w:val="20"/>
          <w:szCs w:val="20"/>
        </w:rPr>
      </w:pPr>
      <w:r>
        <w:rPr>
          <w:rFonts w:ascii="Cambria" w:eastAsia="Calibri" w:hAnsi="Cambria" w:cs="Calibri"/>
        </w:rPr>
        <w:t>3</w:t>
      </w:r>
      <w:r w:rsidR="007920FC">
        <w:rPr>
          <w:rFonts w:ascii="Cambria" w:eastAsia="Calibri" w:hAnsi="Cambria" w:cs="Calibri"/>
        </w:rPr>
        <w:t xml:space="preserve">. </w:t>
      </w:r>
      <w:r w:rsidR="007920FC" w:rsidRPr="0080453F">
        <w:rPr>
          <w:rFonts w:ascii="Cambria" w:eastAsia="Calibri" w:hAnsi="Cambria" w:cs="Calibri"/>
        </w:rPr>
        <w:t>https://puc.overheid.nl/nza/doc/PUC_306624_22/1/</w:t>
      </w:r>
    </w:p>
    <w:sectPr w:rsidR="007920FC" w:rsidRPr="00037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68F6D" w14:textId="77777777" w:rsidR="00105B67" w:rsidRDefault="00105B67" w:rsidP="00DB7A48">
      <w:pPr>
        <w:spacing w:after="0" w:line="240" w:lineRule="auto"/>
      </w:pPr>
      <w:r>
        <w:separator/>
      </w:r>
    </w:p>
  </w:endnote>
  <w:endnote w:type="continuationSeparator" w:id="0">
    <w:p w14:paraId="58B48253" w14:textId="77777777" w:rsidR="00105B67" w:rsidRDefault="00105B67" w:rsidP="00DB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DBBA7" w14:textId="77777777" w:rsidR="00105B67" w:rsidRDefault="00105B67" w:rsidP="00DB7A48">
      <w:pPr>
        <w:spacing w:after="0" w:line="240" w:lineRule="auto"/>
      </w:pPr>
      <w:r>
        <w:separator/>
      </w:r>
    </w:p>
  </w:footnote>
  <w:footnote w:type="continuationSeparator" w:id="0">
    <w:p w14:paraId="45B29BE4" w14:textId="77777777" w:rsidR="00105B67" w:rsidRDefault="00105B67" w:rsidP="00DB7A4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vesteijn, B. (Coassistent)">
    <w15:presenceInfo w15:providerId="None" w15:userId="Gravesteijn, B. (Coassist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EE748"/>
    <w:rsid w:val="000019D2"/>
    <w:rsid w:val="00001A14"/>
    <w:rsid w:val="0002147F"/>
    <w:rsid w:val="000222D5"/>
    <w:rsid w:val="0002328C"/>
    <w:rsid w:val="00037281"/>
    <w:rsid w:val="0004785E"/>
    <w:rsid w:val="0007057A"/>
    <w:rsid w:val="000B2B8C"/>
    <w:rsid w:val="000D29B2"/>
    <w:rsid w:val="000F24F1"/>
    <w:rsid w:val="000F6C64"/>
    <w:rsid w:val="00105B67"/>
    <w:rsid w:val="0010610E"/>
    <w:rsid w:val="00161866"/>
    <w:rsid w:val="00170E00"/>
    <w:rsid w:val="001718A7"/>
    <w:rsid w:val="001968AB"/>
    <w:rsid w:val="001A35A6"/>
    <w:rsid w:val="001C6BA0"/>
    <w:rsid w:val="001E0041"/>
    <w:rsid w:val="00214726"/>
    <w:rsid w:val="00224428"/>
    <w:rsid w:val="00232008"/>
    <w:rsid w:val="0025082C"/>
    <w:rsid w:val="002546B1"/>
    <w:rsid w:val="00275D68"/>
    <w:rsid w:val="00291122"/>
    <w:rsid w:val="002931EE"/>
    <w:rsid w:val="002A3E33"/>
    <w:rsid w:val="002A4971"/>
    <w:rsid w:val="002B3261"/>
    <w:rsid w:val="002C3120"/>
    <w:rsid w:val="002C54F1"/>
    <w:rsid w:val="002C7B73"/>
    <w:rsid w:val="002D333E"/>
    <w:rsid w:val="002F54C0"/>
    <w:rsid w:val="002F5B31"/>
    <w:rsid w:val="00301453"/>
    <w:rsid w:val="003044F2"/>
    <w:rsid w:val="00305379"/>
    <w:rsid w:val="00310778"/>
    <w:rsid w:val="00310B4B"/>
    <w:rsid w:val="00312FF5"/>
    <w:rsid w:val="0034771B"/>
    <w:rsid w:val="00361358"/>
    <w:rsid w:val="00391D69"/>
    <w:rsid w:val="0039676A"/>
    <w:rsid w:val="003A28FB"/>
    <w:rsid w:val="003C4252"/>
    <w:rsid w:val="003D2505"/>
    <w:rsid w:val="003E1DE2"/>
    <w:rsid w:val="00401E91"/>
    <w:rsid w:val="00407B89"/>
    <w:rsid w:val="00413782"/>
    <w:rsid w:val="00423FD0"/>
    <w:rsid w:val="004307A9"/>
    <w:rsid w:val="00431C2B"/>
    <w:rsid w:val="00464960"/>
    <w:rsid w:val="00465668"/>
    <w:rsid w:val="00490520"/>
    <w:rsid w:val="004B2485"/>
    <w:rsid w:val="004C101B"/>
    <w:rsid w:val="004D28EA"/>
    <w:rsid w:val="00510576"/>
    <w:rsid w:val="00521AA2"/>
    <w:rsid w:val="00527391"/>
    <w:rsid w:val="00532AC6"/>
    <w:rsid w:val="00532C51"/>
    <w:rsid w:val="0054084D"/>
    <w:rsid w:val="00545248"/>
    <w:rsid w:val="00574B6B"/>
    <w:rsid w:val="005A1700"/>
    <w:rsid w:val="005A2144"/>
    <w:rsid w:val="005B0B34"/>
    <w:rsid w:val="005B28AC"/>
    <w:rsid w:val="005C1C66"/>
    <w:rsid w:val="006123C2"/>
    <w:rsid w:val="0062778D"/>
    <w:rsid w:val="00634921"/>
    <w:rsid w:val="00634E9E"/>
    <w:rsid w:val="0064556F"/>
    <w:rsid w:val="00656A88"/>
    <w:rsid w:val="00666AC8"/>
    <w:rsid w:val="006777E1"/>
    <w:rsid w:val="006B0948"/>
    <w:rsid w:val="006C09F7"/>
    <w:rsid w:val="006D1357"/>
    <w:rsid w:val="006D1D6E"/>
    <w:rsid w:val="007039D3"/>
    <w:rsid w:val="0071736F"/>
    <w:rsid w:val="00717927"/>
    <w:rsid w:val="00717FA1"/>
    <w:rsid w:val="00722AD8"/>
    <w:rsid w:val="00752AE0"/>
    <w:rsid w:val="00763ED5"/>
    <w:rsid w:val="00775B4E"/>
    <w:rsid w:val="00785E81"/>
    <w:rsid w:val="007860C0"/>
    <w:rsid w:val="007920FC"/>
    <w:rsid w:val="007B3CEA"/>
    <w:rsid w:val="007D2DD0"/>
    <w:rsid w:val="0080453F"/>
    <w:rsid w:val="00813ED8"/>
    <w:rsid w:val="00822D8E"/>
    <w:rsid w:val="008250B2"/>
    <w:rsid w:val="00846123"/>
    <w:rsid w:val="00847853"/>
    <w:rsid w:val="00855F80"/>
    <w:rsid w:val="008955B4"/>
    <w:rsid w:val="008A1E11"/>
    <w:rsid w:val="008B2EBD"/>
    <w:rsid w:val="008B77D6"/>
    <w:rsid w:val="008C775B"/>
    <w:rsid w:val="00903389"/>
    <w:rsid w:val="009057F4"/>
    <w:rsid w:val="00921489"/>
    <w:rsid w:val="00932656"/>
    <w:rsid w:val="00934F02"/>
    <w:rsid w:val="00973DDC"/>
    <w:rsid w:val="00975598"/>
    <w:rsid w:val="009833E9"/>
    <w:rsid w:val="009933F1"/>
    <w:rsid w:val="00995A47"/>
    <w:rsid w:val="009A0EB7"/>
    <w:rsid w:val="009A3080"/>
    <w:rsid w:val="009A4763"/>
    <w:rsid w:val="009B1065"/>
    <w:rsid w:val="009F7BA6"/>
    <w:rsid w:val="00A23E65"/>
    <w:rsid w:val="00A25F58"/>
    <w:rsid w:val="00A37C4E"/>
    <w:rsid w:val="00A5002C"/>
    <w:rsid w:val="00A50B15"/>
    <w:rsid w:val="00A71C48"/>
    <w:rsid w:val="00A86E3F"/>
    <w:rsid w:val="00A904A9"/>
    <w:rsid w:val="00A90777"/>
    <w:rsid w:val="00A9663B"/>
    <w:rsid w:val="00AA2D19"/>
    <w:rsid w:val="00AC06A3"/>
    <w:rsid w:val="00AC1E96"/>
    <w:rsid w:val="00AC2EEA"/>
    <w:rsid w:val="00AC4573"/>
    <w:rsid w:val="00AD7497"/>
    <w:rsid w:val="00AE0FB3"/>
    <w:rsid w:val="00B2017E"/>
    <w:rsid w:val="00B27555"/>
    <w:rsid w:val="00B328DD"/>
    <w:rsid w:val="00B868B2"/>
    <w:rsid w:val="00B92434"/>
    <w:rsid w:val="00BA36E1"/>
    <w:rsid w:val="00BA70A3"/>
    <w:rsid w:val="00BC1FB5"/>
    <w:rsid w:val="00BD3501"/>
    <w:rsid w:val="00BE243B"/>
    <w:rsid w:val="00BE7AF7"/>
    <w:rsid w:val="00BF071A"/>
    <w:rsid w:val="00BF44F7"/>
    <w:rsid w:val="00C2314E"/>
    <w:rsid w:val="00C33528"/>
    <w:rsid w:val="00C44ACB"/>
    <w:rsid w:val="00C52106"/>
    <w:rsid w:val="00C52EAE"/>
    <w:rsid w:val="00C91231"/>
    <w:rsid w:val="00C96569"/>
    <w:rsid w:val="00CA3980"/>
    <w:rsid w:val="00CB3212"/>
    <w:rsid w:val="00CC50F1"/>
    <w:rsid w:val="00CC7DD0"/>
    <w:rsid w:val="00CD3B66"/>
    <w:rsid w:val="00CE7D3E"/>
    <w:rsid w:val="00CF1693"/>
    <w:rsid w:val="00D223A8"/>
    <w:rsid w:val="00D2794B"/>
    <w:rsid w:val="00D518F9"/>
    <w:rsid w:val="00D5732E"/>
    <w:rsid w:val="00D83FE1"/>
    <w:rsid w:val="00D85E08"/>
    <w:rsid w:val="00D945EF"/>
    <w:rsid w:val="00DB7A48"/>
    <w:rsid w:val="00DC175A"/>
    <w:rsid w:val="00DD32C6"/>
    <w:rsid w:val="00DE5A6C"/>
    <w:rsid w:val="00DE7DD4"/>
    <w:rsid w:val="00E27F4E"/>
    <w:rsid w:val="00E62667"/>
    <w:rsid w:val="00E75DA0"/>
    <w:rsid w:val="00EA3567"/>
    <w:rsid w:val="00EF21C7"/>
    <w:rsid w:val="00F13EAF"/>
    <w:rsid w:val="00F25FEC"/>
    <w:rsid w:val="00F40718"/>
    <w:rsid w:val="00F546C9"/>
    <w:rsid w:val="00F64F57"/>
    <w:rsid w:val="00F735CD"/>
    <w:rsid w:val="00F76226"/>
    <w:rsid w:val="00FD2F95"/>
    <w:rsid w:val="02E10621"/>
    <w:rsid w:val="031E9D72"/>
    <w:rsid w:val="03D983D4"/>
    <w:rsid w:val="0E724F5F"/>
    <w:rsid w:val="0E9D6904"/>
    <w:rsid w:val="0FA81AA2"/>
    <w:rsid w:val="0FD5227E"/>
    <w:rsid w:val="10A8A946"/>
    <w:rsid w:val="1217F4AB"/>
    <w:rsid w:val="129C0A71"/>
    <w:rsid w:val="1498CA22"/>
    <w:rsid w:val="14D56B83"/>
    <w:rsid w:val="14D8C427"/>
    <w:rsid w:val="15ED4154"/>
    <w:rsid w:val="19EB4FCC"/>
    <w:rsid w:val="1C2952FA"/>
    <w:rsid w:val="1DCF043F"/>
    <w:rsid w:val="1E1F4686"/>
    <w:rsid w:val="20A77F66"/>
    <w:rsid w:val="2159890C"/>
    <w:rsid w:val="22743CC4"/>
    <w:rsid w:val="25DDE449"/>
    <w:rsid w:val="2624A745"/>
    <w:rsid w:val="2ACF6052"/>
    <w:rsid w:val="2B9ADD99"/>
    <w:rsid w:val="2F3A68B3"/>
    <w:rsid w:val="314669DD"/>
    <w:rsid w:val="32E30824"/>
    <w:rsid w:val="3491CBB4"/>
    <w:rsid w:val="35E5731D"/>
    <w:rsid w:val="35FA8B85"/>
    <w:rsid w:val="35FF4E9D"/>
    <w:rsid w:val="36C7DA1A"/>
    <w:rsid w:val="38F2B9F1"/>
    <w:rsid w:val="39411FC5"/>
    <w:rsid w:val="39705A64"/>
    <w:rsid w:val="3CAB92F4"/>
    <w:rsid w:val="3EE23FAC"/>
    <w:rsid w:val="3FA2FA9A"/>
    <w:rsid w:val="3FFFFA11"/>
    <w:rsid w:val="402EA497"/>
    <w:rsid w:val="40776182"/>
    <w:rsid w:val="410A22E1"/>
    <w:rsid w:val="442C661A"/>
    <w:rsid w:val="450F3BB4"/>
    <w:rsid w:val="454671FC"/>
    <w:rsid w:val="47F4EEC0"/>
    <w:rsid w:val="49A1CD2E"/>
    <w:rsid w:val="49F7D087"/>
    <w:rsid w:val="4B81CC0E"/>
    <w:rsid w:val="4CB9A911"/>
    <w:rsid w:val="4D4D3891"/>
    <w:rsid w:val="4DFCBF3C"/>
    <w:rsid w:val="4E67C58C"/>
    <w:rsid w:val="4F87C5C9"/>
    <w:rsid w:val="526C5D7A"/>
    <w:rsid w:val="53D12039"/>
    <w:rsid w:val="552E90C8"/>
    <w:rsid w:val="56094146"/>
    <w:rsid w:val="577EE031"/>
    <w:rsid w:val="584AFDCE"/>
    <w:rsid w:val="5B4468C8"/>
    <w:rsid w:val="5B6056A7"/>
    <w:rsid w:val="5B8B5FB5"/>
    <w:rsid w:val="5C897A14"/>
    <w:rsid w:val="5CCEE748"/>
    <w:rsid w:val="5E6C40A8"/>
    <w:rsid w:val="6056684E"/>
    <w:rsid w:val="60570348"/>
    <w:rsid w:val="612B08C4"/>
    <w:rsid w:val="626537F8"/>
    <w:rsid w:val="6455E722"/>
    <w:rsid w:val="64D60653"/>
    <w:rsid w:val="65B14557"/>
    <w:rsid w:val="66416DC4"/>
    <w:rsid w:val="668CBC01"/>
    <w:rsid w:val="67AD932C"/>
    <w:rsid w:val="680D9F74"/>
    <w:rsid w:val="693E6B42"/>
    <w:rsid w:val="6D83AACB"/>
    <w:rsid w:val="6EDDF2CA"/>
    <w:rsid w:val="6F7B4922"/>
    <w:rsid w:val="70EE1DF2"/>
    <w:rsid w:val="71977D78"/>
    <w:rsid w:val="7284369D"/>
    <w:rsid w:val="74523AF0"/>
    <w:rsid w:val="75B596D2"/>
    <w:rsid w:val="76B14CE4"/>
    <w:rsid w:val="7ACA02D5"/>
    <w:rsid w:val="7B0FEDBC"/>
    <w:rsid w:val="7E001434"/>
    <w:rsid w:val="7F1365B3"/>
    <w:rsid w:val="7F62FCF0"/>
    <w:rsid w:val="7F701C6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3C88D67"/>
  <w15:docId w15:val="{FA624E5C-AB8A-2F42-BE02-FE4A6AEA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C44A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4ACB"/>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AC4573"/>
    <w:rPr>
      <w:b/>
      <w:bCs/>
    </w:rPr>
  </w:style>
  <w:style w:type="character" w:customStyle="1" w:styleId="OnderwerpvanopmerkingChar">
    <w:name w:val="Onderwerp van opmerking Char"/>
    <w:basedOn w:val="TekstopmerkingChar"/>
    <w:link w:val="Onderwerpvanopmerking"/>
    <w:uiPriority w:val="99"/>
    <w:semiHidden/>
    <w:rsid w:val="00AC4573"/>
    <w:rPr>
      <w:b/>
      <w:bCs/>
      <w:sz w:val="20"/>
      <w:szCs w:val="20"/>
    </w:rPr>
  </w:style>
  <w:style w:type="paragraph" w:styleId="Revisie">
    <w:name w:val="Revision"/>
    <w:hidden/>
    <w:uiPriority w:val="99"/>
    <w:semiHidden/>
    <w:rsid w:val="00AC4573"/>
    <w:pPr>
      <w:spacing w:after="0" w:line="240" w:lineRule="auto"/>
    </w:pPr>
  </w:style>
  <w:style w:type="character" w:customStyle="1" w:styleId="Kop1Char">
    <w:name w:val="Kop 1 Char"/>
    <w:basedOn w:val="Standaardalinea-lettertype"/>
    <w:link w:val="Kop1"/>
    <w:uiPriority w:val="9"/>
    <w:rsid w:val="003D250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4084D"/>
    <w:pPr>
      <w:ind w:left="720"/>
      <w:contextualSpacing/>
    </w:pPr>
  </w:style>
  <w:style w:type="paragraph" w:styleId="Bijschrift">
    <w:name w:val="caption"/>
    <w:basedOn w:val="Standaard"/>
    <w:next w:val="Standaard"/>
    <w:uiPriority w:val="35"/>
    <w:unhideWhenUsed/>
    <w:qFormat/>
    <w:rsid w:val="00310778"/>
    <w:pPr>
      <w:spacing w:after="200" w:line="240" w:lineRule="auto"/>
    </w:pPr>
    <w:rPr>
      <w:i/>
      <w:iCs/>
      <w:color w:val="44546A" w:themeColor="text2"/>
      <w:sz w:val="18"/>
      <w:szCs w:val="18"/>
    </w:rPr>
  </w:style>
  <w:style w:type="paragraph" w:styleId="Geenafstand">
    <w:name w:val="No Spacing"/>
    <w:uiPriority w:val="1"/>
    <w:qFormat/>
    <w:rsid w:val="0080453F"/>
    <w:pPr>
      <w:spacing w:after="0" w:line="240" w:lineRule="auto"/>
    </w:pPr>
  </w:style>
  <w:style w:type="character" w:customStyle="1" w:styleId="UnresolvedMention">
    <w:name w:val="Unresolved Mention"/>
    <w:basedOn w:val="Standaardalinea-lettertype"/>
    <w:uiPriority w:val="99"/>
    <w:semiHidden/>
    <w:unhideWhenUsed/>
    <w:rsid w:val="00775B4E"/>
    <w:rPr>
      <w:color w:val="605E5C"/>
      <w:shd w:val="clear" w:color="auto" w:fill="E1DFDD"/>
    </w:rPr>
  </w:style>
  <w:style w:type="character" w:styleId="GevolgdeHyperlink">
    <w:name w:val="FollowedHyperlink"/>
    <w:basedOn w:val="Standaardalinea-lettertype"/>
    <w:uiPriority w:val="99"/>
    <w:semiHidden/>
    <w:unhideWhenUsed/>
    <w:rsid w:val="00037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B1EFB0DD31CF48A0F9E7E6925091BA" ma:contentTypeVersion="13" ma:contentTypeDescription="Een nieuw document maken." ma:contentTypeScope="" ma:versionID="77fe534582805d87393d97b08de1600a">
  <xsd:schema xmlns:xsd="http://www.w3.org/2001/XMLSchema" xmlns:xs="http://www.w3.org/2001/XMLSchema" xmlns:p="http://schemas.microsoft.com/office/2006/metadata/properties" xmlns:ns3="24ef8e1a-82c2-4d0b-bae6-34913f192aa3" xmlns:ns4="5fd7d060-38e0-4b66-aa88-22b3cbe80494" targetNamespace="http://schemas.microsoft.com/office/2006/metadata/properties" ma:root="true" ma:fieldsID="681fa48f31b0f1607564ef03e817193e" ns3:_="" ns4:_="">
    <xsd:import namespace="24ef8e1a-82c2-4d0b-bae6-34913f192aa3"/>
    <xsd:import namespace="5fd7d060-38e0-4b66-aa88-22b3cbe804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f8e1a-82c2-4d0b-bae6-34913f192aa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d7d060-38e0-4b66-aa88-22b3cbe804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92EE-A5C4-4F82-8F92-ABF914580ED5}">
  <ds:schemaRefs>
    <ds:schemaRef ds:uri="http://schemas.microsoft.com/sharepoint/v3/contenttype/forms"/>
  </ds:schemaRefs>
</ds:datastoreItem>
</file>

<file path=customXml/itemProps2.xml><?xml version="1.0" encoding="utf-8"?>
<ds:datastoreItem xmlns:ds="http://schemas.openxmlformats.org/officeDocument/2006/customXml" ds:itemID="{865DDADE-26AC-413E-ABAA-23B8114DD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f8e1a-82c2-4d0b-bae6-34913f192aa3"/>
    <ds:schemaRef ds:uri="5fd7d060-38e0-4b66-aa88-22b3cbe80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126570-B48B-49BB-91CA-B5BBFC01C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6BCDA0-678B-45F6-8077-61D13E02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1686</Words>
  <Characters>9273</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Gravesteijn</dc:creator>
  <cp:keywords/>
  <dc:description/>
  <cp:lastModifiedBy>Gravesteijn, B. (Coassistent)</cp:lastModifiedBy>
  <cp:revision>9</cp:revision>
  <dcterms:created xsi:type="dcterms:W3CDTF">2020-05-25T12:31:00Z</dcterms:created>
  <dcterms:modified xsi:type="dcterms:W3CDTF">2020-05-26T06:56:00Z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0x01010059B1EFB0DD31CF48A0F9E7E6925091BA</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http://www.zotero.org/styles/anaesthesia</vt:lpwstr>
  </property>
  <property fmtid="{D5CDD505-2E9C-101B-9397-08002B2CF9AE}" pid="8" name="Mendeley Recent Style Name 2_1">
    <vt:lpwstr>Anaesthesia</vt:lpwstr>
  </property>
  <property fmtid="{D5CDD505-2E9C-101B-9397-08002B2CF9AE}" pid="9" name="Mendeley Recent Style Id 3_1">
    <vt:lpwstr>http://www.zotero.org/styles/bmj</vt:lpwstr>
  </property>
  <property fmtid="{D5CDD505-2E9C-101B-9397-08002B2CF9AE}" pid="10" name="Mendeley Recent Style Name 3_1">
    <vt:lpwstr>BMJ</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http://www.zotero.org/styles/critical-care</vt:lpwstr>
  </property>
  <property fmtid="{D5CDD505-2E9C-101B-9397-08002B2CF9AE}" pid="14" name="Mendeley Recent Style Name 5_1">
    <vt:lpwstr>Critical Care</vt:lpwstr>
  </property>
  <property fmtid="{D5CDD505-2E9C-101B-9397-08002B2CF9AE}" pid="15" name="Mendeley Recent Style Id 6_1">
    <vt:lpwstr>http://www.zotero.org/styles/jama</vt:lpwstr>
  </property>
  <property fmtid="{D5CDD505-2E9C-101B-9397-08002B2CF9AE}" pid="16" name="Mendeley Recent Style Name 6_1">
    <vt:lpwstr>JAMA (The Journal of the American Medical Association)</vt:lpwstr>
  </property>
  <property fmtid="{D5CDD505-2E9C-101B-9397-08002B2CF9AE}" pid="17" name="Mendeley Recent Style Id 7_1">
    <vt:lpwstr>http://www.zotero.org/styles/journal-of-clinical-epidemiology</vt:lpwstr>
  </property>
  <property fmtid="{D5CDD505-2E9C-101B-9397-08002B2CF9AE}" pid="18" name="Mendeley Recent Style Name 7_1">
    <vt:lpwstr>Journal of Clinical Epidemiology</vt:lpwstr>
  </property>
  <property fmtid="{D5CDD505-2E9C-101B-9397-08002B2CF9AE}" pid="19" name="Mendeley Recent Style Id 8_1">
    <vt:lpwstr>http://www.zotero.org/styles/the-lancet</vt:lpwstr>
  </property>
  <property fmtid="{D5CDD505-2E9C-101B-9397-08002B2CF9AE}" pid="20" name="Mendeley Recent Style Name 8_1">
    <vt:lpwstr>The Lancet</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SIP_Label_0e8f07c4-7b00-4898-b12a-7871d245ea70_Enabled">
    <vt:lpwstr>True</vt:lpwstr>
  </property>
  <property fmtid="{D5CDD505-2E9C-101B-9397-08002B2CF9AE}" pid="24" name="MSIP_Label_0e8f07c4-7b00-4898-b12a-7871d245ea70_SiteId">
    <vt:lpwstr>a11aaddc-c29f-4bd9-9ad9-b5d303d89e0f</vt:lpwstr>
  </property>
  <property fmtid="{D5CDD505-2E9C-101B-9397-08002B2CF9AE}" pid="25" name="MSIP_Label_0e8f07c4-7b00-4898-b12a-7871d245ea70_Owner">
    <vt:lpwstr>r.crommentuyn@medischcontact.nl</vt:lpwstr>
  </property>
  <property fmtid="{D5CDD505-2E9C-101B-9397-08002B2CF9AE}" pid="26" name="MSIP_Label_0e8f07c4-7b00-4898-b12a-7871d245ea70_SetDate">
    <vt:lpwstr>2020-05-25T09:38:06.0120601Z</vt:lpwstr>
  </property>
  <property fmtid="{D5CDD505-2E9C-101B-9397-08002B2CF9AE}" pid="27" name="MSIP_Label_0e8f07c4-7b00-4898-b12a-7871d245ea70_Name">
    <vt:lpwstr>Openbaar</vt:lpwstr>
  </property>
  <property fmtid="{D5CDD505-2E9C-101B-9397-08002B2CF9AE}" pid="28" name="MSIP_Label_0e8f07c4-7b00-4898-b12a-7871d245ea70_Application">
    <vt:lpwstr>Microsoft Azure Information Protection</vt:lpwstr>
  </property>
  <property fmtid="{D5CDD505-2E9C-101B-9397-08002B2CF9AE}" pid="29" name="MSIP_Label_0e8f07c4-7b00-4898-b12a-7871d245ea70_ActionId">
    <vt:lpwstr>56bcdc8f-76f8-4664-beca-2a59df41a8cd</vt:lpwstr>
  </property>
  <property fmtid="{D5CDD505-2E9C-101B-9397-08002B2CF9AE}" pid="30" name="MSIP_Label_0e8f07c4-7b00-4898-b12a-7871d245ea70_Extended_MSFT_Method">
    <vt:lpwstr>Automatic</vt:lpwstr>
  </property>
  <property fmtid="{D5CDD505-2E9C-101B-9397-08002B2CF9AE}" pid="31" name="Sensitivity">
    <vt:lpwstr>Openbaar</vt:lpwstr>
  </property>
</Properties>
</file>