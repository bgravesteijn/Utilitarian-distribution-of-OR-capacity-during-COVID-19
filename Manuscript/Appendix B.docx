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6F223" w14:textId="0673B89E" w:rsidR="001208ED" w:rsidRPr="00A207AF" w:rsidRDefault="001208ED" w:rsidP="00A207AF">
      <w:pPr>
        <w:pStyle w:val="Title"/>
        <w:jc w:val="left"/>
        <w:rPr>
          <w:rFonts w:eastAsia="Calibri"/>
        </w:rPr>
      </w:pPr>
      <w:r>
        <w:rPr>
          <w:rFonts w:eastAsia="Calibri"/>
        </w:rPr>
        <w:t xml:space="preserve">Appendix B: </w:t>
      </w:r>
      <w:r w:rsidRPr="39A4890C">
        <w:rPr>
          <w:rFonts w:eastAsia="Calibri"/>
        </w:rPr>
        <w:t>A summary of the estimates of the decision model and an overview of the counts, duration, and length of stay of the included interventions in our hospital.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6"/>
        <w:gridCol w:w="4159"/>
        <w:gridCol w:w="4519"/>
      </w:tblGrid>
      <w:tr w:rsidR="000F1A92" w14:paraId="7D2B007F" w14:textId="570FD36C" w:rsidTr="000F1A92">
        <w:tc>
          <w:tcPr>
            <w:tcW w:w="3691" w:type="dxa"/>
          </w:tcPr>
          <w:p w14:paraId="445EB372" w14:textId="77777777" w:rsidR="000F1A92" w:rsidRDefault="000F1A92" w:rsidP="00582897">
            <w:pPr>
              <w:pStyle w:val="Caption"/>
              <w:keepNext/>
            </w:pPr>
            <w:r>
              <w:t>A</w:t>
            </w:r>
          </w:p>
          <w:p w14:paraId="627B4F3C" w14:textId="2143E2C0" w:rsidR="000F1A92" w:rsidRDefault="000F1A92" w:rsidP="00582897">
            <w:pPr>
              <w:pStyle w:val="Caption"/>
              <w:keepNext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69A21EB" wp14:editId="6213E359">
                  <wp:extent cx="2898953" cy="1932710"/>
                  <wp:effectExtent l="0" t="0" r="0" b="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escend_lin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0832" cy="1940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9" w:type="dxa"/>
          </w:tcPr>
          <w:p w14:paraId="2F9B8ADD" w14:textId="77777777" w:rsidR="000F1A92" w:rsidRDefault="000F1A92" w:rsidP="00582897">
            <w:pPr>
              <w:pStyle w:val="Caption"/>
              <w:keepNext/>
            </w:pPr>
            <w:r>
              <w:t>B</w: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3005C944" wp14:editId="6906F9D0">
                  <wp:extent cx="2774269" cy="1849582"/>
                  <wp:effectExtent l="0" t="0" r="7620" b="0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escend_steil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951" cy="1864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4" w:type="dxa"/>
          </w:tcPr>
          <w:p w14:paraId="152EC235" w14:textId="13382D87" w:rsidR="000F1A92" w:rsidRDefault="000F1A92" w:rsidP="00582897">
            <w:pPr>
              <w:pStyle w:val="Caption"/>
              <w:keepNext/>
            </w:pPr>
            <w:r>
              <w:t>C</w:t>
            </w:r>
            <w:r>
              <w:rPr>
                <w:noProof/>
                <w:lang w:val="en-GB" w:eastAsia="en-GB"/>
              </w:rPr>
              <w:t xml:space="preserve"> </w: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2F470C34" wp14:editId="158AD034">
                  <wp:extent cx="3034823" cy="2023291"/>
                  <wp:effectExtent l="0" t="0" r="0" b="0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escend_vlakker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956" cy="2032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DA98F5" w14:textId="77777777" w:rsidR="001763B7" w:rsidRDefault="001763B7" w:rsidP="00582897">
      <w:pPr>
        <w:pStyle w:val="Caption"/>
        <w:keepNext/>
      </w:pPr>
    </w:p>
    <w:p w14:paraId="7CDBAC84" w14:textId="6A27A194" w:rsidR="007760E4" w:rsidRDefault="001763B7" w:rsidP="00582897">
      <w:pPr>
        <w:pStyle w:val="Caption"/>
        <w:keepNext/>
        <w:sectPr w:rsidR="007760E4" w:rsidSect="000F1A92">
          <w:headerReference w:type="default" r:id="rId11"/>
          <w:footerReference w:type="default" r:id="rId12"/>
          <w:type w:val="continuous"/>
          <w:pgSz w:w="15840" w:h="12240" w:orient="landscape"/>
          <w:pgMar w:top="1418" w:right="1418" w:bottom="1418" w:left="1418" w:header="720" w:footer="720" w:gutter="0"/>
          <w:cols w:space="720"/>
          <w:docGrid w:linePitch="326"/>
        </w:sectPr>
      </w:pPr>
      <w:r>
        <w:t>Figure 1, slopes of the individual evaluated procedures. The three panels show three different type of descends in QALYs due to delay: panel A shows procedures that have a linear slope; panel B shows the diseases that have a slope that steepens (more negative) over time; panel C shows procedures that have a slope that flattens (less negative) over time.</w:t>
      </w:r>
      <w:r w:rsidR="00D36388">
        <w:t xml:space="preserve"> x-axis: the time of del</w:t>
      </w:r>
      <w:r w:rsidR="00B31A00">
        <w:t>ay in week until the patient get surgery.</w:t>
      </w:r>
      <w:r w:rsidR="007760E4">
        <w:t xml:space="preserve"> The vertical dashed lines indicate the evaluated scenarios.</w:t>
      </w:r>
      <w:r w:rsidR="00B31A00">
        <w:t xml:space="preserve"> y-axis:</w:t>
      </w:r>
      <w:r w:rsidR="005D2CD8">
        <w:t xml:space="preserve"> QALYs generated by the procedure for each scenario of delay – the mean QALYs </w:t>
      </w:r>
      <w:r w:rsidR="009B3A06">
        <w:t>this procedure is generating at all scenarios</w:t>
      </w:r>
      <w:r w:rsidR="005D2CD8">
        <w:t xml:space="preserve">.  This subtraction is done to rescale </w:t>
      </w:r>
      <w:r w:rsidR="006F20AC">
        <w:t xml:space="preserve">the lines of all procedure </w:t>
      </w:r>
      <w:r w:rsidR="00397472">
        <w:t>to a similar y-axis range for plotting</w:t>
      </w:r>
      <w:r w:rsidR="00433F6E">
        <w:t xml:space="preserve"> with the purpose to compare the trends in QALYs losses due to surgery delay</w:t>
      </w:r>
      <w:r w:rsidR="00397472">
        <w:t xml:space="preserve">. </w:t>
      </w:r>
    </w:p>
    <w:p w14:paraId="127630C1" w14:textId="4EB37F99" w:rsidR="001763B7" w:rsidRDefault="001763B7" w:rsidP="00582897">
      <w:pPr>
        <w:pStyle w:val="Caption"/>
        <w:keepNext/>
      </w:pPr>
    </w:p>
    <w:p w14:paraId="5B3905B2" w14:textId="77777777" w:rsidR="00582897" w:rsidRDefault="00582897" w:rsidP="00582897">
      <w:pPr>
        <w:pStyle w:val="Caption"/>
        <w:keepNext/>
      </w:pPr>
      <w:r>
        <w:t xml:space="preserve">Table </w:t>
      </w:r>
      <w:r w:rsidR="00533420">
        <w:rPr>
          <w:noProof/>
        </w:rPr>
        <w:fldChar w:fldCharType="begin"/>
      </w:r>
      <w:r w:rsidR="00533420">
        <w:rPr>
          <w:noProof/>
        </w:rPr>
        <w:instrText xml:space="preserve"> SEQ Table \* ARABIC </w:instrText>
      </w:r>
      <w:r w:rsidR="00533420">
        <w:rPr>
          <w:noProof/>
        </w:rPr>
        <w:fldChar w:fldCharType="separate"/>
      </w:r>
      <w:r>
        <w:rPr>
          <w:noProof/>
        </w:rPr>
        <w:t>1</w:t>
      </w:r>
      <w:r w:rsidR="00533420">
        <w:rPr>
          <w:noProof/>
        </w:rPr>
        <w:fldChar w:fldCharType="end"/>
      </w:r>
      <w:r>
        <w:t>,</w:t>
      </w:r>
      <w:r w:rsidRPr="00582897">
        <w:t xml:space="preserve"> </w:t>
      </w:r>
      <w:r>
        <w:t>the output of the decision model for all investigated diseases. The estimates and 95% confidence intervals are shown.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1551"/>
        <w:gridCol w:w="1369"/>
        <w:gridCol w:w="1369"/>
        <w:gridCol w:w="1369"/>
        <w:gridCol w:w="1146"/>
        <w:gridCol w:w="1418"/>
        <w:gridCol w:w="1382"/>
      </w:tblGrid>
      <w:tr w:rsidR="00531005" w:rsidRPr="00531005" w14:paraId="356B62DE" w14:textId="77777777" w:rsidTr="00346573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9C7699" w14:textId="77777777" w:rsidR="00531005" w:rsidRPr="00531005" w:rsidRDefault="00531005" w:rsidP="00531005">
            <w:pPr>
              <w:spacing w:after="0"/>
              <w:rPr>
                <w:rFonts w:ascii="Times New Roman" w:eastAsia="Times New Roman" w:hAnsi="Times New Roman" w:cs="Times New Roman"/>
                <w:lang w:val="en-GB" w:eastAsia="en-GB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7EABDD" w14:textId="77777777" w:rsidR="00531005" w:rsidRPr="00531005" w:rsidRDefault="00531005" w:rsidP="00531005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3100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QALY, delay = 2 weeks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9426C8" w14:textId="77777777" w:rsidR="00531005" w:rsidRPr="00531005" w:rsidRDefault="00531005" w:rsidP="00531005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3100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QALY, delay = 12 weeks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A0BD45" w14:textId="77777777" w:rsidR="00531005" w:rsidRPr="00531005" w:rsidRDefault="00531005" w:rsidP="00531005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3100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QALY, delay = 22 weeks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89C839" w14:textId="77777777" w:rsidR="00531005" w:rsidRPr="00531005" w:rsidRDefault="00531005" w:rsidP="00531005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3100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QALY, delay = 32 weeks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D30979" w14:textId="77777777" w:rsidR="00531005" w:rsidRPr="00531005" w:rsidRDefault="00531005" w:rsidP="00531005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3100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QALY, delay = 42 weeks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1F4DD6" w14:textId="77777777" w:rsidR="00531005" w:rsidRPr="00531005" w:rsidRDefault="00531005" w:rsidP="00531005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3100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QALY, delay = 52 weeks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F9CD48" w14:textId="77777777" w:rsidR="00531005" w:rsidRPr="00531005" w:rsidRDefault="00531005" w:rsidP="00531005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3100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No surgery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450206" w14:textId="77777777" w:rsidR="00531005" w:rsidRPr="00531005" w:rsidRDefault="00531005" w:rsidP="00531005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QALY loss per month</w:t>
            </w:r>
          </w:p>
        </w:tc>
      </w:tr>
      <w:tr w:rsidR="003B20F9" w:rsidRPr="00531005" w14:paraId="7F88A6FC" w14:textId="77777777" w:rsidTr="00346573">
        <w:trPr>
          <w:trHeight w:val="288"/>
        </w:trPr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BCAB72" w14:textId="77777777" w:rsidR="003B20F9" w:rsidRPr="00623DC3" w:rsidRDefault="003B20F9" w:rsidP="003B20F9">
            <w:r w:rsidRPr="00623DC3">
              <w:t>AAA, surgical repair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A3B96" w14:textId="77777777" w:rsidR="003B20F9" w:rsidRPr="00623DC3" w:rsidRDefault="003B20F9" w:rsidP="003B20F9">
            <w:r w:rsidRPr="00623DC3">
              <w:t>11.56 (10.38 - 12.52)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9CB70B" w14:textId="77777777" w:rsidR="003B20F9" w:rsidRPr="00623DC3" w:rsidRDefault="003B20F9" w:rsidP="003B20F9">
            <w:r w:rsidRPr="00623DC3">
              <w:t>11.29 (10.14 - 12.20)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26FAC3" w14:textId="77777777" w:rsidR="003B20F9" w:rsidRPr="00623DC3" w:rsidRDefault="003B20F9" w:rsidP="003B20F9">
            <w:r w:rsidRPr="00623DC3">
              <w:t>11.04 (9.92 - 11.90)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6ED58C" w14:textId="77777777" w:rsidR="003B20F9" w:rsidRPr="00623DC3" w:rsidRDefault="003B20F9" w:rsidP="003B20F9">
            <w:r w:rsidRPr="00623DC3">
              <w:t>10.78 (9.70 - 11.61)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031303" w14:textId="77777777" w:rsidR="003B20F9" w:rsidRPr="00623DC3" w:rsidRDefault="003B20F9" w:rsidP="003B20F9">
            <w:r w:rsidRPr="00623DC3">
              <w:t>10.56 (9.49 - 11.34)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FD0194" w14:textId="77777777" w:rsidR="003B20F9" w:rsidRPr="00623DC3" w:rsidRDefault="003B20F9" w:rsidP="003B20F9">
            <w:r w:rsidRPr="00623DC3">
              <w:t>10.33 (9.28 - 11.08)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325A0A" w14:textId="77777777" w:rsidR="003B20F9" w:rsidRPr="00623DC3" w:rsidRDefault="003B20F9" w:rsidP="003B20F9">
            <w:r w:rsidRPr="00623DC3">
              <w:t>5.62 (4.66 - 6.81)</w:t>
            </w:r>
          </w:p>
        </w:tc>
        <w:tc>
          <w:tcPr>
            <w:tcW w:w="13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B51238" w14:textId="77777777" w:rsidR="003B20F9" w:rsidRPr="00B747ED" w:rsidRDefault="003B20F9" w:rsidP="003B20F9">
            <w:r w:rsidRPr="00B747ED">
              <w:t>-0.11 (-0.13 - -0.09)</w:t>
            </w:r>
          </w:p>
        </w:tc>
      </w:tr>
      <w:tr w:rsidR="003B20F9" w:rsidRPr="00531005" w14:paraId="392BE331" w14:textId="77777777" w:rsidTr="001208ED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7B1E0A" w14:textId="77777777" w:rsidR="003B20F9" w:rsidRPr="00623DC3" w:rsidRDefault="003B20F9" w:rsidP="003B20F9">
            <w:r w:rsidRPr="00623DC3">
              <w:t>Pacemaker implantation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3C2F49" w14:textId="77777777" w:rsidR="003B20F9" w:rsidRPr="00623DC3" w:rsidRDefault="003B20F9" w:rsidP="003B20F9">
            <w:r w:rsidRPr="00623DC3">
              <w:t>11.04 (9.67 - 12.32)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EEF291" w14:textId="77777777" w:rsidR="003B20F9" w:rsidRPr="00623DC3" w:rsidRDefault="003B20F9" w:rsidP="003B20F9">
            <w:r w:rsidRPr="00623DC3">
              <w:t>10.76 (9.26 - 12.05)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DC5F7F" w14:textId="77777777" w:rsidR="003B20F9" w:rsidRPr="00623DC3" w:rsidRDefault="003B20F9" w:rsidP="003B20F9">
            <w:r w:rsidRPr="00623DC3">
              <w:t>10.51 (8.96 - 11.80)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48552B" w14:textId="77777777" w:rsidR="003B20F9" w:rsidRPr="00623DC3" w:rsidRDefault="003B20F9" w:rsidP="003B20F9">
            <w:r w:rsidRPr="00623DC3">
              <w:t>10.29 (8.62 - 11.63)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F817C8" w14:textId="77777777" w:rsidR="003B20F9" w:rsidRPr="00623DC3" w:rsidRDefault="003B20F9" w:rsidP="003B20F9">
            <w:r w:rsidRPr="00623DC3">
              <w:t>10.05 (8.34 - 11.47)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B5203D" w14:textId="77777777" w:rsidR="003B20F9" w:rsidRPr="00623DC3" w:rsidRDefault="003B20F9" w:rsidP="003B20F9">
            <w:r w:rsidRPr="00623DC3">
              <w:t>9.84 (7.98 - 11.31)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A269B3" w14:textId="77777777" w:rsidR="003B20F9" w:rsidRPr="00623DC3" w:rsidRDefault="003B20F9" w:rsidP="003B20F9">
            <w:r w:rsidRPr="00623DC3">
              <w:t>4.81 (2.60 - 7.36)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BDD1F2" w14:textId="77777777" w:rsidR="003B20F9" w:rsidRPr="00B747ED" w:rsidRDefault="003B20F9" w:rsidP="003B20F9">
            <w:r w:rsidRPr="00B747ED">
              <w:t>-0.11 (-0.22 - -0.04)</w:t>
            </w:r>
          </w:p>
        </w:tc>
      </w:tr>
      <w:tr w:rsidR="003B20F9" w:rsidRPr="00531005" w14:paraId="65FF96BC" w14:textId="77777777" w:rsidTr="001208ED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B7A411" w14:textId="77777777" w:rsidR="003B20F9" w:rsidRPr="00623DC3" w:rsidRDefault="003B20F9" w:rsidP="003B20F9">
            <w:proofErr w:type="spellStart"/>
            <w:r w:rsidRPr="00623DC3">
              <w:t>Cholangeoca</w:t>
            </w:r>
            <w:proofErr w:type="spellEnd"/>
            <w:r w:rsidRPr="00623DC3">
              <w:t>., resection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1E1524" w14:textId="77777777" w:rsidR="003B20F9" w:rsidRPr="00623DC3" w:rsidRDefault="003B20F9" w:rsidP="003B20F9">
            <w:r w:rsidRPr="00623DC3">
              <w:t>4.67 (3.89 - 5.39)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1DCE4E" w14:textId="77777777" w:rsidR="003B20F9" w:rsidRPr="00623DC3" w:rsidRDefault="003B20F9" w:rsidP="003B20F9">
            <w:r w:rsidRPr="00623DC3">
              <w:t>4.41 (3.61 - 5.21)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808A70" w14:textId="77777777" w:rsidR="003B20F9" w:rsidRPr="00623DC3" w:rsidRDefault="003B20F9" w:rsidP="003B20F9">
            <w:r w:rsidRPr="00623DC3">
              <w:t>4.18 (3.35 - 5.05)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4BA728" w14:textId="77777777" w:rsidR="003B20F9" w:rsidRPr="00623DC3" w:rsidRDefault="003B20F9" w:rsidP="003B20F9">
            <w:r w:rsidRPr="00623DC3">
              <w:t>3.96 (3.12 - 4.91)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58736A" w14:textId="77777777" w:rsidR="003B20F9" w:rsidRPr="00623DC3" w:rsidRDefault="003B20F9" w:rsidP="003B20F9">
            <w:r w:rsidRPr="00623DC3">
              <w:t>3.77 (2.92 - 4.78)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5060BC" w14:textId="77777777" w:rsidR="003B20F9" w:rsidRPr="00623DC3" w:rsidRDefault="003B20F9" w:rsidP="003B20F9">
            <w:r w:rsidRPr="00623DC3">
              <w:t>3.60 (2.75 - 4.65)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9BBAC0" w14:textId="77777777" w:rsidR="003B20F9" w:rsidRPr="00623DC3" w:rsidRDefault="003B20F9" w:rsidP="003B20F9">
            <w:r w:rsidRPr="00623DC3">
              <w:t>2.20 (1.70 - 3.20)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584944" w14:textId="77777777" w:rsidR="003B20F9" w:rsidRPr="00B747ED" w:rsidRDefault="003B20F9" w:rsidP="003B20F9">
            <w:r w:rsidRPr="00B747ED">
              <w:t>-0.09 (-0.12 - -0.06)</w:t>
            </w:r>
          </w:p>
        </w:tc>
      </w:tr>
      <w:tr w:rsidR="003B20F9" w:rsidRPr="00531005" w14:paraId="230D7B75" w14:textId="77777777" w:rsidTr="001208ED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468CC1" w14:textId="77777777" w:rsidR="003B20F9" w:rsidRPr="00623DC3" w:rsidRDefault="003B20F9" w:rsidP="003B20F9">
            <w:r w:rsidRPr="00623DC3">
              <w:t>ESRD, transplant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929584" w14:textId="77777777" w:rsidR="003B20F9" w:rsidRPr="00623DC3" w:rsidRDefault="003B20F9" w:rsidP="003B20F9">
            <w:r w:rsidRPr="00623DC3">
              <w:t>15.58 (14.22 - 16.63)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7EB4C9" w14:textId="77777777" w:rsidR="003B20F9" w:rsidRPr="00623DC3" w:rsidRDefault="003B20F9" w:rsidP="003B20F9">
            <w:r w:rsidRPr="00623DC3">
              <w:t>15.35 (14.06 - 16.42)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EA2F99" w14:textId="77777777" w:rsidR="003B20F9" w:rsidRPr="00623DC3" w:rsidRDefault="003B20F9" w:rsidP="003B20F9">
            <w:r w:rsidRPr="00623DC3">
              <w:t>15.13 (13.92 - 16.21)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3103B4" w14:textId="77777777" w:rsidR="003B20F9" w:rsidRPr="00623DC3" w:rsidRDefault="003B20F9" w:rsidP="003B20F9">
            <w:r w:rsidRPr="00623DC3">
              <w:t>14.93 (13.76 - 15.99)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680BCC" w14:textId="77777777" w:rsidR="003B20F9" w:rsidRPr="00623DC3" w:rsidRDefault="003B20F9" w:rsidP="003B20F9">
            <w:r w:rsidRPr="00623DC3">
              <w:t>14.74 (13.58 - 15.79)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99713E" w14:textId="77777777" w:rsidR="003B20F9" w:rsidRPr="00623DC3" w:rsidRDefault="003B20F9" w:rsidP="003B20F9">
            <w:r w:rsidRPr="00623DC3">
              <w:t>14.54 (13.40 - 15.61)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9A3315" w14:textId="77777777" w:rsidR="003B20F9" w:rsidRPr="00623DC3" w:rsidRDefault="003B20F9" w:rsidP="003B20F9">
            <w:r w:rsidRPr="00623DC3">
              <w:t>5.25 (3.53 - 6.91)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A6AB7B" w14:textId="77777777" w:rsidR="003B20F9" w:rsidRPr="00B747ED" w:rsidRDefault="003B20F9" w:rsidP="003B20F9">
            <w:r w:rsidRPr="00B747ED">
              <w:t>-0.09 (-0.12 - -0.06)</w:t>
            </w:r>
          </w:p>
        </w:tc>
      </w:tr>
      <w:tr w:rsidR="003B20F9" w:rsidRPr="00531005" w14:paraId="4FDE4236" w14:textId="77777777" w:rsidTr="001208ED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45EEF3" w14:textId="77777777" w:rsidR="003B20F9" w:rsidRPr="00623DC3" w:rsidRDefault="003B20F9" w:rsidP="003B20F9">
            <w:r w:rsidRPr="00623DC3">
              <w:t>NSCLC, lobectomy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ECCA01" w14:textId="77777777" w:rsidR="003B20F9" w:rsidRPr="00623DC3" w:rsidRDefault="003B20F9" w:rsidP="003B20F9">
            <w:r w:rsidRPr="00623DC3">
              <w:t>9.38 (8.04 - 11.12)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0E4728" w14:textId="77777777" w:rsidR="003B20F9" w:rsidRPr="00623DC3" w:rsidRDefault="003B20F9" w:rsidP="003B20F9">
            <w:r w:rsidRPr="00623DC3">
              <w:t>9.08 (7.67 - 10.89)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CC8540" w14:textId="77777777" w:rsidR="003B20F9" w:rsidRPr="00623DC3" w:rsidRDefault="003B20F9" w:rsidP="003B20F9">
            <w:r w:rsidRPr="00623DC3">
              <w:t>8.92 (7.46 - 10.72)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20B92C" w14:textId="77777777" w:rsidR="003B20F9" w:rsidRPr="00623DC3" w:rsidRDefault="003B20F9" w:rsidP="003B20F9">
            <w:r w:rsidRPr="00623DC3">
              <w:t>8.76 (7.29 - 10.56)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6CAD6A" w14:textId="77777777" w:rsidR="003B20F9" w:rsidRPr="00623DC3" w:rsidRDefault="003B20F9" w:rsidP="003B20F9">
            <w:r w:rsidRPr="00623DC3">
              <w:t>8.61 (7.14 - 10.41)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45B2F2" w14:textId="77777777" w:rsidR="003B20F9" w:rsidRPr="00623DC3" w:rsidRDefault="003B20F9" w:rsidP="003B20F9">
            <w:r w:rsidRPr="00623DC3">
              <w:t>8.46 (6.99 - 10.27)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EEB612" w14:textId="77777777" w:rsidR="003B20F9" w:rsidRPr="00623DC3" w:rsidRDefault="003B20F9" w:rsidP="003B20F9">
            <w:r w:rsidRPr="00623DC3">
              <w:t>5.44 (4.22 - 7.11)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CBA74E" w14:textId="77777777" w:rsidR="003B20F9" w:rsidRPr="00B747ED" w:rsidRDefault="003B20F9" w:rsidP="003B20F9">
            <w:r w:rsidRPr="00B747ED">
              <w:t>-0.08 (-0.10 - -0.06)</w:t>
            </w:r>
          </w:p>
        </w:tc>
      </w:tr>
      <w:tr w:rsidR="003B20F9" w:rsidRPr="00531005" w14:paraId="000186E2" w14:textId="77777777" w:rsidTr="001208ED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9EFA98" w14:textId="77777777" w:rsidR="003B20F9" w:rsidRPr="00623DC3" w:rsidRDefault="003B20F9" w:rsidP="003B20F9">
            <w:r w:rsidRPr="00623DC3">
              <w:t xml:space="preserve">Liver metastasis </w:t>
            </w:r>
            <w:proofErr w:type="spellStart"/>
            <w:r w:rsidRPr="00623DC3">
              <w:t>colonca</w:t>
            </w:r>
            <w:proofErr w:type="spellEnd"/>
            <w:r w:rsidRPr="00623DC3">
              <w:t>, resection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005F0E" w14:textId="77777777" w:rsidR="003B20F9" w:rsidRPr="00623DC3" w:rsidRDefault="003B20F9" w:rsidP="003B20F9">
            <w:r w:rsidRPr="00623DC3">
              <w:t>2.43 (1.81 - 3.49)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4B5AA7" w14:textId="77777777" w:rsidR="003B20F9" w:rsidRPr="00623DC3" w:rsidRDefault="003B20F9" w:rsidP="003B20F9">
            <w:r w:rsidRPr="00623DC3">
              <w:t>2.17 (1.48 - 3.34)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E185D8" w14:textId="77777777" w:rsidR="003B20F9" w:rsidRPr="00623DC3" w:rsidRDefault="003B20F9" w:rsidP="003B20F9">
            <w:r w:rsidRPr="00623DC3">
              <w:t>1.95 (1.23 - 3.20)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D88CC1" w14:textId="77777777" w:rsidR="003B20F9" w:rsidRPr="00623DC3" w:rsidRDefault="003B20F9" w:rsidP="003B20F9">
            <w:r w:rsidRPr="00623DC3">
              <w:t>1.77 (1.04 - 3.07)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9CA76B" w14:textId="77777777" w:rsidR="003B20F9" w:rsidRPr="00623DC3" w:rsidRDefault="003B20F9" w:rsidP="003B20F9">
            <w:r w:rsidRPr="00623DC3">
              <w:t>1.62 (0.89 - 2.97)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CFB5DF" w14:textId="77777777" w:rsidR="003B20F9" w:rsidRPr="00623DC3" w:rsidRDefault="003B20F9" w:rsidP="003B20F9">
            <w:r w:rsidRPr="00623DC3">
              <w:t>1.53 (0.78 - 2.87)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810B8B" w14:textId="77777777" w:rsidR="003B20F9" w:rsidRPr="00623DC3" w:rsidRDefault="003B20F9" w:rsidP="003B20F9">
            <w:r w:rsidRPr="00623DC3">
              <w:t>1.09 (0.61 - 1.99)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A4C40A" w14:textId="77777777" w:rsidR="003B20F9" w:rsidRPr="00B747ED" w:rsidRDefault="003B20F9" w:rsidP="003B20F9">
            <w:r w:rsidRPr="00B747ED">
              <w:t>-0.08 (-0.10 - -0.05)</w:t>
            </w:r>
          </w:p>
        </w:tc>
      </w:tr>
      <w:tr w:rsidR="003B20F9" w:rsidRPr="00531005" w14:paraId="152D2ABA" w14:textId="77777777" w:rsidTr="001208ED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A03802" w14:textId="77777777" w:rsidR="003B20F9" w:rsidRPr="00623DC3" w:rsidRDefault="003B20F9" w:rsidP="003B20F9">
            <w:r w:rsidRPr="00623DC3">
              <w:t>ESLD, transplant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918F7F" w14:textId="77777777" w:rsidR="003B20F9" w:rsidRPr="00623DC3" w:rsidRDefault="003B20F9" w:rsidP="003B20F9">
            <w:r w:rsidRPr="00623DC3">
              <w:t>10.05 (9.15 - 10.96)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3B02FC" w14:textId="77777777" w:rsidR="003B20F9" w:rsidRPr="00623DC3" w:rsidRDefault="003B20F9" w:rsidP="003B20F9">
            <w:r w:rsidRPr="00623DC3">
              <w:t>9.87 (8.97 - 10.74)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EE3D29" w14:textId="77777777" w:rsidR="003B20F9" w:rsidRPr="00623DC3" w:rsidRDefault="003B20F9" w:rsidP="003B20F9">
            <w:r w:rsidRPr="00623DC3">
              <w:t>9.69 (8.80 - 10.54)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AD2FE7" w14:textId="77777777" w:rsidR="003B20F9" w:rsidRPr="00623DC3" w:rsidRDefault="003B20F9" w:rsidP="003B20F9">
            <w:r w:rsidRPr="00623DC3">
              <w:t>9.51 (8.65 - 10.34)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137ADF" w14:textId="77777777" w:rsidR="003B20F9" w:rsidRPr="00623DC3" w:rsidRDefault="003B20F9" w:rsidP="003B20F9">
            <w:r w:rsidRPr="00623DC3">
              <w:t>9.34 (8.50 - 10.14)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5DA190" w14:textId="77777777" w:rsidR="003B20F9" w:rsidRPr="00623DC3" w:rsidRDefault="003B20F9" w:rsidP="003B20F9">
            <w:r w:rsidRPr="00623DC3">
              <w:t>9.16 (8.36 - 9.95)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0C0861" w14:textId="77777777" w:rsidR="003B20F9" w:rsidRPr="00623DC3" w:rsidRDefault="003B20F9" w:rsidP="003B20F9">
            <w:r w:rsidRPr="00623DC3">
              <w:t>2.76 (2.28 - 3.24)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AA167B" w14:textId="77777777" w:rsidR="003B20F9" w:rsidRPr="00B747ED" w:rsidRDefault="003B20F9" w:rsidP="003B20F9">
            <w:r w:rsidRPr="00B747ED">
              <w:t>-0.08 (-0.09 - -0.07)</w:t>
            </w:r>
          </w:p>
        </w:tc>
      </w:tr>
      <w:tr w:rsidR="003B20F9" w:rsidRPr="00531005" w14:paraId="4C42F7CD" w14:textId="77777777" w:rsidTr="001208ED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CCE456" w14:textId="77777777" w:rsidR="003B20F9" w:rsidRPr="00623DC3" w:rsidRDefault="003B20F9" w:rsidP="003B20F9">
            <w:r w:rsidRPr="00623DC3">
              <w:lastRenderedPageBreak/>
              <w:t>ESHF, LVAD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6064A6" w14:textId="77777777" w:rsidR="003B20F9" w:rsidRPr="00623DC3" w:rsidRDefault="003B20F9" w:rsidP="003B20F9">
            <w:r w:rsidRPr="00623DC3">
              <w:t>1.45 (1.15 - 2.05)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0210FE" w14:textId="77777777" w:rsidR="003B20F9" w:rsidRPr="00623DC3" w:rsidRDefault="003B20F9" w:rsidP="003B20F9">
            <w:r w:rsidRPr="00623DC3">
              <w:t>1.16 (0.90 - 1.60)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52B9AA" w14:textId="77777777" w:rsidR="003B20F9" w:rsidRPr="00623DC3" w:rsidRDefault="003B20F9" w:rsidP="003B20F9">
            <w:r w:rsidRPr="00623DC3">
              <w:t>0.96 (0.72 - 1.32)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A97CFC" w14:textId="77777777" w:rsidR="003B20F9" w:rsidRPr="00623DC3" w:rsidRDefault="003B20F9" w:rsidP="003B20F9">
            <w:r w:rsidRPr="00623DC3">
              <w:t>0.81 (0.59 - 1.11)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2C9B4C" w14:textId="77777777" w:rsidR="003B20F9" w:rsidRPr="00623DC3" w:rsidRDefault="003B20F9" w:rsidP="003B20F9">
            <w:r w:rsidRPr="00623DC3">
              <w:t>0.69 (0.49 - 0.94)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4EA4F2" w14:textId="77777777" w:rsidR="003B20F9" w:rsidRPr="00623DC3" w:rsidRDefault="003B20F9" w:rsidP="003B20F9">
            <w:r w:rsidRPr="00623DC3">
              <w:t>0.59 (0.43 - 0.81)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1ADF4F" w14:textId="77777777" w:rsidR="003B20F9" w:rsidRPr="00623DC3" w:rsidRDefault="003B20F9" w:rsidP="003B20F9">
            <w:r w:rsidRPr="00623DC3">
              <w:t>0.33 (0.25 - 0.42)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F5BC3A" w14:textId="77777777" w:rsidR="003B20F9" w:rsidRPr="00B747ED" w:rsidRDefault="003B20F9" w:rsidP="003B20F9">
            <w:r w:rsidRPr="00B747ED">
              <w:t>-0.07 (-0.11 - -0.05)</w:t>
            </w:r>
          </w:p>
        </w:tc>
      </w:tr>
      <w:tr w:rsidR="003B20F9" w:rsidRPr="00531005" w14:paraId="46C27675" w14:textId="77777777" w:rsidTr="001208ED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2961B1" w14:textId="77777777" w:rsidR="003B20F9" w:rsidRPr="00623DC3" w:rsidRDefault="003B20F9" w:rsidP="003B20F9">
            <w:r w:rsidRPr="00623DC3">
              <w:t>Mild larynx ca., resection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95A490" w14:textId="77777777" w:rsidR="003B20F9" w:rsidRPr="00623DC3" w:rsidRDefault="003B20F9" w:rsidP="003B20F9">
            <w:r w:rsidRPr="00623DC3">
              <w:t>4.27 (2.02 - 11.15)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D6D2F3" w14:textId="77777777" w:rsidR="003B20F9" w:rsidRPr="00623DC3" w:rsidRDefault="003B20F9" w:rsidP="003B20F9">
            <w:r w:rsidRPr="00623DC3">
              <w:t>4.01 (1.68 - 11.06)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677550" w14:textId="77777777" w:rsidR="003B20F9" w:rsidRPr="00623DC3" w:rsidRDefault="003B20F9" w:rsidP="003B20F9">
            <w:r w:rsidRPr="00623DC3">
              <w:t>3.78 (1.43 - 10.98)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0C7160" w14:textId="77777777" w:rsidR="003B20F9" w:rsidRPr="00623DC3" w:rsidRDefault="003B20F9" w:rsidP="003B20F9">
            <w:r w:rsidRPr="00623DC3">
              <w:t>3.66 (1.24 - 10.89)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665E9E" w14:textId="77777777" w:rsidR="003B20F9" w:rsidRPr="00623DC3" w:rsidRDefault="003B20F9" w:rsidP="003B20F9">
            <w:r w:rsidRPr="00623DC3">
              <w:t>3.51 (1.20 - 10.82)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48BF39" w14:textId="77777777" w:rsidR="003B20F9" w:rsidRPr="00623DC3" w:rsidRDefault="003B20F9" w:rsidP="003B20F9">
            <w:r w:rsidRPr="00623DC3">
              <w:t>3.44 (1.17 - 10.76)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DCAFCC" w14:textId="77777777" w:rsidR="003B20F9" w:rsidRPr="00623DC3" w:rsidRDefault="003B20F9" w:rsidP="003B20F9">
            <w:r w:rsidRPr="00623DC3">
              <w:t>2.77 (1.05 - 8.36)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50E086" w14:textId="77777777" w:rsidR="003B20F9" w:rsidRPr="00B747ED" w:rsidRDefault="003B20F9" w:rsidP="003B20F9">
            <w:r w:rsidRPr="00B747ED">
              <w:t>-0.07 (-0.10 - -0.04)</w:t>
            </w:r>
          </w:p>
        </w:tc>
      </w:tr>
      <w:tr w:rsidR="003B20F9" w:rsidRPr="00531005" w14:paraId="179FF8D5" w14:textId="77777777" w:rsidTr="001208ED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47310F" w14:textId="77777777" w:rsidR="003B20F9" w:rsidRPr="00623DC3" w:rsidRDefault="003B20F9" w:rsidP="003B20F9">
            <w:r w:rsidRPr="00623DC3">
              <w:t>AAA, EVAR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31DC07" w14:textId="77777777" w:rsidR="003B20F9" w:rsidRPr="00623DC3" w:rsidRDefault="003B20F9" w:rsidP="003B20F9">
            <w:r w:rsidRPr="00623DC3">
              <w:t>9.03 (8.54 - 9.46)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2A845" w14:textId="77777777" w:rsidR="003B20F9" w:rsidRPr="00623DC3" w:rsidRDefault="003B20F9" w:rsidP="003B20F9">
            <w:r w:rsidRPr="00623DC3">
              <w:t>8.88 (8.43 - 9.30)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8E53F4" w14:textId="77777777" w:rsidR="003B20F9" w:rsidRPr="00623DC3" w:rsidRDefault="003B20F9" w:rsidP="003B20F9">
            <w:r w:rsidRPr="00623DC3">
              <w:t>8.75 (8.31 - 9.14)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379F44" w14:textId="77777777" w:rsidR="003B20F9" w:rsidRPr="00623DC3" w:rsidRDefault="003B20F9" w:rsidP="003B20F9">
            <w:r w:rsidRPr="00623DC3">
              <w:t>8.62 (8.19 - 9.00)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E5D58E" w14:textId="77777777" w:rsidR="003B20F9" w:rsidRPr="00623DC3" w:rsidRDefault="003B20F9" w:rsidP="003B20F9">
            <w:r w:rsidRPr="00623DC3">
              <w:t>8.49 (8.07 - 8.87)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3EB17A" w14:textId="77777777" w:rsidR="003B20F9" w:rsidRPr="00623DC3" w:rsidRDefault="003B20F9" w:rsidP="003B20F9">
            <w:r w:rsidRPr="00623DC3">
              <w:t>8.37 (7.96 - 8.74)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2B9022" w14:textId="77777777" w:rsidR="003B20F9" w:rsidRPr="00623DC3" w:rsidRDefault="003B20F9" w:rsidP="003B20F9">
            <w:r w:rsidRPr="00623DC3">
              <w:t>5.89 (5.48 - 6.41)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4510BC" w14:textId="77777777" w:rsidR="003B20F9" w:rsidRPr="00B747ED" w:rsidRDefault="003B20F9" w:rsidP="003B20F9">
            <w:r w:rsidRPr="00B747ED">
              <w:t>-0.06 (-0.07 - -0.05)</w:t>
            </w:r>
          </w:p>
        </w:tc>
      </w:tr>
      <w:tr w:rsidR="003B20F9" w:rsidRPr="00531005" w14:paraId="7D73AD17" w14:textId="77777777" w:rsidTr="001208ED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19BE0C" w14:textId="77777777" w:rsidR="003B20F9" w:rsidRPr="00623DC3" w:rsidRDefault="003B20F9" w:rsidP="003B20F9">
            <w:r w:rsidRPr="00623DC3">
              <w:t>ASD, repair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9CB4D1" w14:textId="77777777" w:rsidR="003B20F9" w:rsidRPr="00623DC3" w:rsidRDefault="003B20F9" w:rsidP="003B20F9">
            <w:r w:rsidRPr="00623DC3">
              <w:t>22.02 (21.06 - 22.77)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D1837B" w14:textId="77777777" w:rsidR="003B20F9" w:rsidRPr="00623DC3" w:rsidRDefault="003B20F9" w:rsidP="003B20F9">
            <w:r w:rsidRPr="00623DC3">
              <w:t>21.86 (20.85 - 22.62)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ADB915" w14:textId="77777777" w:rsidR="003B20F9" w:rsidRPr="00623DC3" w:rsidRDefault="003B20F9" w:rsidP="003B20F9">
            <w:r w:rsidRPr="00623DC3">
              <w:t>21.72 (20.67 - 22.50)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A24BB2" w14:textId="77777777" w:rsidR="003B20F9" w:rsidRPr="00623DC3" w:rsidRDefault="003B20F9" w:rsidP="003B20F9">
            <w:r w:rsidRPr="00623DC3">
              <w:t>21.57 (20.49 - 22.42)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3EC92D" w14:textId="77777777" w:rsidR="003B20F9" w:rsidRPr="00623DC3" w:rsidRDefault="003B20F9" w:rsidP="003B20F9">
            <w:r w:rsidRPr="00623DC3">
              <w:t>21.42 (20.31 - 22.35)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B89133" w14:textId="77777777" w:rsidR="003B20F9" w:rsidRPr="00623DC3" w:rsidRDefault="003B20F9" w:rsidP="003B20F9">
            <w:r w:rsidRPr="00623DC3">
              <w:t>21.34 (20.13 - 22.27)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A720CE" w14:textId="77777777" w:rsidR="003B20F9" w:rsidRPr="00623DC3" w:rsidRDefault="003B20F9" w:rsidP="003B20F9">
            <w:r w:rsidRPr="00623DC3">
              <w:t>12.48 (7.31 - 17.06)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A2390E" w14:textId="77777777" w:rsidR="003B20F9" w:rsidRPr="00B747ED" w:rsidRDefault="003B20F9" w:rsidP="003B20F9">
            <w:r w:rsidRPr="00B747ED">
              <w:t>-0.06 (-0.14 - -0.02)</w:t>
            </w:r>
          </w:p>
        </w:tc>
      </w:tr>
      <w:tr w:rsidR="003B20F9" w:rsidRPr="00531005" w14:paraId="62650543" w14:textId="77777777" w:rsidTr="001208ED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C457D8" w14:textId="77777777" w:rsidR="003B20F9" w:rsidRPr="00623DC3" w:rsidRDefault="003B20F9" w:rsidP="003B20F9">
            <w:proofErr w:type="spellStart"/>
            <w:r w:rsidRPr="00623DC3">
              <w:t>Pancreasca</w:t>
            </w:r>
            <w:proofErr w:type="spellEnd"/>
            <w:r w:rsidRPr="00623DC3">
              <w:t>., Whipple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6AE97C" w14:textId="77777777" w:rsidR="003B20F9" w:rsidRPr="00623DC3" w:rsidRDefault="003B20F9" w:rsidP="003B20F9">
            <w:r w:rsidRPr="00623DC3">
              <w:t>2.08 (1.56 - 2.56)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8C2918" w14:textId="77777777" w:rsidR="003B20F9" w:rsidRPr="00623DC3" w:rsidRDefault="003B20F9" w:rsidP="003B20F9">
            <w:r w:rsidRPr="00623DC3">
              <w:t>1.83 (1.29 - 2.36)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113889" w14:textId="77777777" w:rsidR="003B20F9" w:rsidRPr="00623DC3" w:rsidRDefault="003B20F9" w:rsidP="003B20F9">
            <w:r w:rsidRPr="00623DC3">
              <w:t>1.62 (1.12 - 2.21)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B2D029" w14:textId="77777777" w:rsidR="003B20F9" w:rsidRPr="00623DC3" w:rsidRDefault="003B20F9" w:rsidP="003B20F9">
            <w:r w:rsidRPr="00623DC3">
              <w:t>1.51 (1.04 - 2.12)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E8A06B" w14:textId="77777777" w:rsidR="003B20F9" w:rsidRPr="00623DC3" w:rsidRDefault="003B20F9" w:rsidP="003B20F9">
            <w:r w:rsidRPr="00623DC3">
              <w:t>1.46 (1.00 - 2.07)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5EF573" w14:textId="77777777" w:rsidR="003B20F9" w:rsidRPr="00623DC3" w:rsidRDefault="003B20F9" w:rsidP="003B20F9">
            <w:r w:rsidRPr="00623DC3">
              <w:t>1.42 (0.97 - 2.03)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FB08AF" w14:textId="77777777" w:rsidR="003B20F9" w:rsidRPr="00623DC3" w:rsidRDefault="003B20F9" w:rsidP="003B20F9">
            <w:r w:rsidRPr="00623DC3">
              <w:t>1.22 (0.86 - 1.76)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88D51F" w14:textId="77777777" w:rsidR="003B20F9" w:rsidRPr="00B747ED" w:rsidRDefault="003B20F9" w:rsidP="003B20F9">
            <w:r w:rsidRPr="00B747ED">
              <w:t>-0.05 (-0.07 - -0.03)</w:t>
            </w:r>
          </w:p>
        </w:tc>
      </w:tr>
      <w:tr w:rsidR="003B20F9" w:rsidRPr="00531005" w14:paraId="3098E32E" w14:textId="77777777" w:rsidTr="001208ED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87D70C" w14:textId="77777777" w:rsidR="003B20F9" w:rsidRPr="00623DC3" w:rsidRDefault="003B20F9" w:rsidP="003B20F9">
            <w:r w:rsidRPr="00623DC3">
              <w:t>Instable AP, CABG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51BCED" w14:textId="77777777" w:rsidR="003B20F9" w:rsidRPr="00623DC3" w:rsidRDefault="003B20F9" w:rsidP="003B20F9">
            <w:r w:rsidRPr="00623DC3">
              <w:t>18.38 (17.54 - 19.23)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C9BA92" w14:textId="77777777" w:rsidR="003B20F9" w:rsidRPr="00623DC3" w:rsidRDefault="003B20F9" w:rsidP="003B20F9">
            <w:r w:rsidRPr="00623DC3">
              <w:t>18.27 (17.42 - 19.12)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075139" w14:textId="77777777" w:rsidR="003B20F9" w:rsidRPr="00623DC3" w:rsidRDefault="003B20F9" w:rsidP="003B20F9">
            <w:r w:rsidRPr="00623DC3">
              <w:t>18.14 (17.30 - 19.01)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C3DDE9" w14:textId="77777777" w:rsidR="003B20F9" w:rsidRPr="00623DC3" w:rsidRDefault="003B20F9" w:rsidP="003B20F9">
            <w:r w:rsidRPr="00623DC3">
              <w:t>18.03 (17.19 - 18.91)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250432" w14:textId="77777777" w:rsidR="003B20F9" w:rsidRPr="00623DC3" w:rsidRDefault="003B20F9" w:rsidP="003B20F9">
            <w:r w:rsidRPr="00623DC3">
              <w:t>17.94 (17.07 - 18.82)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1EAFC2" w14:textId="77777777" w:rsidR="003B20F9" w:rsidRPr="00623DC3" w:rsidRDefault="003B20F9" w:rsidP="003B20F9">
            <w:r w:rsidRPr="00623DC3">
              <w:t>17.84 (16.96 - 18.73)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4964CC" w14:textId="77777777" w:rsidR="003B20F9" w:rsidRPr="00623DC3" w:rsidRDefault="003B20F9" w:rsidP="003B20F9">
            <w:r w:rsidRPr="00623DC3">
              <w:t>13.30 (11.63 - 14.90)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AC85E0" w14:textId="77777777" w:rsidR="003B20F9" w:rsidRPr="00B747ED" w:rsidRDefault="003B20F9" w:rsidP="003B20F9">
            <w:r w:rsidRPr="00B747ED">
              <w:t>-0.05 (-0.07 - -0.03)</w:t>
            </w:r>
          </w:p>
        </w:tc>
      </w:tr>
      <w:tr w:rsidR="003B20F9" w:rsidRPr="00531005" w14:paraId="1828F466" w14:textId="77777777" w:rsidTr="001208ED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502404" w14:textId="77777777" w:rsidR="003B20F9" w:rsidRPr="00623DC3" w:rsidRDefault="003B20F9" w:rsidP="003B20F9">
            <w:r w:rsidRPr="00623DC3">
              <w:t>Instable AP, PCI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829228" w14:textId="77777777" w:rsidR="003B20F9" w:rsidRPr="00623DC3" w:rsidRDefault="003B20F9" w:rsidP="003B20F9">
            <w:r w:rsidRPr="00623DC3">
              <w:t>14.42 (13.13 - 15.64)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2DE72A" w14:textId="77777777" w:rsidR="003B20F9" w:rsidRPr="00623DC3" w:rsidRDefault="003B20F9" w:rsidP="003B20F9">
            <w:r w:rsidRPr="00623DC3">
              <w:t>14.32 (13.04 - 15.50)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0A1FE9" w14:textId="77777777" w:rsidR="003B20F9" w:rsidRPr="00623DC3" w:rsidRDefault="003B20F9" w:rsidP="003B20F9">
            <w:r w:rsidRPr="00623DC3">
              <w:t>14.21 (12.94 - 15.36)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76E576" w14:textId="77777777" w:rsidR="003B20F9" w:rsidRPr="00623DC3" w:rsidRDefault="003B20F9" w:rsidP="003B20F9">
            <w:r w:rsidRPr="00623DC3">
              <w:t>14.10 (12.84 - 15.21)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4DEC6E" w14:textId="77777777" w:rsidR="003B20F9" w:rsidRPr="00623DC3" w:rsidRDefault="003B20F9" w:rsidP="003B20F9">
            <w:r w:rsidRPr="00623DC3">
              <w:t>13.97 (12.74 - 15.06)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743A69" w14:textId="77777777" w:rsidR="003B20F9" w:rsidRPr="00623DC3" w:rsidRDefault="003B20F9" w:rsidP="003B20F9">
            <w:r w:rsidRPr="00623DC3">
              <w:t>13.87 (12.63 - 14.95)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F1B11F" w14:textId="77777777" w:rsidR="003B20F9" w:rsidRPr="00623DC3" w:rsidRDefault="003B20F9" w:rsidP="003B20F9">
            <w:r w:rsidRPr="00623DC3">
              <w:t>10.11 (8.51 - 12.24)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24F072" w14:textId="77777777" w:rsidR="003B20F9" w:rsidRPr="00B747ED" w:rsidRDefault="003B20F9" w:rsidP="003B20F9">
            <w:r w:rsidRPr="00B747ED">
              <w:t>-0.04 (-0.06 - -0.02)</w:t>
            </w:r>
          </w:p>
        </w:tc>
      </w:tr>
      <w:tr w:rsidR="003B20F9" w:rsidRPr="00531005" w14:paraId="765F06CB" w14:textId="77777777" w:rsidTr="001208ED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349C42" w14:textId="77777777" w:rsidR="003B20F9" w:rsidRPr="00623DC3" w:rsidRDefault="003B20F9" w:rsidP="003B20F9">
            <w:r w:rsidRPr="00623DC3">
              <w:t>HCC, resection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5B7A73" w14:textId="77777777" w:rsidR="003B20F9" w:rsidRPr="00623DC3" w:rsidRDefault="003B20F9" w:rsidP="003B20F9">
            <w:r w:rsidRPr="00623DC3">
              <w:t>5.67 (4.69 - 7.54)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756BF6" w14:textId="77777777" w:rsidR="003B20F9" w:rsidRPr="00623DC3" w:rsidRDefault="003B20F9" w:rsidP="003B20F9">
            <w:r w:rsidRPr="00623DC3">
              <w:t>5.55 (4.54 - 7.49)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BBA292" w14:textId="77777777" w:rsidR="003B20F9" w:rsidRPr="00623DC3" w:rsidRDefault="003B20F9" w:rsidP="003B20F9">
            <w:r w:rsidRPr="00623DC3">
              <w:t>5.43 (4.39 - 7.43)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588B96" w14:textId="77777777" w:rsidR="003B20F9" w:rsidRPr="00623DC3" w:rsidRDefault="003B20F9" w:rsidP="003B20F9">
            <w:r w:rsidRPr="00623DC3">
              <w:t>5.32 (4.26 - 7.37)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EFDD71" w14:textId="77777777" w:rsidR="003B20F9" w:rsidRPr="00623DC3" w:rsidRDefault="003B20F9" w:rsidP="003B20F9">
            <w:r w:rsidRPr="00623DC3">
              <w:t>5.24 (4.15 - 7.31)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0F4417" w14:textId="77777777" w:rsidR="003B20F9" w:rsidRPr="00623DC3" w:rsidRDefault="003B20F9" w:rsidP="003B20F9">
            <w:r w:rsidRPr="00623DC3">
              <w:t>5.20 (4.10 - 7.28)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B412ED" w14:textId="77777777" w:rsidR="003B20F9" w:rsidRPr="00623DC3" w:rsidRDefault="003B20F9" w:rsidP="003B20F9">
            <w:r w:rsidRPr="00623DC3">
              <w:t>4.44 (3.50 - 6.12)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46EF82" w14:textId="77777777" w:rsidR="003B20F9" w:rsidRPr="00B747ED" w:rsidRDefault="003B20F9" w:rsidP="003B20F9">
            <w:r w:rsidRPr="00B747ED">
              <w:t>-0.04 (-0.05 - -0.02)</w:t>
            </w:r>
          </w:p>
        </w:tc>
      </w:tr>
      <w:tr w:rsidR="003B20F9" w:rsidRPr="00531005" w14:paraId="0080F7F8" w14:textId="77777777" w:rsidTr="001208ED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949F46" w14:textId="77777777" w:rsidR="003B20F9" w:rsidRPr="00623DC3" w:rsidRDefault="003B20F9" w:rsidP="003B20F9">
            <w:proofErr w:type="spellStart"/>
            <w:r w:rsidRPr="00623DC3">
              <w:lastRenderedPageBreak/>
              <w:t>Colonca</w:t>
            </w:r>
            <w:proofErr w:type="spellEnd"/>
            <w:r w:rsidRPr="00623DC3">
              <w:t>., HIPEC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AEFED7" w14:textId="77777777" w:rsidR="003B20F9" w:rsidRPr="00623DC3" w:rsidRDefault="003B20F9" w:rsidP="003B20F9">
            <w:r w:rsidRPr="00623DC3">
              <w:t>2.25 (1.78 - 2.63)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738A13" w14:textId="77777777" w:rsidR="003B20F9" w:rsidRPr="00623DC3" w:rsidRDefault="003B20F9" w:rsidP="003B20F9">
            <w:r w:rsidRPr="00623DC3">
              <w:t>2.14 (1.67 - 2.48)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84BA11" w14:textId="77777777" w:rsidR="003B20F9" w:rsidRPr="00623DC3" w:rsidRDefault="003B20F9" w:rsidP="003B20F9">
            <w:r w:rsidRPr="00623DC3">
              <w:t>2.04 (1.59 - 2.35)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E2FCBC" w14:textId="77777777" w:rsidR="003B20F9" w:rsidRPr="00623DC3" w:rsidRDefault="003B20F9" w:rsidP="003B20F9">
            <w:r w:rsidRPr="00623DC3">
              <w:t>1.96 (1.51 - 2.26)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069AFA" w14:textId="77777777" w:rsidR="003B20F9" w:rsidRPr="00623DC3" w:rsidRDefault="003B20F9" w:rsidP="003B20F9">
            <w:r w:rsidRPr="00623DC3">
              <w:t>1.87 (1.45 - 2.17)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744B21" w14:textId="77777777" w:rsidR="003B20F9" w:rsidRPr="00623DC3" w:rsidRDefault="003B20F9" w:rsidP="003B20F9">
            <w:r w:rsidRPr="00623DC3">
              <w:t>1.80 (1.39 - 2.11)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72F073" w14:textId="77777777" w:rsidR="003B20F9" w:rsidRPr="00623DC3" w:rsidRDefault="003B20F9" w:rsidP="003B20F9">
            <w:r w:rsidRPr="00623DC3">
              <w:t>1.09 (0.88 - 1.45)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7F6636" w14:textId="77777777" w:rsidR="003B20F9" w:rsidRPr="00B747ED" w:rsidRDefault="003B20F9" w:rsidP="003B20F9">
            <w:r w:rsidRPr="00B747ED">
              <w:t>-0.04 (-0.06 - -0.02)</w:t>
            </w:r>
          </w:p>
        </w:tc>
      </w:tr>
      <w:tr w:rsidR="003B20F9" w:rsidRPr="00531005" w14:paraId="7D8FE6A8" w14:textId="77777777" w:rsidTr="001208ED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B58A1B" w14:textId="77777777" w:rsidR="003B20F9" w:rsidRPr="00623DC3" w:rsidRDefault="003B20F9" w:rsidP="003B20F9">
            <w:r w:rsidRPr="00623DC3">
              <w:t>Ovarium ca., resection and HIPEC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8023AC" w14:textId="77777777" w:rsidR="003B20F9" w:rsidRPr="00623DC3" w:rsidRDefault="003B20F9" w:rsidP="003B20F9">
            <w:r w:rsidRPr="00623DC3">
              <w:t>4.26 (4.14 - 4.36)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E55839" w14:textId="77777777" w:rsidR="003B20F9" w:rsidRPr="00623DC3" w:rsidRDefault="003B20F9" w:rsidP="003B20F9">
            <w:r w:rsidRPr="00623DC3">
              <w:t>4.10 (3.99 - 4.21)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765B45" w14:textId="77777777" w:rsidR="003B20F9" w:rsidRPr="00623DC3" w:rsidRDefault="003B20F9" w:rsidP="003B20F9">
            <w:r w:rsidRPr="00623DC3">
              <w:t>4.02 (3.91 - 4.12)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985ABA" w14:textId="77777777" w:rsidR="003B20F9" w:rsidRPr="00623DC3" w:rsidRDefault="003B20F9" w:rsidP="003B20F9">
            <w:r w:rsidRPr="00623DC3">
              <w:t>3.98 (3.86 - 4.07)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DD8ABA" w14:textId="77777777" w:rsidR="003B20F9" w:rsidRPr="00623DC3" w:rsidRDefault="003B20F9" w:rsidP="003B20F9">
            <w:r w:rsidRPr="00623DC3">
              <w:t>3.94 (3.80 - 4.03)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1FF6C2" w14:textId="77777777" w:rsidR="003B20F9" w:rsidRPr="00623DC3" w:rsidRDefault="003B20F9" w:rsidP="003B20F9">
            <w:r w:rsidRPr="00623DC3">
              <w:t>3.89 (3.75 - 3.99)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4A4D9D" w14:textId="77777777" w:rsidR="003B20F9" w:rsidRPr="00623DC3" w:rsidRDefault="003B20F9" w:rsidP="003B20F9">
            <w:r w:rsidRPr="00623DC3">
              <w:t>3.15 (2.91 - 3.44)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905169" w14:textId="77777777" w:rsidR="003B20F9" w:rsidRPr="00B747ED" w:rsidRDefault="003B20F9" w:rsidP="003B20F9">
            <w:r w:rsidRPr="00B747ED">
              <w:t>-0.03 (-0.04 - -0.03)</w:t>
            </w:r>
          </w:p>
        </w:tc>
      </w:tr>
      <w:tr w:rsidR="003B20F9" w:rsidRPr="00531005" w14:paraId="1AA49C28" w14:textId="77777777" w:rsidTr="001208ED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90C01B" w14:textId="77777777" w:rsidR="003B20F9" w:rsidRPr="00623DC3" w:rsidRDefault="003B20F9" w:rsidP="003B20F9">
            <w:r w:rsidRPr="00623DC3">
              <w:t>Oral ca., resection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269611" w14:textId="77777777" w:rsidR="003B20F9" w:rsidRPr="00623DC3" w:rsidRDefault="003B20F9" w:rsidP="003B20F9">
            <w:r w:rsidRPr="00623DC3">
              <w:t>9.45 (5.14 - 14.36)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57BDE1" w14:textId="77777777" w:rsidR="003B20F9" w:rsidRPr="00623DC3" w:rsidRDefault="003B20F9" w:rsidP="003B20F9">
            <w:r w:rsidRPr="00623DC3">
              <w:t>9.34 (4.93 - 14.37)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1C20F4" w14:textId="77777777" w:rsidR="003B20F9" w:rsidRPr="00623DC3" w:rsidRDefault="003B20F9" w:rsidP="003B20F9">
            <w:r w:rsidRPr="00623DC3">
              <w:t>9.28 (4.78 - 14.32)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28FDAA" w14:textId="77777777" w:rsidR="003B20F9" w:rsidRPr="00623DC3" w:rsidRDefault="003B20F9" w:rsidP="003B20F9">
            <w:r w:rsidRPr="00623DC3">
              <w:t>9.22 (4.73 - 14.27)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985879" w14:textId="77777777" w:rsidR="003B20F9" w:rsidRPr="00623DC3" w:rsidRDefault="003B20F9" w:rsidP="003B20F9">
            <w:r w:rsidRPr="00623DC3">
              <w:t>9.17 (4.68 - 14.22)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86DB39" w14:textId="77777777" w:rsidR="003B20F9" w:rsidRPr="00623DC3" w:rsidRDefault="003B20F9" w:rsidP="003B20F9">
            <w:r w:rsidRPr="00623DC3">
              <w:t>9.12 (4.63 - 14.17)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94D532" w14:textId="77777777" w:rsidR="003B20F9" w:rsidRPr="00623DC3" w:rsidRDefault="003B20F9" w:rsidP="003B20F9">
            <w:r w:rsidRPr="00623DC3">
              <w:t>7.12 (3.68 - 11.01)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C3E7E8" w14:textId="77777777" w:rsidR="003B20F9" w:rsidRPr="00B747ED" w:rsidRDefault="003B20F9" w:rsidP="003B20F9">
            <w:r w:rsidRPr="00B747ED">
              <w:t>-0.03 (-0.04 - -0.02)</w:t>
            </w:r>
          </w:p>
        </w:tc>
      </w:tr>
      <w:tr w:rsidR="003B20F9" w:rsidRPr="00531005" w14:paraId="147E1197" w14:textId="77777777" w:rsidTr="001208ED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075B29" w14:textId="77777777" w:rsidR="003B20F9" w:rsidRPr="00623DC3" w:rsidRDefault="003B20F9" w:rsidP="003B20F9">
            <w:r w:rsidRPr="00623DC3">
              <w:t>High-risk endometrium ca, resection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410951" w14:textId="77777777" w:rsidR="003B20F9" w:rsidRPr="00623DC3" w:rsidRDefault="003B20F9" w:rsidP="003B20F9">
            <w:r w:rsidRPr="00623DC3">
              <w:t>8.81 (8.09 - 9.68)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0F1E9A" w14:textId="77777777" w:rsidR="003B20F9" w:rsidRPr="00623DC3" w:rsidRDefault="003B20F9" w:rsidP="003B20F9">
            <w:r w:rsidRPr="00623DC3">
              <w:t>8.69 (7.96 - 9.59)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15B9EF" w14:textId="77777777" w:rsidR="003B20F9" w:rsidRPr="00623DC3" w:rsidRDefault="003B20F9" w:rsidP="003B20F9">
            <w:r w:rsidRPr="00623DC3">
              <w:t>8.60 (7.87 - 9.52)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8AE44F" w14:textId="77777777" w:rsidR="003B20F9" w:rsidRPr="00623DC3" w:rsidRDefault="003B20F9" w:rsidP="003B20F9">
            <w:r w:rsidRPr="00623DC3">
              <w:t>8.55 (7.82 - 9.47)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658669" w14:textId="77777777" w:rsidR="003B20F9" w:rsidRPr="00623DC3" w:rsidRDefault="003B20F9" w:rsidP="003B20F9">
            <w:r w:rsidRPr="00623DC3">
              <w:t>8.50 (7.77 - 9.42)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E25092" w14:textId="77777777" w:rsidR="003B20F9" w:rsidRPr="00623DC3" w:rsidRDefault="003B20F9" w:rsidP="003B20F9">
            <w:r w:rsidRPr="00623DC3">
              <w:t>8.45 (7.73 - 9.37)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39D67D" w14:textId="77777777" w:rsidR="003B20F9" w:rsidRPr="00623DC3" w:rsidRDefault="003B20F9" w:rsidP="003B20F9">
            <w:r w:rsidRPr="00623DC3">
              <w:t>6.88 (6.33 - 7.60)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E6775E" w14:textId="77777777" w:rsidR="003B20F9" w:rsidRPr="00B747ED" w:rsidRDefault="003B20F9" w:rsidP="003B20F9">
            <w:r w:rsidRPr="00B747ED">
              <w:t>-0.03 (-0.03 - -0.03)</w:t>
            </w:r>
          </w:p>
        </w:tc>
      </w:tr>
      <w:tr w:rsidR="003B20F9" w:rsidRPr="00531005" w14:paraId="060B0DE6" w14:textId="77777777" w:rsidTr="001208ED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75896C" w14:textId="77777777" w:rsidR="003B20F9" w:rsidRPr="00623DC3" w:rsidRDefault="003B20F9" w:rsidP="003B20F9">
            <w:r w:rsidRPr="00623DC3">
              <w:t xml:space="preserve">UUT Ca., </w:t>
            </w:r>
            <w:proofErr w:type="spellStart"/>
            <w:r w:rsidRPr="00623DC3">
              <w:t>nefroureterectomy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25DD96" w14:textId="77777777" w:rsidR="003B20F9" w:rsidRPr="00623DC3" w:rsidRDefault="003B20F9" w:rsidP="003B20F9">
            <w:r w:rsidRPr="00623DC3">
              <w:t>6.08 (4.66 - 7.57)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B285CE" w14:textId="77777777" w:rsidR="003B20F9" w:rsidRPr="00623DC3" w:rsidRDefault="003B20F9" w:rsidP="003B20F9">
            <w:r w:rsidRPr="00623DC3">
              <w:t>5.96 (4.56 - 7.44)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C40028" w14:textId="77777777" w:rsidR="003B20F9" w:rsidRPr="00623DC3" w:rsidRDefault="003B20F9" w:rsidP="003B20F9">
            <w:r w:rsidRPr="00623DC3">
              <w:t>5.88 (4.50 - 7.35)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46F3F2" w14:textId="77777777" w:rsidR="003B20F9" w:rsidRPr="00623DC3" w:rsidRDefault="003B20F9" w:rsidP="003B20F9">
            <w:r w:rsidRPr="00623DC3">
              <w:t>5.83 (4.46 - 7.28)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0956AB" w14:textId="77777777" w:rsidR="003B20F9" w:rsidRPr="00623DC3" w:rsidRDefault="003B20F9" w:rsidP="003B20F9">
            <w:r w:rsidRPr="00623DC3">
              <w:t>5.78 (4.41 - 7.23)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4EAA1A" w14:textId="77777777" w:rsidR="003B20F9" w:rsidRPr="00623DC3" w:rsidRDefault="003B20F9" w:rsidP="003B20F9">
            <w:r w:rsidRPr="00623DC3">
              <w:t>5.73 (4.38 - 7.17)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E061F8" w14:textId="77777777" w:rsidR="003B20F9" w:rsidRPr="00623DC3" w:rsidRDefault="003B20F9" w:rsidP="003B20F9">
            <w:r w:rsidRPr="00623DC3">
              <w:t>4.95 (3.77 - 6.20)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1B1541" w14:textId="77777777" w:rsidR="003B20F9" w:rsidRPr="00B747ED" w:rsidRDefault="003B20F9" w:rsidP="003B20F9">
            <w:r w:rsidRPr="00B747ED">
              <w:t>-0.03 (-0.04 - -0.02)</w:t>
            </w:r>
          </w:p>
        </w:tc>
      </w:tr>
      <w:tr w:rsidR="003B20F9" w:rsidRPr="00531005" w14:paraId="3FD5BFDA" w14:textId="77777777" w:rsidTr="001208ED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20D544" w14:textId="77777777" w:rsidR="003B20F9" w:rsidRPr="00623DC3" w:rsidRDefault="003B20F9" w:rsidP="003B20F9">
            <w:proofErr w:type="spellStart"/>
            <w:r w:rsidRPr="00623DC3">
              <w:t>Mammaca</w:t>
            </w:r>
            <w:proofErr w:type="spellEnd"/>
            <w:r w:rsidRPr="00623DC3">
              <w:t>., resection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A2920F" w14:textId="77777777" w:rsidR="003B20F9" w:rsidRPr="00623DC3" w:rsidRDefault="003B20F9" w:rsidP="003B20F9">
            <w:r w:rsidRPr="00623DC3">
              <w:t>17.89 (16.09 - 19.05)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CA02C5" w14:textId="77777777" w:rsidR="003B20F9" w:rsidRPr="00623DC3" w:rsidRDefault="003B20F9" w:rsidP="003B20F9">
            <w:r w:rsidRPr="00623DC3">
              <w:t>17.81 (15.98 - 18.98)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D917B0" w14:textId="77777777" w:rsidR="003B20F9" w:rsidRPr="00623DC3" w:rsidRDefault="003B20F9" w:rsidP="003B20F9">
            <w:r w:rsidRPr="00623DC3">
              <w:t>17.73 (15.88 - 18.92)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6E5F6D" w14:textId="77777777" w:rsidR="003B20F9" w:rsidRPr="00623DC3" w:rsidRDefault="003B20F9" w:rsidP="003B20F9">
            <w:r w:rsidRPr="00623DC3">
              <w:t>17.69 (15.83 - 18.87)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4FC40C" w14:textId="77777777" w:rsidR="003B20F9" w:rsidRPr="00623DC3" w:rsidRDefault="003B20F9" w:rsidP="003B20F9">
            <w:r w:rsidRPr="00623DC3">
              <w:t>17.64 (15.77 - 18.81)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20C5F8" w14:textId="77777777" w:rsidR="003B20F9" w:rsidRPr="00623DC3" w:rsidRDefault="003B20F9" w:rsidP="003B20F9">
            <w:r w:rsidRPr="00623DC3">
              <w:t>17.60 (15.73 - 18.76)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578B1F" w14:textId="77777777" w:rsidR="003B20F9" w:rsidRPr="00623DC3" w:rsidRDefault="003B20F9" w:rsidP="003B20F9">
            <w:r w:rsidRPr="00623DC3">
              <w:t>13.86 (12.40 - 15.38)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0D770" w14:textId="77777777" w:rsidR="003B20F9" w:rsidRPr="00B747ED" w:rsidRDefault="003B20F9" w:rsidP="003B20F9">
            <w:r w:rsidRPr="00B747ED">
              <w:t>-0.03 (-0.04 - -0.02)</w:t>
            </w:r>
          </w:p>
        </w:tc>
      </w:tr>
      <w:tr w:rsidR="003B20F9" w:rsidRPr="00531005" w14:paraId="297739AE" w14:textId="77777777" w:rsidTr="001208ED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2DD1B6" w14:textId="77777777" w:rsidR="003B20F9" w:rsidRPr="00623DC3" w:rsidRDefault="003B20F9" w:rsidP="003B20F9">
            <w:r w:rsidRPr="00623DC3">
              <w:t>High-grade glioma, resection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D2D97B" w14:textId="77777777" w:rsidR="003B20F9" w:rsidRPr="00623DC3" w:rsidRDefault="003B20F9" w:rsidP="003B20F9">
            <w:r w:rsidRPr="00623DC3">
              <w:t>1.48 (1.41 - 1.55)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EE1D87" w14:textId="77777777" w:rsidR="003B20F9" w:rsidRPr="00623DC3" w:rsidRDefault="003B20F9" w:rsidP="003B20F9">
            <w:r w:rsidRPr="00623DC3">
              <w:t>1.41 (1.34 - 1.47)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EF6F5A" w14:textId="77777777" w:rsidR="003B20F9" w:rsidRPr="00623DC3" w:rsidRDefault="003B20F9" w:rsidP="003B20F9">
            <w:r w:rsidRPr="00623DC3">
              <w:t>1.34 (1.28 - 1.40)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8FA916" w14:textId="77777777" w:rsidR="003B20F9" w:rsidRPr="00623DC3" w:rsidRDefault="003B20F9" w:rsidP="003B20F9">
            <w:r w:rsidRPr="00623DC3">
              <w:t>1.28 (1.23 - 1.34)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569639" w14:textId="77777777" w:rsidR="003B20F9" w:rsidRPr="00623DC3" w:rsidRDefault="003B20F9" w:rsidP="003B20F9">
            <w:r w:rsidRPr="00623DC3">
              <w:t>1.23 (1.19 - 1.28)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CDCB66" w14:textId="77777777" w:rsidR="003B20F9" w:rsidRPr="00623DC3" w:rsidRDefault="003B20F9" w:rsidP="003B20F9">
            <w:r w:rsidRPr="00623DC3">
              <w:t>1.19 (1.15 - 1.24)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00AE7E" w14:textId="77777777" w:rsidR="003B20F9" w:rsidRPr="00623DC3" w:rsidRDefault="003B20F9" w:rsidP="003B20F9">
            <w:r w:rsidRPr="00623DC3">
              <w:t>0.94 (0.90 - 0.97)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32F894" w14:textId="77777777" w:rsidR="003B20F9" w:rsidRPr="00B747ED" w:rsidRDefault="003B20F9" w:rsidP="003B20F9">
            <w:r w:rsidRPr="00B747ED">
              <w:t>-0.03 (-0.03 - -0.02)</w:t>
            </w:r>
          </w:p>
        </w:tc>
      </w:tr>
      <w:tr w:rsidR="003B20F9" w:rsidRPr="00531005" w14:paraId="3F36A6D5" w14:textId="77777777" w:rsidTr="001208ED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ECA1F9" w14:textId="77777777" w:rsidR="003B20F9" w:rsidRPr="00623DC3" w:rsidRDefault="003B20F9" w:rsidP="003B20F9">
            <w:r w:rsidRPr="00623DC3">
              <w:t xml:space="preserve">Carotid </w:t>
            </w:r>
            <w:proofErr w:type="spellStart"/>
            <w:r w:rsidRPr="00623DC3">
              <w:t>endarteriectomy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0EBE86" w14:textId="77777777" w:rsidR="003B20F9" w:rsidRPr="00623DC3" w:rsidRDefault="003B20F9" w:rsidP="003B20F9">
            <w:r w:rsidRPr="00623DC3">
              <w:t>15.05 (14.39 - 15.80)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AFF832" w14:textId="77777777" w:rsidR="003B20F9" w:rsidRPr="00623DC3" w:rsidRDefault="003B20F9" w:rsidP="003B20F9">
            <w:r w:rsidRPr="00623DC3">
              <w:t>14.99 (14.35 - 15.74)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D13DA7" w14:textId="77777777" w:rsidR="003B20F9" w:rsidRPr="00623DC3" w:rsidRDefault="003B20F9" w:rsidP="003B20F9">
            <w:r w:rsidRPr="00623DC3">
              <w:t>14.94 (14.32 - 15.68)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36FEF1" w14:textId="77777777" w:rsidR="003B20F9" w:rsidRPr="00623DC3" w:rsidRDefault="003B20F9" w:rsidP="003B20F9">
            <w:r w:rsidRPr="00623DC3">
              <w:t>14.88 (13.53 - 15.63)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DF5B23" w14:textId="77777777" w:rsidR="003B20F9" w:rsidRPr="00623DC3" w:rsidRDefault="003B20F9" w:rsidP="003B20F9">
            <w:r w:rsidRPr="00623DC3">
              <w:t>14.80 (12.44 - 15.53)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B823A9" w14:textId="77777777" w:rsidR="003B20F9" w:rsidRPr="00623DC3" w:rsidRDefault="003B20F9" w:rsidP="003B20F9">
            <w:r w:rsidRPr="00623DC3">
              <w:t>14.61 (12.37 - 15.44)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CCAFC" w14:textId="77777777" w:rsidR="003B20F9" w:rsidRPr="00623DC3" w:rsidRDefault="003B20F9" w:rsidP="003B20F9">
            <w:r w:rsidRPr="00623DC3">
              <w:t>12.11 (11.39 - 12.80)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43EF0D" w14:textId="77777777" w:rsidR="003B20F9" w:rsidRPr="00B747ED" w:rsidRDefault="003B20F9" w:rsidP="003B20F9">
            <w:r w:rsidRPr="00B747ED">
              <w:t>-0.02 (-0.24 - -0.02)</w:t>
            </w:r>
          </w:p>
        </w:tc>
      </w:tr>
      <w:tr w:rsidR="003B20F9" w:rsidRPr="00531005" w14:paraId="181CA0E5" w14:textId="77777777" w:rsidTr="001208ED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AAFC71" w14:textId="77777777" w:rsidR="003B20F9" w:rsidRPr="00623DC3" w:rsidRDefault="003B20F9" w:rsidP="003B20F9">
            <w:r w:rsidRPr="00623DC3">
              <w:lastRenderedPageBreak/>
              <w:t>Empyema, VATS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A34454" w14:textId="77777777" w:rsidR="003B20F9" w:rsidRPr="00623DC3" w:rsidRDefault="003B20F9" w:rsidP="003B20F9">
            <w:r w:rsidRPr="00623DC3">
              <w:t>22.63 (21.80 - 23.50)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813D15" w14:textId="77777777" w:rsidR="003B20F9" w:rsidRPr="00623DC3" w:rsidRDefault="003B20F9" w:rsidP="003B20F9">
            <w:r w:rsidRPr="00623DC3">
              <w:t>22.58 (21.75 - 23.44)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111E20" w14:textId="77777777" w:rsidR="003B20F9" w:rsidRPr="00623DC3" w:rsidRDefault="003B20F9" w:rsidP="003B20F9">
            <w:r w:rsidRPr="00623DC3">
              <w:t>22.52 (21.70 - 23.38)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BDA71C" w14:textId="77777777" w:rsidR="003B20F9" w:rsidRPr="00623DC3" w:rsidRDefault="003B20F9" w:rsidP="003B20F9">
            <w:r w:rsidRPr="00623DC3">
              <w:t>22.46 (21.65 - 23.32)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C0D62E" w14:textId="77777777" w:rsidR="003B20F9" w:rsidRPr="00623DC3" w:rsidRDefault="003B20F9" w:rsidP="003B20F9">
            <w:r w:rsidRPr="00623DC3">
              <w:t>22.40 (21.60 - 23.26)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E58A0A" w14:textId="77777777" w:rsidR="003B20F9" w:rsidRPr="00623DC3" w:rsidRDefault="003B20F9" w:rsidP="003B20F9">
            <w:r w:rsidRPr="00623DC3">
              <w:t>22.34 (21.56 - 23.20)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ED67B0" w14:textId="77777777" w:rsidR="003B20F9" w:rsidRPr="00623DC3" w:rsidRDefault="003B20F9" w:rsidP="003B20F9">
            <w:r w:rsidRPr="00623DC3">
              <w:t>15.44 (14.77 - 16.23)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AFC4C5" w14:textId="77777777" w:rsidR="003B20F9" w:rsidRPr="00B747ED" w:rsidRDefault="003B20F9" w:rsidP="003B20F9">
            <w:r w:rsidRPr="00B747ED">
              <w:t>-0.02 (-0.03 - -0.02)</w:t>
            </w:r>
          </w:p>
        </w:tc>
      </w:tr>
      <w:tr w:rsidR="003B20F9" w:rsidRPr="00531005" w14:paraId="4E220D99" w14:textId="77777777" w:rsidTr="001208ED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55372D" w14:textId="77777777" w:rsidR="003B20F9" w:rsidRPr="00623DC3" w:rsidRDefault="003B20F9" w:rsidP="003B20F9">
            <w:proofErr w:type="spellStart"/>
            <w:r w:rsidRPr="00623DC3">
              <w:t>Cerical</w:t>
            </w:r>
            <w:proofErr w:type="spellEnd"/>
            <w:r w:rsidRPr="00623DC3">
              <w:t xml:space="preserve"> ca., resection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3285D9" w14:textId="77777777" w:rsidR="003B20F9" w:rsidRPr="00623DC3" w:rsidRDefault="003B20F9" w:rsidP="003B20F9">
            <w:r w:rsidRPr="00623DC3">
              <w:t>5.04 (4.07 - 6.15)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45C121" w14:textId="77777777" w:rsidR="003B20F9" w:rsidRPr="00623DC3" w:rsidRDefault="003B20F9" w:rsidP="003B20F9">
            <w:r w:rsidRPr="00623DC3">
              <w:t>4.93 (3.97 - 6.07)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0EED06" w14:textId="77777777" w:rsidR="003B20F9" w:rsidRPr="00623DC3" w:rsidRDefault="003B20F9" w:rsidP="003B20F9">
            <w:r w:rsidRPr="00623DC3">
              <w:t>4.88 (3.92 - 6.02)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A7D772" w14:textId="77777777" w:rsidR="003B20F9" w:rsidRPr="00623DC3" w:rsidRDefault="003B20F9" w:rsidP="003B20F9">
            <w:r w:rsidRPr="00623DC3">
              <w:t>4.83 (3.86 - 5.97)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010934" w14:textId="77777777" w:rsidR="003B20F9" w:rsidRPr="00623DC3" w:rsidRDefault="003B20F9" w:rsidP="003B20F9">
            <w:r w:rsidRPr="00623DC3">
              <w:t>4.78 (3.82 - 5.92)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CAF318" w14:textId="77777777" w:rsidR="003B20F9" w:rsidRPr="00623DC3" w:rsidRDefault="003B20F9" w:rsidP="003B20F9">
            <w:r w:rsidRPr="00623DC3">
              <w:t>4.74 (3.77 - 5.88)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DCCC71" w14:textId="77777777" w:rsidR="003B20F9" w:rsidRPr="00623DC3" w:rsidRDefault="003B20F9" w:rsidP="003B20F9">
            <w:r w:rsidRPr="00623DC3">
              <w:t>3.79 (2.81 - 4.57)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9BD408" w14:textId="77777777" w:rsidR="003B20F9" w:rsidRPr="00B747ED" w:rsidRDefault="003B20F9" w:rsidP="003B20F9">
            <w:r w:rsidRPr="00B747ED">
              <w:t>-0.02 (-0.03 - -0.02)</w:t>
            </w:r>
          </w:p>
        </w:tc>
      </w:tr>
      <w:tr w:rsidR="003B20F9" w:rsidRPr="00531005" w14:paraId="40A93C19" w14:textId="77777777" w:rsidTr="001208ED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70867E" w14:textId="77777777" w:rsidR="003B20F9" w:rsidRPr="00623DC3" w:rsidRDefault="003B20F9" w:rsidP="003B20F9">
            <w:r w:rsidRPr="00623DC3">
              <w:t>Low-grade glioma, resection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E4566E" w14:textId="77777777" w:rsidR="003B20F9" w:rsidRPr="00623DC3" w:rsidRDefault="003B20F9" w:rsidP="003B20F9">
            <w:r w:rsidRPr="00623DC3">
              <w:t>7.81 (7.14 - 8.31)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D49ED1" w14:textId="77777777" w:rsidR="003B20F9" w:rsidRPr="00623DC3" w:rsidRDefault="003B20F9" w:rsidP="003B20F9">
            <w:r w:rsidRPr="00623DC3">
              <w:t>7.76 (7.10 - 8.27)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DD7E48" w14:textId="77777777" w:rsidR="003B20F9" w:rsidRPr="00623DC3" w:rsidRDefault="003B20F9" w:rsidP="003B20F9">
            <w:r w:rsidRPr="00623DC3">
              <w:t>7.71 (7.05 - 8.23)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27F80" w14:textId="77777777" w:rsidR="003B20F9" w:rsidRPr="00623DC3" w:rsidRDefault="003B20F9" w:rsidP="003B20F9">
            <w:r w:rsidRPr="00623DC3">
              <w:t>7.66 (7.01 - 8.19)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222832" w14:textId="77777777" w:rsidR="003B20F9" w:rsidRPr="00623DC3" w:rsidRDefault="003B20F9" w:rsidP="003B20F9">
            <w:r w:rsidRPr="00623DC3">
              <w:t>7.61 (6.96 - 8.15)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6CBFB5" w14:textId="77777777" w:rsidR="003B20F9" w:rsidRPr="00623DC3" w:rsidRDefault="003B20F9" w:rsidP="003B20F9">
            <w:r w:rsidRPr="00623DC3">
              <w:t>7.56 (6.92 - 8.11)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036FC6" w14:textId="77777777" w:rsidR="003B20F9" w:rsidRPr="00623DC3" w:rsidRDefault="003B20F9" w:rsidP="003B20F9">
            <w:r w:rsidRPr="00623DC3">
              <w:t>5.66 (4.93 - 6.40)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E3E3DD" w14:textId="77777777" w:rsidR="003B20F9" w:rsidRPr="00B747ED" w:rsidRDefault="003B20F9" w:rsidP="003B20F9">
            <w:r w:rsidRPr="00B747ED">
              <w:t>-0.02 (-0.03 - -0.01)</w:t>
            </w:r>
          </w:p>
        </w:tc>
      </w:tr>
      <w:tr w:rsidR="003B20F9" w:rsidRPr="00531005" w14:paraId="384EC38B" w14:textId="77777777" w:rsidTr="001208ED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73685E" w14:textId="77777777" w:rsidR="003B20F9" w:rsidRPr="00623DC3" w:rsidRDefault="003B20F9" w:rsidP="003B20F9">
            <w:r w:rsidRPr="00623DC3">
              <w:t>Low-risk endometrium ca, resection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77BD75" w14:textId="77777777" w:rsidR="003B20F9" w:rsidRPr="00623DC3" w:rsidRDefault="003B20F9" w:rsidP="003B20F9">
            <w:r w:rsidRPr="00623DC3">
              <w:t>13.61 (12.67 - 14.38)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AC0D24" w14:textId="77777777" w:rsidR="003B20F9" w:rsidRPr="00623DC3" w:rsidRDefault="003B20F9" w:rsidP="003B20F9">
            <w:r w:rsidRPr="00623DC3">
              <w:t>13.51 (12.56 - 14.29)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80FD89" w14:textId="77777777" w:rsidR="003B20F9" w:rsidRPr="00623DC3" w:rsidRDefault="003B20F9" w:rsidP="003B20F9">
            <w:r w:rsidRPr="00623DC3">
              <w:t>13.47 (12.52 - 14.26)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8B5A58" w14:textId="77777777" w:rsidR="003B20F9" w:rsidRPr="00623DC3" w:rsidRDefault="003B20F9" w:rsidP="003B20F9">
            <w:r w:rsidRPr="00623DC3">
              <w:t>13.44 (12.49 - 14.22)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15B92F" w14:textId="77777777" w:rsidR="003B20F9" w:rsidRPr="00623DC3" w:rsidRDefault="003B20F9" w:rsidP="003B20F9">
            <w:r w:rsidRPr="00623DC3">
              <w:t>13.41 (12.45 - 14.19)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6E2A65" w14:textId="77777777" w:rsidR="003B20F9" w:rsidRPr="00623DC3" w:rsidRDefault="003B20F9" w:rsidP="003B20F9">
            <w:r w:rsidRPr="00623DC3">
              <w:t>13.38 (12.42 - 14.16)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5D5B4E" w14:textId="77777777" w:rsidR="003B20F9" w:rsidRPr="00623DC3" w:rsidRDefault="003B20F9" w:rsidP="003B20F9">
            <w:r w:rsidRPr="00623DC3">
              <w:t>11.68 (10.75 - 12.54)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84877E" w14:textId="77777777" w:rsidR="003B20F9" w:rsidRPr="00B747ED" w:rsidRDefault="003B20F9" w:rsidP="003B20F9">
            <w:r w:rsidRPr="00B747ED">
              <w:t>-0.02 (-0.03 - -0.02)</w:t>
            </w:r>
          </w:p>
        </w:tc>
      </w:tr>
      <w:tr w:rsidR="003B20F9" w:rsidRPr="00531005" w14:paraId="0F5ACD44" w14:textId="77777777" w:rsidTr="001208ED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B06C02" w14:textId="77777777" w:rsidR="003B20F9" w:rsidRPr="00623DC3" w:rsidRDefault="003B20F9" w:rsidP="003B20F9">
            <w:r w:rsidRPr="00623DC3">
              <w:t>PAD, bypass surgery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2C71A0" w14:textId="77777777" w:rsidR="003B20F9" w:rsidRPr="00623DC3" w:rsidRDefault="003B20F9" w:rsidP="003B20F9">
            <w:r w:rsidRPr="00623DC3">
              <w:t>8.15 (7.56 - 8.81)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0FEC5B" w14:textId="77777777" w:rsidR="003B20F9" w:rsidRPr="00623DC3" w:rsidRDefault="003B20F9" w:rsidP="003B20F9">
            <w:r w:rsidRPr="00623DC3">
              <w:t>8.11 (7.52 - 8.75)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EB21BF" w14:textId="77777777" w:rsidR="003B20F9" w:rsidRPr="00623DC3" w:rsidRDefault="003B20F9" w:rsidP="003B20F9">
            <w:r w:rsidRPr="00623DC3">
              <w:t>8.06 (7.49 - 8.69)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7A6931" w14:textId="77777777" w:rsidR="003B20F9" w:rsidRPr="00623DC3" w:rsidRDefault="003B20F9" w:rsidP="003B20F9">
            <w:r w:rsidRPr="00623DC3">
              <w:t>8.01 (7.46 - 8.64)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224E3F" w14:textId="77777777" w:rsidR="003B20F9" w:rsidRPr="00623DC3" w:rsidRDefault="003B20F9" w:rsidP="003B20F9">
            <w:r w:rsidRPr="00623DC3">
              <w:t>7.96 (7.43 - 8.58)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20B1BC" w14:textId="77777777" w:rsidR="003B20F9" w:rsidRPr="00623DC3" w:rsidRDefault="003B20F9" w:rsidP="003B20F9">
            <w:r w:rsidRPr="00623DC3">
              <w:t>7.91 (7.40 - 8.53)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4F53E3" w14:textId="77777777" w:rsidR="003B20F9" w:rsidRPr="00623DC3" w:rsidRDefault="003B20F9" w:rsidP="003B20F9">
            <w:r w:rsidRPr="00623DC3">
              <w:t>6.44 (5.86 - 6.96)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51F619" w14:textId="77777777" w:rsidR="003B20F9" w:rsidRPr="00B747ED" w:rsidRDefault="003B20F9" w:rsidP="003B20F9">
            <w:r w:rsidRPr="00B747ED">
              <w:t>-0.02 (-0.03 - -0.01)</w:t>
            </w:r>
          </w:p>
        </w:tc>
      </w:tr>
      <w:tr w:rsidR="003B20F9" w:rsidRPr="00531005" w14:paraId="2DEF4638" w14:textId="77777777" w:rsidTr="001208ED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815550" w14:textId="77777777" w:rsidR="003B20F9" w:rsidRPr="00623DC3" w:rsidRDefault="003B20F9" w:rsidP="003B20F9">
            <w:proofErr w:type="spellStart"/>
            <w:r w:rsidRPr="00623DC3">
              <w:t>Mammaca</w:t>
            </w:r>
            <w:proofErr w:type="spellEnd"/>
            <w:r w:rsidRPr="00623DC3">
              <w:t>., mastectomy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B2ACF6" w14:textId="77777777" w:rsidR="003B20F9" w:rsidRPr="00623DC3" w:rsidRDefault="003B20F9" w:rsidP="003B20F9">
            <w:r w:rsidRPr="00623DC3">
              <w:t>16.08 (14.59 - 17.18)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A23D79" w14:textId="77777777" w:rsidR="003B20F9" w:rsidRPr="00623DC3" w:rsidRDefault="003B20F9" w:rsidP="003B20F9">
            <w:r w:rsidRPr="00623DC3">
              <w:t>16.02 (14.52 - 17.11)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1D1835" w14:textId="77777777" w:rsidR="003B20F9" w:rsidRPr="00623DC3" w:rsidRDefault="003B20F9" w:rsidP="003B20F9">
            <w:r w:rsidRPr="00623DC3">
              <w:t>15.96 (14.47 - 17.04)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368D82" w14:textId="77777777" w:rsidR="003B20F9" w:rsidRPr="00623DC3" w:rsidRDefault="003B20F9" w:rsidP="003B20F9">
            <w:r w:rsidRPr="00623DC3">
              <w:t>15.93 (14.44 - 17.00)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DF8F6B" w14:textId="77777777" w:rsidR="003B20F9" w:rsidRPr="00623DC3" w:rsidRDefault="003B20F9" w:rsidP="003B20F9">
            <w:r w:rsidRPr="00623DC3">
              <w:t>15.89 (14.42 - 16.96)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8DB184" w14:textId="77777777" w:rsidR="003B20F9" w:rsidRPr="00623DC3" w:rsidRDefault="003B20F9" w:rsidP="003B20F9">
            <w:r w:rsidRPr="00623DC3">
              <w:t>15.87 (14.40 - 16.92)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E01741" w14:textId="77777777" w:rsidR="003B20F9" w:rsidRPr="00623DC3" w:rsidRDefault="003B20F9" w:rsidP="003B20F9">
            <w:r w:rsidRPr="00623DC3">
              <w:t>13.91 (12.29 - 15.34)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E8ED95" w14:textId="77777777" w:rsidR="003B20F9" w:rsidRPr="00B747ED" w:rsidRDefault="003B20F9" w:rsidP="003B20F9">
            <w:r w:rsidRPr="00B747ED">
              <w:t>-0.02 (-0.03 - -0.01)</w:t>
            </w:r>
          </w:p>
        </w:tc>
      </w:tr>
      <w:tr w:rsidR="003B20F9" w:rsidRPr="00531005" w14:paraId="3AAFA4C6" w14:textId="77777777" w:rsidTr="001208ED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65AB0F" w14:textId="77777777" w:rsidR="003B20F9" w:rsidRPr="00623DC3" w:rsidRDefault="003B20F9" w:rsidP="003B20F9">
            <w:r w:rsidRPr="00623DC3">
              <w:t>COPD, bullectomy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603AB1" w14:textId="77777777" w:rsidR="003B20F9" w:rsidRPr="00623DC3" w:rsidRDefault="003B20F9" w:rsidP="003B20F9">
            <w:r w:rsidRPr="00623DC3">
              <w:t>7.89 (7.24 - 8.54)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B83C6B" w14:textId="77777777" w:rsidR="003B20F9" w:rsidRPr="00623DC3" w:rsidRDefault="003B20F9" w:rsidP="003B20F9">
            <w:r w:rsidRPr="00623DC3">
              <w:t>7.85 (7.21 - 8.49)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F29D7A" w14:textId="77777777" w:rsidR="003B20F9" w:rsidRPr="00623DC3" w:rsidRDefault="003B20F9" w:rsidP="003B20F9">
            <w:r w:rsidRPr="00623DC3">
              <w:t>7.81 (7.18 - 8.45)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902B88" w14:textId="77777777" w:rsidR="003B20F9" w:rsidRPr="00623DC3" w:rsidRDefault="003B20F9" w:rsidP="003B20F9">
            <w:r w:rsidRPr="00623DC3">
              <w:t>7.78 (7.15 - 8.41)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E2F4EC" w14:textId="77777777" w:rsidR="003B20F9" w:rsidRPr="00623DC3" w:rsidRDefault="003B20F9" w:rsidP="003B20F9">
            <w:r w:rsidRPr="00623DC3">
              <w:t>7.74 (7.11 - 8.37)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DAC698" w14:textId="77777777" w:rsidR="003B20F9" w:rsidRPr="00623DC3" w:rsidRDefault="003B20F9" w:rsidP="003B20F9">
            <w:r w:rsidRPr="00623DC3">
              <w:t>7.71 (7.08 - 8.33)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018C48" w14:textId="77777777" w:rsidR="003B20F9" w:rsidRPr="00623DC3" w:rsidRDefault="003B20F9" w:rsidP="003B20F9">
            <w:r w:rsidRPr="00623DC3">
              <w:t>6.08 (5.43 - 6.57)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6FA8E8" w14:textId="77777777" w:rsidR="003B20F9" w:rsidRPr="00B747ED" w:rsidRDefault="003B20F9" w:rsidP="003B20F9">
            <w:r w:rsidRPr="00B747ED">
              <w:t>-0.02 (-0.02 - -0.01)</w:t>
            </w:r>
          </w:p>
        </w:tc>
      </w:tr>
      <w:tr w:rsidR="003B20F9" w:rsidRPr="00531005" w14:paraId="04DA1CBD" w14:textId="77777777" w:rsidTr="001208ED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510742" w14:textId="77777777" w:rsidR="003B20F9" w:rsidRPr="00623DC3" w:rsidRDefault="003B20F9" w:rsidP="003B20F9">
            <w:r w:rsidRPr="00623DC3">
              <w:t>Pleurodesis for pneumothorax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906C2E" w14:textId="77777777" w:rsidR="003B20F9" w:rsidRPr="00623DC3" w:rsidRDefault="003B20F9" w:rsidP="003B20F9">
            <w:r w:rsidRPr="00623DC3">
              <w:t>21.40 (21.15 - 21.65)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930EA1" w14:textId="77777777" w:rsidR="003B20F9" w:rsidRPr="00623DC3" w:rsidRDefault="003B20F9" w:rsidP="003B20F9">
            <w:r w:rsidRPr="00623DC3">
              <w:t>21.36 (21.12 - 21.62)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A5223B" w14:textId="77777777" w:rsidR="003B20F9" w:rsidRPr="00623DC3" w:rsidRDefault="003B20F9" w:rsidP="003B20F9">
            <w:r w:rsidRPr="00623DC3">
              <w:t>21.33 (21.09 - 21.58)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1F3947" w14:textId="77777777" w:rsidR="003B20F9" w:rsidRPr="00623DC3" w:rsidRDefault="003B20F9" w:rsidP="003B20F9">
            <w:r w:rsidRPr="00623DC3">
              <w:t>21.29 (21.05 - 21.54)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E53EC4" w14:textId="77777777" w:rsidR="003B20F9" w:rsidRPr="00623DC3" w:rsidRDefault="003B20F9" w:rsidP="003B20F9">
            <w:r w:rsidRPr="00623DC3">
              <w:t>21.26 (21.01 - 21.50)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A5ED93" w14:textId="77777777" w:rsidR="003B20F9" w:rsidRPr="00623DC3" w:rsidRDefault="003B20F9" w:rsidP="003B20F9">
            <w:r w:rsidRPr="00623DC3">
              <w:t>21.22 (20.98 - 21.47)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97EA5C" w14:textId="77777777" w:rsidR="003B20F9" w:rsidRPr="00623DC3" w:rsidRDefault="003B20F9" w:rsidP="003B20F9">
            <w:r w:rsidRPr="00623DC3">
              <w:t>16.38 (14.93 - 17.72)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06899D" w14:textId="77777777" w:rsidR="003B20F9" w:rsidRPr="00B747ED" w:rsidRDefault="003B20F9" w:rsidP="003B20F9">
            <w:r w:rsidRPr="00B747ED">
              <w:t>-0.02 (-0.02 - -0.01)</w:t>
            </w:r>
          </w:p>
        </w:tc>
      </w:tr>
      <w:tr w:rsidR="003B20F9" w:rsidRPr="00531005" w14:paraId="50B8C06B" w14:textId="77777777" w:rsidTr="001208ED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8D23D3" w14:textId="77777777" w:rsidR="003B20F9" w:rsidRPr="00623DC3" w:rsidRDefault="003B20F9" w:rsidP="003B20F9">
            <w:r w:rsidRPr="00623DC3">
              <w:lastRenderedPageBreak/>
              <w:t>Mild salivary gland ca., resection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A43316" w14:textId="77777777" w:rsidR="003B20F9" w:rsidRPr="00623DC3" w:rsidRDefault="003B20F9" w:rsidP="003B20F9">
            <w:r w:rsidRPr="00623DC3">
              <w:t>15.28 (12.60 - 16.89)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48C03E" w14:textId="77777777" w:rsidR="003B20F9" w:rsidRPr="00623DC3" w:rsidRDefault="003B20F9" w:rsidP="003B20F9">
            <w:r w:rsidRPr="00623DC3">
              <w:t>15.24 (12.52 - 16.87)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03B78E" w14:textId="77777777" w:rsidR="003B20F9" w:rsidRPr="00623DC3" w:rsidRDefault="003B20F9" w:rsidP="003B20F9">
            <w:r w:rsidRPr="00623DC3">
              <w:t>15.20 (12.44 - 16.85)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A5A2CC" w14:textId="77777777" w:rsidR="003B20F9" w:rsidRPr="00623DC3" w:rsidRDefault="003B20F9" w:rsidP="003B20F9">
            <w:r w:rsidRPr="00623DC3">
              <w:t>15.15 (12.36 - 16.82)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6333BD" w14:textId="77777777" w:rsidR="003B20F9" w:rsidRPr="00623DC3" w:rsidRDefault="003B20F9" w:rsidP="003B20F9">
            <w:r w:rsidRPr="00623DC3">
              <w:t>15.12 (12.34 - 16.81)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C4CC61" w14:textId="77777777" w:rsidR="003B20F9" w:rsidRPr="00623DC3" w:rsidRDefault="003B20F9" w:rsidP="003B20F9">
            <w:r w:rsidRPr="00623DC3">
              <w:t>15.11 (12.33 - 16.81)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E15C3D" w14:textId="77777777" w:rsidR="003B20F9" w:rsidRPr="00623DC3" w:rsidRDefault="003B20F9" w:rsidP="003B20F9">
            <w:r w:rsidRPr="00623DC3">
              <w:t>14.51 (11.78 - 16.29)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9C5013" w14:textId="77777777" w:rsidR="003B20F9" w:rsidRPr="00B747ED" w:rsidRDefault="003B20F9" w:rsidP="003B20F9">
            <w:r w:rsidRPr="00B747ED">
              <w:t>-0.01 (-0.03 - -0.01)</w:t>
            </w:r>
          </w:p>
        </w:tc>
      </w:tr>
      <w:tr w:rsidR="003B20F9" w:rsidRPr="00531005" w14:paraId="0CDDBD94" w14:textId="77777777" w:rsidTr="001208ED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BAA8B4" w14:textId="77777777" w:rsidR="003B20F9" w:rsidRPr="00623DC3" w:rsidRDefault="003B20F9" w:rsidP="003B20F9">
            <w:r w:rsidRPr="00623DC3">
              <w:t>Thyroid ca., resection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E6E771" w14:textId="77777777" w:rsidR="003B20F9" w:rsidRPr="00623DC3" w:rsidRDefault="003B20F9" w:rsidP="003B20F9">
            <w:r w:rsidRPr="00623DC3">
              <w:t>23.81 (22.49 - 24.94)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49C306" w14:textId="77777777" w:rsidR="003B20F9" w:rsidRPr="00623DC3" w:rsidRDefault="003B20F9" w:rsidP="003B20F9">
            <w:r w:rsidRPr="00623DC3">
              <w:t>23.78 (22.44 - 24.92)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CBA961" w14:textId="77777777" w:rsidR="003B20F9" w:rsidRPr="00623DC3" w:rsidRDefault="003B20F9" w:rsidP="003B20F9">
            <w:r w:rsidRPr="00623DC3">
              <w:t>23.74 (22.40 - 24.90)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2DACCE" w14:textId="77777777" w:rsidR="003B20F9" w:rsidRPr="00623DC3" w:rsidRDefault="003B20F9" w:rsidP="003B20F9">
            <w:r w:rsidRPr="00623DC3">
              <w:t>23.72 (22.35 - 24.88)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4B2803" w14:textId="77777777" w:rsidR="003B20F9" w:rsidRPr="00623DC3" w:rsidRDefault="003B20F9" w:rsidP="003B20F9">
            <w:r w:rsidRPr="00623DC3">
              <w:t>23.70 (22.32 - 24.86)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4AD860" w14:textId="77777777" w:rsidR="003B20F9" w:rsidRPr="00623DC3" w:rsidRDefault="003B20F9" w:rsidP="003B20F9">
            <w:r w:rsidRPr="00623DC3">
              <w:t>23.68 (22.30 - 24.84)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5BBA2F" w14:textId="77777777" w:rsidR="003B20F9" w:rsidRPr="00623DC3" w:rsidRDefault="003B20F9" w:rsidP="003B20F9">
            <w:r w:rsidRPr="00623DC3">
              <w:t>21.19 (19.70 - 22.74)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0278B6" w14:textId="77777777" w:rsidR="003B20F9" w:rsidRPr="00B747ED" w:rsidRDefault="003B20F9" w:rsidP="003B20F9">
            <w:r w:rsidRPr="00B747ED">
              <w:t>-0.01 (-0.02 - -0.01)</w:t>
            </w:r>
          </w:p>
        </w:tc>
      </w:tr>
      <w:tr w:rsidR="003B20F9" w:rsidRPr="00531005" w14:paraId="6CC920F0" w14:textId="77777777" w:rsidTr="001208ED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BE99FA" w14:textId="77777777" w:rsidR="003B20F9" w:rsidRPr="00623DC3" w:rsidRDefault="003B20F9" w:rsidP="003B20F9">
            <w:r w:rsidRPr="00623DC3">
              <w:t>ESRD, shunt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25E309" w14:textId="77777777" w:rsidR="003B20F9" w:rsidRPr="00623DC3" w:rsidRDefault="003B20F9" w:rsidP="003B20F9">
            <w:r w:rsidRPr="00623DC3">
              <w:t>8.55 (7.83 - 9.30)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83BA97" w14:textId="77777777" w:rsidR="003B20F9" w:rsidRPr="00623DC3" w:rsidRDefault="003B20F9" w:rsidP="003B20F9">
            <w:r w:rsidRPr="00623DC3">
              <w:t>8.53 (7.81 - 9.28)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9A2978" w14:textId="77777777" w:rsidR="003B20F9" w:rsidRPr="00623DC3" w:rsidRDefault="003B20F9" w:rsidP="003B20F9">
            <w:r w:rsidRPr="00623DC3">
              <w:t>8.51 (7.80 - 9.25)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35A8AE" w14:textId="77777777" w:rsidR="003B20F9" w:rsidRPr="00623DC3" w:rsidRDefault="003B20F9" w:rsidP="003B20F9">
            <w:r w:rsidRPr="00623DC3">
              <w:t>8.49 (7.78 - 9.22)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94C4A5" w14:textId="77777777" w:rsidR="003B20F9" w:rsidRPr="00623DC3" w:rsidRDefault="003B20F9" w:rsidP="003B20F9">
            <w:r w:rsidRPr="00623DC3">
              <w:t>8.48 (7.77 - 9.19)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48D8F1" w14:textId="77777777" w:rsidR="003B20F9" w:rsidRPr="00623DC3" w:rsidRDefault="003B20F9" w:rsidP="003B20F9">
            <w:r w:rsidRPr="00623DC3">
              <w:t>8.46 (7.75 - 9.17)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B757B6" w14:textId="77777777" w:rsidR="003B20F9" w:rsidRPr="00623DC3" w:rsidRDefault="003B20F9" w:rsidP="003B20F9">
            <w:r w:rsidRPr="00623DC3">
              <w:t>7.09 (6.54 - 7.71)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ACC9DE" w14:textId="77777777" w:rsidR="003B20F9" w:rsidRDefault="003B20F9" w:rsidP="003B20F9">
            <w:r w:rsidRPr="00B747ED">
              <w:t>-0.01 (-0.01 - -0.00)</w:t>
            </w:r>
          </w:p>
        </w:tc>
      </w:tr>
    </w:tbl>
    <w:p w14:paraId="7B01887A" w14:textId="77777777" w:rsidR="00660D1A" w:rsidRDefault="00660D1A" w:rsidP="004877D2">
      <w:pPr>
        <w:pStyle w:val="Caption"/>
        <w:keepNext/>
      </w:pPr>
    </w:p>
    <w:p w14:paraId="04DDA2BD" w14:textId="77777777" w:rsidR="00660D1A" w:rsidRDefault="00660D1A" w:rsidP="004877D2">
      <w:pPr>
        <w:pStyle w:val="Caption"/>
        <w:keepNext/>
      </w:pPr>
    </w:p>
    <w:p w14:paraId="45B8EE39" w14:textId="77777777" w:rsidR="00E96DF7" w:rsidRDefault="00E96DF7" w:rsidP="00E96DF7">
      <w:pPr>
        <w:spacing w:after="0"/>
        <w:textAlignment w:val="baseline"/>
        <w:rPr>
          <w:rFonts w:ascii="Calibri" w:eastAsia="Times New Roman" w:hAnsi="Calibri" w:cs="Calibri"/>
          <w:i/>
          <w:iCs/>
          <w:color w:val="44546A"/>
          <w:sz w:val="18"/>
          <w:szCs w:val="18"/>
          <w:lang w:val="en-GB" w:eastAsia="en-GB"/>
        </w:rPr>
      </w:pPr>
    </w:p>
    <w:p w14:paraId="6297D812" w14:textId="77777777" w:rsidR="00E96DF7" w:rsidRPr="00E96DF7" w:rsidRDefault="00E96DF7" w:rsidP="00E96DF7">
      <w:pPr>
        <w:pStyle w:val="Caption"/>
        <w:keepNext/>
      </w:pPr>
      <w:r w:rsidRPr="00E96DF7">
        <w:t>Table 2, capacity requirements of the studied interventions in our hospital, in descending order of urgency.  </w:t>
      </w:r>
    </w:p>
    <w:tbl>
      <w:tblPr>
        <w:tblW w:w="12776" w:type="dxa"/>
        <w:tblLook w:val="04A0" w:firstRow="1" w:lastRow="0" w:firstColumn="1" w:lastColumn="0" w:noHBand="0" w:noVBand="1"/>
      </w:tblPr>
      <w:tblGrid>
        <w:gridCol w:w="5136"/>
        <w:gridCol w:w="1500"/>
        <w:gridCol w:w="2163"/>
        <w:gridCol w:w="1901"/>
        <w:gridCol w:w="2076"/>
      </w:tblGrid>
      <w:tr w:rsidR="00582897" w:rsidRPr="00582897" w14:paraId="598EC4B6" w14:textId="77777777" w:rsidTr="00346573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4922CC" w14:textId="77777777" w:rsidR="00582897" w:rsidRPr="00582897" w:rsidRDefault="00582897" w:rsidP="00582897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C8DA67" w14:textId="77777777" w:rsidR="00582897" w:rsidRPr="00582897" w:rsidRDefault="00582897" w:rsidP="00582897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Number since 6-2017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6F89A5" w14:textId="77777777" w:rsidR="00582897" w:rsidRPr="00582897" w:rsidRDefault="00582897" w:rsidP="00582897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Duration of the procedure, min (median [IQR])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004BE5" w14:textId="77777777" w:rsidR="00582897" w:rsidRPr="00582897" w:rsidRDefault="00582897" w:rsidP="00582897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Length of ICU stay, days (median [IQR])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6C5892" w14:textId="77777777" w:rsidR="00582897" w:rsidRPr="00582897" w:rsidRDefault="00582897" w:rsidP="00582897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Length of non-ICU stay, days (median [IQR])</w:t>
            </w:r>
          </w:p>
        </w:tc>
      </w:tr>
      <w:tr w:rsidR="00DC18E2" w:rsidRPr="00582897" w14:paraId="0448F4FC" w14:textId="77777777" w:rsidTr="00346573">
        <w:trPr>
          <w:trHeight w:val="292"/>
        </w:trPr>
        <w:tc>
          <w:tcPr>
            <w:tcW w:w="5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1D54A1" w14:textId="77777777" w:rsidR="00DC18E2" w:rsidRPr="00927A41" w:rsidRDefault="00DC18E2" w:rsidP="00DC18E2">
            <w:r w:rsidRPr="00927A41">
              <w:t>AAA, surgical repair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448E83" w14:textId="77777777" w:rsidR="00DC18E2" w:rsidRPr="00927A41" w:rsidRDefault="00DC18E2" w:rsidP="00DC18E2">
            <w:r w:rsidRPr="00927A41">
              <w:t>138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1C1241" w14:textId="77777777" w:rsidR="00DC18E2" w:rsidRPr="00927A41" w:rsidRDefault="00DC18E2" w:rsidP="00DC18E2">
            <w:r w:rsidRPr="00927A41">
              <w:t>246 (166 - 305)</w:t>
            </w:r>
          </w:p>
        </w:tc>
        <w:tc>
          <w:tcPr>
            <w:tcW w:w="19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F51936" w14:textId="77777777" w:rsidR="00DC18E2" w:rsidRPr="00927A41" w:rsidRDefault="00DC18E2" w:rsidP="00DC18E2">
            <w:r w:rsidRPr="00927A41">
              <w:t>0 (0 - 0.6)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D4FF0B" w14:textId="77777777" w:rsidR="00DC18E2" w:rsidRPr="00927A41" w:rsidRDefault="00DC18E2" w:rsidP="00DC18E2">
            <w:r w:rsidRPr="00927A41">
              <w:t>3.8 (2.2 - 7.1)</w:t>
            </w:r>
          </w:p>
        </w:tc>
      </w:tr>
      <w:tr w:rsidR="00DC18E2" w:rsidRPr="00582897" w14:paraId="6A2440D1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EB0C8F" w14:textId="77777777" w:rsidR="00DC18E2" w:rsidRPr="00927A41" w:rsidRDefault="00DC18E2" w:rsidP="00DC18E2">
            <w:r w:rsidRPr="00927A41">
              <w:t>Pacemaker implantation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4DBFD0" w14:textId="77777777" w:rsidR="00DC18E2" w:rsidRPr="00927A41" w:rsidRDefault="00DC18E2" w:rsidP="00DC18E2">
            <w:r w:rsidRPr="00927A41">
              <w:t>273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C45DC2" w14:textId="77777777" w:rsidR="00DC18E2" w:rsidRPr="00927A41" w:rsidRDefault="00DC18E2" w:rsidP="00DC18E2">
            <w:r w:rsidRPr="00927A41">
              <w:t>115 (82 - 154)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4DDB75" w14:textId="77777777"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E8D445" w14:textId="77777777" w:rsidR="00DC18E2" w:rsidRPr="00927A41" w:rsidRDefault="00DC18E2" w:rsidP="00DC18E2">
            <w:r w:rsidRPr="00927A41">
              <w:t>1.4 (1.1 - 2.1)</w:t>
            </w:r>
          </w:p>
        </w:tc>
      </w:tr>
      <w:tr w:rsidR="00DC18E2" w:rsidRPr="00582897" w14:paraId="42C40B76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D78565" w14:textId="5AD5CF2C" w:rsidR="00DC18E2" w:rsidRPr="00927A41" w:rsidRDefault="00DC18E2" w:rsidP="00DC18E2">
            <w:proofErr w:type="spellStart"/>
            <w:r w:rsidRPr="00927A41">
              <w:t>Cholang</w:t>
            </w:r>
            <w:r w:rsidR="00C0155D">
              <w:t>i</w:t>
            </w:r>
            <w:r w:rsidRPr="00927A41">
              <w:t>oca</w:t>
            </w:r>
            <w:proofErr w:type="spellEnd"/>
            <w:r w:rsidRPr="00927A41">
              <w:t>., resection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2523A5" w14:textId="77777777" w:rsidR="00DC18E2" w:rsidRPr="00927A41" w:rsidRDefault="00DC18E2" w:rsidP="00DC18E2">
            <w:r w:rsidRPr="00927A41">
              <w:t>413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D5545F" w14:textId="77777777" w:rsidR="00DC18E2" w:rsidRPr="00927A41" w:rsidRDefault="00DC18E2" w:rsidP="00DC18E2">
            <w:r w:rsidRPr="00927A41">
              <w:t>268 (103 - 443)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129BC6" w14:textId="77777777"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EEDDEA" w14:textId="77777777" w:rsidR="00DC18E2" w:rsidRPr="00927A41" w:rsidRDefault="00DC18E2" w:rsidP="00DC18E2">
            <w:r w:rsidRPr="00927A41">
              <w:t>7.15 (1 - 13.9)</w:t>
            </w:r>
          </w:p>
        </w:tc>
      </w:tr>
      <w:tr w:rsidR="00DC18E2" w:rsidRPr="00582897" w14:paraId="58C17597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F88335" w14:textId="77777777" w:rsidR="00DC18E2" w:rsidRPr="00927A41" w:rsidRDefault="00DC18E2" w:rsidP="00DC18E2">
            <w:r w:rsidRPr="00927A41">
              <w:t>NSCLC, lobectomy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CE842F" w14:textId="77777777" w:rsidR="00DC18E2" w:rsidRPr="00927A41" w:rsidRDefault="00DC18E2" w:rsidP="00DC18E2">
            <w:r w:rsidRPr="00927A41">
              <w:t>133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B1E9B2" w14:textId="77777777" w:rsidR="00DC18E2" w:rsidRPr="00927A41" w:rsidRDefault="00DC18E2" w:rsidP="00DC18E2">
            <w:r w:rsidRPr="00927A41">
              <w:t>245 (213 - 294)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5F3DB6" w14:textId="77777777"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CF461D" w14:textId="77777777" w:rsidR="00DC18E2" w:rsidRPr="00927A41" w:rsidRDefault="00DC18E2" w:rsidP="00DC18E2">
            <w:r w:rsidRPr="00927A41">
              <w:t>5.1 (3.9 - 8)</w:t>
            </w:r>
          </w:p>
        </w:tc>
      </w:tr>
      <w:tr w:rsidR="00DC18E2" w:rsidRPr="00582897" w14:paraId="73A1197F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C8FE65" w14:textId="77777777" w:rsidR="00DC18E2" w:rsidRPr="00927A41" w:rsidRDefault="00DC18E2" w:rsidP="00DC18E2">
            <w:r w:rsidRPr="00927A41">
              <w:t xml:space="preserve">Liver metastasis </w:t>
            </w:r>
            <w:proofErr w:type="spellStart"/>
            <w:r w:rsidRPr="00927A41">
              <w:t>colonca</w:t>
            </w:r>
            <w:proofErr w:type="spellEnd"/>
            <w:r w:rsidRPr="00927A41">
              <w:t>, resection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D428AF" w14:textId="77777777" w:rsidR="00DC18E2" w:rsidRPr="00927A41" w:rsidRDefault="00DC18E2" w:rsidP="00DC18E2">
            <w:r w:rsidRPr="00927A41">
              <w:t>355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2979B2" w14:textId="77777777" w:rsidR="00DC18E2" w:rsidRPr="00927A41" w:rsidRDefault="00DC18E2" w:rsidP="00DC18E2">
            <w:r w:rsidRPr="00927A41">
              <w:t>230 (155 - 336)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2E7D60" w14:textId="77777777"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8CB24E" w14:textId="77777777" w:rsidR="00DC18E2" w:rsidRPr="00927A41" w:rsidRDefault="00DC18E2" w:rsidP="00DC18E2">
            <w:r w:rsidRPr="00927A41">
              <w:t>6.2 (4.3 - 9.1)</w:t>
            </w:r>
          </w:p>
        </w:tc>
      </w:tr>
      <w:tr w:rsidR="00DC18E2" w:rsidRPr="00582897" w14:paraId="4CBD2864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5C2210" w14:textId="77777777" w:rsidR="00DC18E2" w:rsidRPr="00927A41" w:rsidRDefault="00DC18E2" w:rsidP="00DC18E2">
            <w:r w:rsidRPr="00927A41">
              <w:t>Mild larynx ca., resection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937C48" w14:textId="77777777" w:rsidR="00DC18E2" w:rsidRPr="00927A41" w:rsidRDefault="00DC18E2" w:rsidP="00DC18E2">
            <w:r w:rsidRPr="00927A41">
              <w:t>103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13A00A" w14:textId="77777777" w:rsidR="00DC18E2" w:rsidRPr="00927A41" w:rsidRDefault="00DC18E2" w:rsidP="00DC18E2">
            <w:r w:rsidRPr="00927A41">
              <w:t>70 (38 - 109)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EF56DB" w14:textId="77777777"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E3E462" w14:textId="77777777" w:rsidR="00DC18E2" w:rsidRPr="00927A41" w:rsidRDefault="00DC18E2" w:rsidP="00DC18E2">
            <w:r w:rsidRPr="00927A41">
              <w:t>0.9 (0.2 - 1.3)</w:t>
            </w:r>
          </w:p>
        </w:tc>
      </w:tr>
      <w:tr w:rsidR="00DC18E2" w:rsidRPr="00582897" w14:paraId="38916ACC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C3654A" w14:textId="77777777" w:rsidR="00DC18E2" w:rsidRPr="00927A41" w:rsidRDefault="00DC18E2" w:rsidP="00DC18E2">
            <w:r w:rsidRPr="00927A41">
              <w:t>ESRD, transplant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117D02" w14:textId="77777777" w:rsidR="00DC18E2" w:rsidRPr="00927A41" w:rsidRDefault="00DC18E2" w:rsidP="00DC18E2">
            <w:r w:rsidRPr="00927A41">
              <w:t>346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F5873F" w14:textId="77777777" w:rsidR="00DC18E2" w:rsidRPr="00927A41" w:rsidRDefault="00DC18E2" w:rsidP="00DC18E2">
            <w:r w:rsidRPr="00927A41">
              <w:t>291 (244 - 341)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526DB4" w14:textId="77777777"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4768EE" w14:textId="77777777" w:rsidR="00DC18E2" w:rsidRPr="00927A41" w:rsidRDefault="00DC18E2" w:rsidP="00DC18E2">
            <w:r w:rsidRPr="00927A41">
              <w:t>11 (7.5 - 12.3)</w:t>
            </w:r>
          </w:p>
        </w:tc>
      </w:tr>
      <w:tr w:rsidR="00DC18E2" w:rsidRPr="00582897" w14:paraId="7ECD1070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BAE329" w14:textId="77777777" w:rsidR="00DC18E2" w:rsidRPr="00927A41" w:rsidRDefault="00DC18E2" w:rsidP="00DC18E2">
            <w:r w:rsidRPr="00927A41">
              <w:lastRenderedPageBreak/>
              <w:t>ESLD, transplant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A96792" w14:textId="77777777" w:rsidR="00DC18E2" w:rsidRPr="00927A41" w:rsidRDefault="00DC18E2" w:rsidP="00DC18E2">
            <w:r w:rsidRPr="00927A41">
              <w:t>81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F7376A" w14:textId="77777777" w:rsidR="00DC18E2" w:rsidRPr="00927A41" w:rsidRDefault="00DC18E2" w:rsidP="00DC18E2">
            <w:r w:rsidRPr="00927A41">
              <w:t>875 (797 - 957)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159C26" w14:textId="77777777" w:rsidR="00DC18E2" w:rsidRPr="00927A41" w:rsidRDefault="00DC18E2" w:rsidP="00DC18E2">
            <w:r w:rsidRPr="00927A41">
              <w:t>0.9 (0 - 2.3)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1431F4" w14:textId="77777777" w:rsidR="00DC18E2" w:rsidRPr="00927A41" w:rsidRDefault="00DC18E2" w:rsidP="00DC18E2">
            <w:r w:rsidRPr="00927A41">
              <w:t>9.5 (2 - 18.7)</w:t>
            </w:r>
          </w:p>
        </w:tc>
      </w:tr>
      <w:tr w:rsidR="00DC18E2" w:rsidRPr="00582897" w14:paraId="280298DA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FC9EBD" w14:textId="77777777" w:rsidR="00DC18E2" w:rsidRPr="00927A41" w:rsidRDefault="00DC18E2" w:rsidP="00DC18E2">
            <w:proofErr w:type="spellStart"/>
            <w:r w:rsidRPr="00927A41">
              <w:t>Pancreasca</w:t>
            </w:r>
            <w:proofErr w:type="spellEnd"/>
            <w:r w:rsidRPr="00927A41">
              <w:t>., Whipple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627607" w14:textId="77777777" w:rsidR="00DC18E2" w:rsidRPr="00927A41" w:rsidRDefault="00DC18E2" w:rsidP="00DC18E2">
            <w:r w:rsidRPr="00927A41">
              <w:t>413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56BB50" w14:textId="77777777" w:rsidR="00DC18E2" w:rsidRPr="00927A41" w:rsidRDefault="00DC18E2" w:rsidP="00DC18E2">
            <w:r w:rsidRPr="00927A41">
              <w:t>268 (103 - 443)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5CE4EC" w14:textId="77777777"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C70B21" w14:textId="77777777" w:rsidR="00DC18E2" w:rsidRPr="00927A41" w:rsidRDefault="00DC18E2" w:rsidP="00DC18E2">
            <w:r w:rsidRPr="00927A41">
              <w:t>7.15 (1 - 13.9)</w:t>
            </w:r>
          </w:p>
        </w:tc>
      </w:tr>
      <w:tr w:rsidR="00DC18E2" w:rsidRPr="00582897" w14:paraId="683ED9D0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AEAEF4" w14:textId="77777777" w:rsidR="00DC18E2" w:rsidRPr="00927A41" w:rsidRDefault="00DC18E2" w:rsidP="00DC18E2">
            <w:r w:rsidRPr="00927A41">
              <w:t>AAA, EVAR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7A6C40" w14:textId="77777777" w:rsidR="00DC18E2" w:rsidRPr="00927A41" w:rsidRDefault="00DC18E2" w:rsidP="00DC18E2">
            <w:r w:rsidRPr="00927A41">
              <w:t>138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97DA7F" w14:textId="77777777" w:rsidR="00DC18E2" w:rsidRPr="00927A41" w:rsidRDefault="00DC18E2" w:rsidP="00DC18E2">
            <w:r w:rsidRPr="00927A41">
              <w:t>246 (166 - 305)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A60EBB" w14:textId="77777777" w:rsidR="00DC18E2" w:rsidRPr="00927A41" w:rsidRDefault="00DC18E2" w:rsidP="00DC18E2">
            <w:r w:rsidRPr="00927A41">
              <w:t>0 (0 - 0.6)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8FF88D" w14:textId="77777777" w:rsidR="00DC18E2" w:rsidRPr="00927A41" w:rsidRDefault="00DC18E2" w:rsidP="00DC18E2">
            <w:r w:rsidRPr="00927A41">
              <w:t>3.8 (2.2 - 7.1)</w:t>
            </w:r>
          </w:p>
        </w:tc>
      </w:tr>
      <w:tr w:rsidR="00DC18E2" w:rsidRPr="00582897" w14:paraId="61BDB528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37014B" w14:textId="77777777" w:rsidR="00DC18E2" w:rsidRPr="00927A41" w:rsidRDefault="00DC18E2" w:rsidP="00DC18E2">
            <w:r w:rsidRPr="00927A41">
              <w:t>ASD, repair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3966F9" w14:textId="77777777" w:rsidR="00DC18E2" w:rsidRPr="00927A41" w:rsidRDefault="00DC18E2" w:rsidP="00DC18E2">
            <w:r w:rsidRPr="00927A41">
              <w:t>164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30384C" w14:textId="77777777" w:rsidR="00DC18E2" w:rsidRPr="00927A41" w:rsidRDefault="00DC18E2" w:rsidP="00DC18E2">
            <w:r w:rsidRPr="00927A41">
              <w:t>74 (56 - 132)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EC8D47" w14:textId="77777777"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F4DC8C" w14:textId="77777777" w:rsidR="00DC18E2" w:rsidRPr="00927A41" w:rsidRDefault="00DC18E2" w:rsidP="00DC18E2">
            <w:r w:rsidRPr="00927A41">
              <w:t>1.3 (0.6 - 1.95)</w:t>
            </w:r>
          </w:p>
        </w:tc>
      </w:tr>
      <w:tr w:rsidR="00DC18E2" w:rsidRPr="00582897" w14:paraId="1A6FB1F1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DBB89E" w14:textId="77777777" w:rsidR="00DC18E2" w:rsidRPr="00927A41" w:rsidRDefault="00DC18E2" w:rsidP="00DC18E2">
            <w:r w:rsidRPr="00927A41">
              <w:t>Instable AP, CABG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464D42" w14:textId="77777777" w:rsidR="00DC18E2" w:rsidRPr="00927A41" w:rsidRDefault="00DC18E2" w:rsidP="00DC18E2">
            <w:r w:rsidRPr="00927A41">
              <w:t>336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0E97DF" w14:textId="77777777" w:rsidR="00DC18E2" w:rsidRPr="00927A41" w:rsidRDefault="00DC18E2" w:rsidP="00DC18E2">
            <w:r w:rsidRPr="00927A41">
              <w:t>279 (244 - 314)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51701" w14:textId="77777777" w:rsidR="00DC18E2" w:rsidRPr="00927A41" w:rsidRDefault="00DC18E2" w:rsidP="00DC18E2">
            <w:r w:rsidRPr="00927A41">
              <w:t>0.6 (0.3 - 0.9)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B08F21" w14:textId="77777777" w:rsidR="00DC18E2" w:rsidRPr="00927A41" w:rsidRDefault="00DC18E2" w:rsidP="00DC18E2">
            <w:r w:rsidRPr="00927A41">
              <w:t>4.8 (3.8 - 6.3)</w:t>
            </w:r>
          </w:p>
        </w:tc>
      </w:tr>
      <w:tr w:rsidR="00DC18E2" w:rsidRPr="00582897" w14:paraId="6DFBD061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0A32EE" w14:textId="77777777" w:rsidR="00DC18E2" w:rsidRPr="00927A41" w:rsidRDefault="00DC18E2" w:rsidP="00DC18E2">
            <w:r w:rsidRPr="00927A41">
              <w:t>HCC, resection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50C023" w14:textId="77777777" w:rsidR="00DC18E2" w:rsidRPr="00927A41" w:rsidRDefault="00DC18E2" w:rsidP="00DC18E2">
            <w:r w:rsidRPr="00927A41">
              <w:t>355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E7B2DE" w14:textId="77777777" w:rsidR="00DC18E2" w:rsidRPr="00927A41" w:rsidRDefault="00DC18E2" w:rsidP="00DC18E2">
            <w:r w:rsidRPr="00927A41">
              <w:t>230 (155 - 336)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C5B24F" w14:textId="77777777"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565B5D" w14:textId="77777777" w:rsidR="00DC18E2" w:rsidRPr="00927A41" w:rsidRDefault="00DC18E2" w:rsidP="00DC18E2">
            <w:r w:rsidRPr="00927A41">
              <w:t>6.2 (4.3 - 9.1)</w:t>
            </w:r>
          </w:p>
        </w:tc>
      </w:tr>
      <w:tr w:rsidR="00DC18E2" w:rsidRPr="00582897" w14:paraId="233558FA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761205" w14:textId="77777777" w:rsidR="00DC18E2" w:rsidRPr="00927A41" w:rsidRDefault="00DC18E2" w:rsidP="00DC18E2">
            <w:proofErr w:type="spellStart"/>
            <w:r w:rsidRPr="00927A41">
              <w:t>Colonca</w:t>
            </w:r>
            <w:proofErr w:type="spellEnd"/>
            <w:r w:rsidRPr="00927A41">
              <w:t>., HIPEC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9E4286" w14:textId="77777777" w:rsidR="00DC18E2" w:rsidRPr="00927A41" w:rsidRDefault="00DC18E2" w:rsidP="00DC18E2">
            <w:r w:rsidRPr="00927A41">
              <w:t>283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6B007F" w14:textId="77777777" w:rsidR="00DC18E2" w:rsidRPr="00927A41" w:rsidRDefault="00DC18E2" w:rsidP="00DC18E2">
            <w:r w:rsidRPr="00927A41">
              <w:t>271 (75 - 405)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FEDEAE" w14:textId="77777777"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B18B2F" w14:textId="77777777" w:rsidR="00DC18E2" w:rsidRPr="00927A41" w:rsidRDefault="00DC18E2" w:rsidP="00DC18E2">
            <w:r w:rsidRPr="00927A41">
              <w:t>8.2 (0.4 - 12.1)</w:t>
            </w:r>
          </w:p>
        </w:tc>
      </w:tr>
      <w:tr w:rsidR="00DC18E2" w:rsidRPr="00582897" w14:paraId="2BF4538C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A32C8F" w14:textId="77777777" w:rsidR="00DC18E2" w:rsidRPr="00927A41" w:rsidRDefault="00DC18E2" w:rsidP="00DC18E2">
            <w:r w:rsidRPr="00927A41">
              <w:t>High-risk endometrium ca, resection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F15D91" w14:textId="77777777" w:rsidR="00DC18E2" w:rsidRPr="00927A41" w:rsidRDefault="00DC18E2" w:rsidP="00DC18E2">
            <w:r w:rsidRPr="00927A41">
              <w:t>83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9F4191" w14:textId="77777777" w:rsidR="00DC18E2" w:rsidRPr="00927A41" w:rsidRDefault="00DC18E2" w:rsidP="00DC18E2">
            <w:r w:rsidRPr="00927A41">
              <w:t>244 (183 - 331)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A332DC" w14:textId="77777777"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E3244C" w14:textId="77777777" w:rsidR="00DC18E2" w:rsidRPr="00927A41" w:rsidRDefault="00DC18E2" w:rsidP="00DC18E2">
            <w:r w:rsidRPr="00927A41">
              <w:t>5.2 (2.8 - 6.9)</w:t>
            </w:r>
          </w:p>
        </w:tc>
      </w:tr>
      <w:tr w:rsidR="00DC18E2" w:rsidRPr="00582897" w14:paraId="63E350AB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35F6D4" w14:textId="77777777" w:rsidR="00DC18E2" w:rsidRPr="00927A41" w:rsidRDefault="00DC18E2" w:rsidP="00DC18E2">
            <w:r w:rsidRPr="00927A41">
              <w:t xml:space="preserve">UUT Ca., </w:t>
            </w:r>
            <w:proofErr w:type="spellStart"/>
            <w:r w:rsidRPr="00927A41">
              <w:t>nefroureterectomy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4AFC1B" w14:textId="77777777" w:rsidR="00DC18E2" w:rsidRPr="00927A41" w:rsidRDefault="00DC18E2" w:rsidP="00DC18E2">
            <w:r w:rsidRPr="00927A41">
              <w:t>148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B67085" w14:textId="77777777" w:rsidR="00DC18E2" w:rsidRPr="00927A41" w:rsidRDefault="00DC18E2" w:rsidP="00DC18E2">
            <w:r w:rsidRPr="00927A41">
              <w:t>229 (188 - 268)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07A0EB" w14:textId="77777777"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B521EC" w14:textId="77777777" w:rsidR="00DC18E2" w:rsidRPr="00927A41" w:rsidRDefault="00DC18E2" w:rsidP="00DC18E2">
            <w:r w:rsidRPr="00927A41">
              <w:t>3.8 (2.6 - 6)</w:t>
            </w:r>
          </w:p>
        </w:tc>
      </w:tr>
      <w:tr w:rsidR="00DC18E2" w:rsidRPr="00582897" w14:paraId="584B9A69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9AACBB" w14:textId="77777777" w:rsidR="00DC18E2" w:rsidRPr="00927A41" w:rsidRDefault="00DC18E2" w:rsidP="00DC18E2">
            <w:r w:rsidRPr="00927A41">
              <w:t>Oral ca., resection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E13809" w14:textId="77777777" w:rsidR="00DC18E2" w:rsidRPr="00927A41" w:rsidRDefault="00DC18E2" w:rsidP="00DC18E2">
            <w:r w:rsidRPr="00927A41">
              <w:t>103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2F6A4A" w14:textId="77777777" w:rsidR="00DC18E2" w:rsidRPr="00927A41" w:rsidRDefault="00DC18E2" w:rsidP="00DC18E2">
            <w:r w:rsidRPr="00927A41">
              <w:t>70 (38 - 109)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0D7B7C" w14:textId="77777777"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4745BF" w14:textId="77777777" w:rsidR="00DC18E2" w:rsidRPr="00927A41" w:rsidRDefault="00DC18E2" w:rsidP="00DC18E2">
            <w:r w:rsidRPr="00927A41">
              <w:t>0.9 (0.2 - 1.3)</w:t>
            </w:r>
          </w:p>
        </w:tc>
      </w:tr>
      <w:tr w:rsidR="00DC18E2" w:rsidRPr="00582897" w14:paraId="0D26E045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6F88CE" w14:textId="77777777" w:rsidR="00DC18E2" w:rsidRPr="00927A41" w:rsidRDefault="00DC18E2" w:rsidP="00DC18E2">
            <w:proofErr w:type="spellStart"/>
            <w:r w:rsidRPr="00927A41">
              <w:t>Mammaca</w:t>
            </w:r>
            <w:proofErr w:type="spellEnd"/>
            <w:r w:rsidRPr="00927A41">
              <w:t>., resection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E03ECC" w14:textId="77777777" w:rsidR="00DC18E2" w:rsidRPr="00927A41" w:rsidRDefault="00DC18E2" w:rsidP="00DC18E2">
            <w:r w:rsidRPr="00927A41">
              <w:t>383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D5EA89" w14:textId="77777777" w:rsidR="00DC18E2" w:rsidRPr="00927A41" w:rsidRDefault="00DC18E2" w:rsidP="00DC18E2">
            <w:r w:rsidRPr="00927A41">
              <w:t>99 (71 - 148)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9335C2" w14:textId="77777777"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81F87E" w14:textId="77777777" w:rsidR="00DC18E2" w:rsidRPr="00927A41" w:rsidRDefault="00DC18E2" w:rsidP="00DC18E2">
            <w:r w:rsidRPr="00927A41">
              <w:t>1.2 (0.4 - 2.1)</w:t>
            </w:r>
          </w:p>
        </w:tc>
      </w:tr>
      <w:tr w:rsidR="00DC18E2" w:rsidRPr="00582897" w14:paraId="03482B93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766DD7" w14:textId="77777777" w:rsidR="00DC18E2" w:rsidRPr="00927A41" w:rsidRDefault="00DC18E2" w:rsidP="00DC18E2">
            <w:r w:rsidRPr="00927A41">
              <w:t>High-grade glioma, resection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60A27B" w14:textId="77777777" w:rsidR="00DC18E2" w:rsidRPr="00927A41" w:rsidRDefault="00DC18E2" w:rsidP="00DC18E2">
            <w:r w:rsidRPr="00927A41">
              <w:t>329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460633" w14:textId="77777777" w:rsidR="00DC18E2" w:rsidRPr="00927A41" w:rsidRDefault="00DC18E2" w:rsidP="00DC18E2">
            <w:r w:rsidRPr="00927A41">
              <w:t>228 (182 - 274)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68B13E" w14:textId="77777777"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643B6A" w14:textId="77777777" w:rsidR="00DC18E2" w:rsidRPr="00927A41" w:rsidRDefault="00DC18E2" w:rsidP="00DC18E2">
            <w:r w:rsidRPr="00927A41">
              <w:t>4.1 (3.1 - 5.2)</w:t>
            </w:r>
          </w:p>
        </w:tc>
      </w:tr>
      <w:tr w:rsidR="00DC18E2" w:rsidRPr="00582897" w14:paraId="16C5EC4A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BC669F" w14:textId="77777777" w:rsidR="00DC18E2" w:rsidRPr="00927A41" w:rsidRDefault="00DC18E2" w:rsidP="00DC18E2">
            <w:r w:rsidRPr="00927A41">
              <w:t>Low-risk endometrium ca, resection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B9886E" w14:textId="77777777" w:rsidR="00DC18E2" w:rsidRPr="00927A41" w:rsidRDefault="00DC18E2" w:rsidP="00DC18E2">
            <w:r w:rsidRPr="00927A41">
              <w:t>83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B3A3F2" w14:textId="77777777" w:rsidR="00DC18E2" w:rsidRPr="00927A41" w:rsidRDefault="00DC18E2" w:rsidP="00DC18E2">
            <w:r w:rsidRPr="00927A41">
              <w:t>244 (183 - 331)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A551C6" w14:textId="77777777"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3EFEE9" w14:textId="77777777" w:rsidR="00DC18E2" w:rsidRPr="00927A41" w:rsidRDefault="00DC18E2" w:rsidP="00DC18E2">
            <w:r w:rsidRPr="00927A41">
              <w:t>5.2 (2.8 - 6.9)</w:t>
            </w:r>
          </w:p>
        </w:tc>
      </w:tr>
      <w:tr w:rsidR="00DC18E2" w:rsidRPr="00582897" w14:paraId="4E70501C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069CD6" w14:textId="77777777" w:rsidR="00DC18E2" w:rsidRPr="00927A41" w:rsidRDefault="00DC18E2" w:rsidP="00DC18E2">
            <w:r w:rsidRPr="00927A41">
              <w:t>Empyema, VATS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BBA24D" w14:textId="77777777" w:rsidR="00DC18E2" w:rsidRPr="00927A41" w:rsidRDefault="00DC18E2" w:rsidP="00DC18E2">
            <w:r w:rsidRPr="00927A41">
              <w:t>55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4E0E4F" w14:textId="77777777" w:rsidR="00DC18E2" w:rsidRPr="00927A41" w:rsidRDefault="00DC18E2" w:rsidP="00DC18E2">
            <w:r w:rsidRPr="00927A41">
              <w:t>174 (120 - 219)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87B83B" w14:textId="77777777"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B36683" w14:textId="77777777" w:rsidR="00DC18E2" w:rsidRPr="00927A41" w:rsidRDefault="00DC18E2" w:rsidP="00DC18E2">
            <w:r w:rsidRPr="00927A41">
              <w:t>4.1 (3.1 - 6.2)</w:t>
            </w:r>
          </w:p>
        </w:tc>
      </w:tr>
      <w:tr w:rsidR="00DC18E2" w:rsidRPr="00582897" w14:paraId="059D9DD5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BE1591" w14:textId="77777777" w:rsidR="00DC18E2" w:rsidRPr="00927A41" w:rsidRDefault="00DC18E2" w:rsidP="00DC18E2">
            <w:r w:rsidRPr="00927A41">
              <w:t>Low-grade glioma, resection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4E3BE3" w14:textId="77777777" w:rsidR="00DC18E2" w:rsidRPr="00927A41" w:rsidRDefault="00DC18E2" w:rsidP="00DC18E2">
            <w:r w:rsidRPr="00927A41">
              <w:t>329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5C2FA2" w14:textId="77777777" w:rsidR="00DC18E2" w:rsidRPr="00927A41" w:rsidRDefault="00DC18E2" w:rsidP="00DC18E2">
            <w:r w:rsidRPr="00927A41">
              <w:t>228 (182 - 274)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9C2E38" w14:textId="77777777"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A6086A" w14:textId="77777777" w:rsidR="00DC18E2" w:rsidRPr="00927A41" w:rsidRDefault="00DC18E2" w:rsidP="00DC18E2">
            <w:r w:rsidRPr="00927A41">
              <w:t>4.1 (3.1 - 5.2)</w:t>
            </w:r>
          </w:p>
        </w:tc>
      </w:tr>
      <w:tr w:rsidR="00DC18E2" w:rsidRPr="00582897" w14:paraId="4B628FF2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BCA742" w14:textId="77777777" w:rsidR="00DC18E2" w:rsidRPr="00927A41" w:rsidRDefault="00DC18E2" w:rsidP="00DC18E2">
            <w:proofErr w:type="spellStart"/>
            <w:r w:rsidRPr="00927A41">
              <w:t>Mammaca</w:t>
            </w:r>
            <w:proofErr w:type="spellEnd"/>
            <w:r w:rsidRPr="00927A41">
              <w:t>., mastectomy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694F45" w14:textId="77777777" w:rsidR="00DC18E2" w:rsidRPr="00927A41" w:rsidRDefault="00DC18E2" w:rsidP="00DC18E2">
            <w:r w:rsidRPr="00927A41">
              <w:t>383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12B7B3" w14:textId="77777777" w:rsidR="00DC18E2" w:rsidRPr="00927A41" w:rsidRDefault="00DC18E2" w:rsidP="00DC18E2">
            <w:r w:rsidRPr="00927A41">
              <w:t>99 (71 - 148)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1E1941" w14:textId="77777777"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BBD18C" w14:textId="77777777" w:rsidR="00DC18E2" w:rsidRPr="00927A41" w:rsidRDefault="00DC18E2" w:rsidP="00DC18E2">
            <w:r w:rsidRPr="00927A41">
              <w:t>1.2 (0.4 - 2.1)</w:t>
            </w:r>
          </w:p>
        </w:tc>
      </w:tr>
      <w:tr w:rsidR="00DC18E2" w:rsidRPr="00582897" w14:paraId="4E08DC09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391793" w14:textId="77777777" w:rsidR="00DC18E2" w:rsidRPr="00927A41" w:rsidRDefault="00DC18E2" w:rsidP="00DC18E2">
            <w:r w:rsidRPr="00927A41">
              <w:t>PAD, bypass surgery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4A2204" w14:textId="77777777" w:rsidR="00DC18E2" w:rsidRPr="00927A41" w:rsidRDefault="00DC18E2" w:rsidP="00DC18E2">
            <w:r w:rsidRPr="00927A41">
              <w:t>43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07D575" w14:textId="77777777" w:rsidR="00DC18E2" w:rsidRPr="00927A41" w:rsidRDefault="00DC18E2" w:rsidP="00DC18E2">
            <w:r w:rsidRPr="00927A41">
              <w:t>218 (163 - 269)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94D9D3" w14:textId="77777777"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7531EA" w14:textId="77777777" w:rsidR="00DC18E2" w:rsidRPr="00927A41" w:rsidRDefault="00DC18E2" w:rsidP="00DC18E2">
            <w:r w:rsidRPr="00927A41">
              <w:t>3.9 (2.9 - 5.1)</w:t>
            </w:r>
          </w:p>
        </w:tc>
      </w:tr>
      <w:tr w:rsidR="00DC18E2" w:rsidRPr="00582897" w14:paraId="1A7808F0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EE3330" w14:textId="77777777" w:rsidR="00DC18E2" w:rsidRPr="00927A41" w:rsidRDefault="00DC18E2" w:rsidP="00DC18E2">
            <w:r w:rsidRPr="00927A41">
              <w:t>Mild salivary gland ca., resection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2EA430" w14:textId="77777777" w:rsidR="00DC18E2" w:rsidRPr="00927A41" w:rsidRDefault="00DC18E2" w:rsidP="00DC18E2">
            <w:r w:rsidRPr="00927A41">
              <w:t>100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5D808E" w14:textId="77777777" w:rsidR="00DC18E2" w:rsidRPr="00927A41" w:rsidRDefault="00DC18E2" w:rsidP="00DC18E2">
            <w:r w:rsidRPr="00927A41">
              <w:t>108 (79 - 175)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19AD7E" w14:textId="77777777"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217AFD" w14:textId="77777777" w:rsidR="00DC18E2" w:rsidRPr="00927A41" w:rsidRDefault="00DC18E2" w:rsidP="00DC18E2">
            <w:r w:rsidRPr="00927A41">
              <w:t>1.2 (1 - 3.1)</w:t>
            </w:r>
          </w:p>
        </w:tc>
      </w:tr>
      <w:tr w:rsidR="00DC18E2" w:rsidRPr="00582897" w14:paraId="691CCD95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FBAE8A" w14:textId="77777777" w:rsidR="00DC18E2" w:rsidRPr="00927A41" w:rsidRDefault="00DC18E2" w:rsidP="00DC18E2">
            <w:r w:rsidRPr="00927A41">
              <w:t>COPD, bullectomy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63A553" w14:textId="77777777" w:rsidR="00DC18E2" w:rsidRPr="00927A41" w:rsidRDefault="00DC18E2" w:rsidP="00DC18E2">
            <w:r w:rsidRPr="00927A41">
              <w:t>55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CA15AD" w14:textId="77777777" w:rsidR="00DC18E2" w:rsidRPr="00927A41" w:rsidRDefault="00DC18E2" w:rsidP="00DC18E2">
            <w:r w:rsidRPr="00927A41">
              <w:t>174 (120 - 219)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AE745A" w14:textId="77777777"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B266C1" w14:textId="77777777" w:rsidR="00DC18E2" w:rsidRPr="00927A41" w:rsidRDefault="00DC18E2" w:rsidP="00DC18E2">
            <w:r w:rsidRPr="00927A41">
              <w:t>4.1 (3.1 - 6.2)</w:t>
            </w:r>
          </w:p>
        </w:tc>
      </w:tr>
      <w:tr w:rsidR="00DC18E2" w:rsidRPr="00582897" w14:paraId="7A0377B4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07B44F" w14:textId="77777777" w:rsidR="00DC18E2" w:rsidRPr="00927A41" w:rsidRDefault="00DC18E2" w:rsidP="00DC18E2">
            <w:r w:rsidRPr="00927A41">
              <w:lastRenderedPageBreak/>
              <w:t>Pleurodesis for pneumothorax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9CF2BE" w14:textId="77777777" w:rsidR="00DC18E2" w:rsidRPr="00927A41" w:rsidRDefault="00DC18E2" w:rsidP="00DC18E2">
            <w:r w:rsidRPr="00927A41">
              <w:t>55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195E21" w14:textId="77777777" w:rsidR="00DC18E2" w:rsidRPr="00927A41" w:rsidRDefault="00DC18E2" w:rsidP="00DC18E2">
            <w:r w:rsidRPr="00927A41">
              <w:t>174 (120 - 219)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3D029D" w14:textId="77777777"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9A06CB" w14:textId="77777777" w:rsidR="00DC18E2" w:rsidRPr="00927A41" w:rsidRDefault="00DC18E2" w:rsidP="00DC18E2">
            <w:r w:rsidRPr="00927A41">
              <w:t>4.1 (3.1 - 6.2)</w:t>
            </w:r>
          </w:p>
        </w:tc>
      </w:tr>
      <w:tr w:rsidR="00DC18E2" w:rsidRPr="00582897" w14:paraId="7463A1F5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142C0C" w14:textId="77777777" w:rsidR="00DC18E2" w:rsidRPr="00927A41" w:rsidRDefault="00DC18E2" w:rsidP="00DC18E2">
            <w:r w:rsidRPr="00927A41">
              <w:t>ESRD, shunt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EACBB6" w14:textId="77777777" w:rsidR="00DC18E2" w:rsidRPr="00927A41" w:rsidRDefault="00DC18E2" w:rsidP="00DC18E2">
            <w:r w:rsidRPr="00927A41">
              <w:t>190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95C8A0" w14:textId="77777777" w:rsidR="00DC18E2" w:rsidRPr="00927A41" w:rsidRDefault="00DC18E2" w:rsidP="00DC18E2">
            <w:r w:rsidRPr="00927A41">
              <w:t>72 (56 - 100)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3E9537" w14:textId="77777777"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EF38D3" w14:textId="77777777" w:rsidR="00DC18E2" w:rsidRDefault="00DC18E2" w:rsidP="00DC18E2">
            <w:r w:rsidRPr="00927A41">
              <w:t>1.1 (0.3 - 1.7)</w:t>
            </w:r>
          </w:p>
        </w:tc>
      </w:tr>
      <w:tr w:rsidR="00DC18E2" w:rsidRPr="00582897" w14:paraId="2B07DE9C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4933C2" w14:textId="77777777" w:rsidR="00DC18E2" w:rsidRPr="00927A41" w:rsidRDefault="00DC18E2" w:rsidP="00DC18E2">
            <w:r w:rsidRPr="00927A41">
              <w:t>AAA, surgical repair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537350" w14:textId="77777777" w:rsidR="00DC18E2" w:rsidRPr="00927A41" w:rsidRDefault="00DC18E2" w:rsidP="00DC18E2">
            <w:r w:rsidRPr="00927A41">
              <w:t>138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7BBC19" w14:textId="77777777" w:rsidR="00DC18E2" w:rsidRPr="00927A41" w:rsidRDefault="00DC18E2" w:rsidP="00DC18E2">
            <w:r w:rsidRPr="00927A41">
              <w:t>246 (166 - 305)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EBE4A0" w14:textId="77777777" w:rsidR="00DC18E2" w:rsidRPr="00927A41" w:rsidRDefault="00DC18E2" w:rsidP="00DC18E2">
            <w:r w:rsidRPr="00927A41">
              <w:t>0 (0 - 0.6)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AE83EC" w14:textId="77777777" w:rsidR="00DC18E2" w:rsidRPr="00927A41" w:rsidRDefault="00DC18E2" w:rsidP="00DC18E2">
            <w:r w:rsidRPr="00927A41">
              <w:t>3.8 (2.2 - 7.1)</w:t>
            </w:r>
          </w:p>
        </w:tc>
      </w:tr>
    </w:tbl>
    <w:p w14:paraId="67F3D379" w14:textId="04DCE1FB" w:rsidR="00346573" w:rsidRDefault="00FC6364" w:rsidP="001438BF">
      <w:pPr>
        <w:pStyle w:val="BodyText"/>
      </w:pPr>
      <w:r>
        <w:rPr>
          <w:rFonts w:ascii="Calibri" w:hAnsi="Calibri" w:cs="Calibri"/>
          <w:i/>
          <w:iCs/>
        </w:rPr>
        <w:t>Abbr</w:t>
      </w:r>
      <w:r w:rsidR="00447BA4">
        <w:rPr>
          <w:rFonts w:ascii="Calibri" w:hAnsi="Calibri" w:cs="Calibri"/>
          <w:i/>
          <w:iCs/>
        </w:rPr>
        <w:t>e</w:t>
      </w:r>
      <w:r>
        <w:rPr>
          <w:rFonts w:ascii="Calibri" w:hAnsi="Calibri" w:cs="Calibri"/>
          <w:i/>
          <w:iCs/>
        </w:rPr>
        <w:t xml:space="preserve">viations: </w:t>
      </w:r>
      <w:r w:rsidRPr="00077D0B">
        <w:rPr>
          <w:rFonts w:ascii="Calibri" w:hAnsi="Calibri" w:cs="Calibri"/>
          <w:i/>
          <w:iCs/>
        </w:rPr>
        <w:t xml:space="preserve">AAA: aneurysm of the abdominal aorta; ASD: atrial septum defect; AP: angina pectoris; CABG: coronary artery bypass graft; ESHF: end-stage heart failure; ESLD: end-stage liver disease; ESRD: end-stage renal disease (kidney transplantation); EVAR: endovascular aortic repair; ca.: carcinoma; HCC: hepatocellular carcinoma; HIPEC: </w:t>
      </w:r>
      <w:proofErr w:type="spellStart"/>
      <w:r w:rsidRPr="00077D0B">
        <w:rPr>
          <w:rFonts w:ascii="Calibri" w:hAnsi="Calibri" w:cs="Calibri"/>
          <w:i/>
          <w:iCs/>
        </w:rPr>
        <w:t>hyperthermic</w:t>
      </w:r>
      <w:proofErr w:type="spellEnd"/>
      <w:r w:rsidRPr="00077D0B">
        <w:rPr>
          <w:rFonts w:ascii="Calibri" w:hAnsi="Calibri" w:cs="Calibri"/>
          <w:i/>
          <w:iCs/>
        </w:rPr>
        <w:t xml:space="preserve"> intraperitoneal chemotherapy; NSCLC: non-small cell lung carcinoma; UUT: upper urinary track; VATS: video assisted thoracoscopic surgery; PAD: peripheral arterial disease; PCI: percutaneous coronary intervention.</w:t>
      </w:r>
    </w:p>
    <w:p w14:paraId="1004A9C5" w14:textId="77777777" w:rsidR="00346573" w:rsidRDefault="00346573">
      <w:pPr>
        <w:rPr>
          <w:i/>
        </w:rPr>
      </w:pPr>
      <w:r>
        <w:rPr>
          <w:i/>
        </w:rPr>
        <w:br w:type="page"/>
      </w:r>
    </w:p>
    <w:p w14:paraId="1DF191C2" w14:textId="0FA8AA6B" w:rsidR="00346573" w:rsidRPr="00346573" w:rsidRDefault="00346573" w:rsidP="001438BF">
      <w:pPr>
        <w:pStyle w:val="BodyText"/>
        <w:rPr>
          <w:i/>
        </w:rPr>
      </w:pPr>
      <w:r>
        <w:rPr>
          <w:i/>
        </w:rPr>
        <w:lastRenderedPageBreak/>
        <w:t>Table 3, t</w:t>
      </w:r>
      <w:r w:rsidRPr="00346573">
        <w:rPr>
          <w:i/>
        </w:rPr>
        <w:t xml:space="preserve">est-retest results of three </w:t>
      </w:r>
      <w:r w:rsidR="002C6583">
        <w:rPr>
          <w:i/>
        </w:rPr>
        <w:t xml:space="preserve">procedures, comprising of eight </w:t>
      </w:r>
      <w:r w:rsidRPr="00346573">
        <w:rPr>
          <w:i/>
        </w:rPr>
        <w:t>health states</w:t>
      </w:r>
      <w:r w:rsidR="006E6821">
        <w:rPr>
          <w:i/>
        </w:rPr>
        <w:t xml:space="preserve">. </w:t>
      </w:r>
    </w:p>
    <w:tbl>
      <w:tblPr>
        <w:tblW w:w="13157" w:type="dxa"/>
        <w:tblLayout w:type="fixed"/>
        <w:tblLook w:val="04A0" w:firstRow="1" w:lastRow="0" w:firstColumn="1" w:lastColumn="0" w:noHBand="0" w:noVBand="1"/>
      </w:tblPr>
      <w:tblGrid>
        <w:gridCol w:w="5312"/>
        <w:gridCol w:w="2730"/>
        <w:gridCol w:w="2267"/>
        <w:gridCol w:w="2848"/>
      </w:tblGrid>
      <w:tr w:rsidR="00346573" w:rsidRPr="00531005" w14:paraId="5B127C88" w14:textId="77777777" w:rsidTr="00CA5B72">
        <w:trPr>
          <w:trHeight w:val="81"/>
        </w:trPr>
        <w:tc>
          <w:tcPr>
            <w:tcW w:w="53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7172E0" w14:textId="77777777" w:rsidR="00346573" w:rsidRPr="00346573" w:rsidRDefault="00346573" w:rsidP="00CA5B72">
            <w:pPr>
              <w:spacing w:after="0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Health state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650EC71" w14:textId="77777777" w:rsidR="00346573" w:rsidRPr="00346573" w:rsidRDefault="00346573" w:rsidP="00CA5B72">
            <w:pPr>
              <w:spacing w:after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346573">
              <w:rPr>
                <w:rFonts w:ascii="Times New Roman" w:eastAsia="Times New Roman" w:hAnsi="Times New Roman" w:cs="Times New Roman"/>
                <w:lang w:eastAsia="en-GB"/>
              </w:rPr>
              <w:t>Utility, day 1 (SE)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98B888F" w14:textId="77777777" w:rsidR="00346573" w:rsidRPr="00346573" w:rsidRDefault="00346573" w:rsidP="00CA5B72">
            <w:pPr>
              <w:spacing w:after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346573">
              <w:rPr>
                <w:rFonts w:ascii="Times New Roman" w:eastAsia="Times New Roman" w:hAnsi="Times New Roman" w:cs="Times New Roman"/>
                <w:lang w:eastAsia="en-GB"/>
              </w:rPr>
              <w:t>Utility, day 2 (SE)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902CA29" w14:textId="128C984A" w:rsidR="00346573" w:rsidRPr="00346573" w:rsidRDefault="007D63B0" w:rsidP="00CA5B72">
            <w:pPr>
              <w:spacing w:after="0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Mean difference (95% CI)</w:t>
            </w:r>
          </w:p>
        </w:tc>
      </w:tr>
      <w:tr w:rsidR="00346573" w:rsidRPr="00531005" w14:paraId="14648958" w14:textId="77777777" w:rsidTr="00CA5B72">
        <w:trPr>
          <w:trHeight w:val="81"/>
        </w:trPr>
        <w:tc>
          <w:tcPr>
            <w:tcW w:w="531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14:paraId="6F404DFC" w14:textId="28D60DD0" w:rsidR="00346573" w:rsidRPr="00346573" w:rsidRDefault="00346573" w:rsidP="00CA5B72">
            <w:pPr>
              <w:spacing w:after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346573">
              <w:rPr>
                <w:rFonts w:ascii="Times New Roman" w:eastAsia="Times New Roman" w:hAnsi="Times New Roman" w:cs="Times New Roman"/>
                <w:lang w:eastAsia="en-GB"/>
              </w:rPr>
              <w:t>COPD, bullectomy - preoperative</w:t>
            </w:r>
          </w:p>
        </w:tc>
        <w:tc>
          <w:tcPr>
            <w:tcW w:w="273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14:paraId="10FCC1EC" w14:textId="77777777" w:rsidR="00346573" w:rsidRPr="00762038" w:rsidRDefault="00346573" w:rsidP="00CA5B72">
            <w:pPr>
              <w:spacing w:after="0"/>
            </w:pPr>
            <w:r w:rsidRPr="00762038">
              <w:t>0.38 (0.02)</w:t>
            </w:r>
          </w:p>
        </w:tc>
        <w:tc>
          <w:tcPr>
            <w:tcW w:w="226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14:paraId="4BA83A7F" w14:textId="77777777" w:rsidR="00346573" w:rsidRPr="00762038" w:rsidRDefault="00346573" w:rsidP="00CA5B72">
            <w:pPr>
              <w:spacing w:after="0"/>
            </w:pPr>
            <w:r w:rsidRPr="00762038">
              <w:t>0.49 (0.02)</w:t>
            </w:r>
          </w:p>
        </w:tc>
        <w:tc>
          <w:tcPr>
            <w:tcW w:w="284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14:paraId="0FD90A15" w14:textId="642245EE" w:rsidR="00346573" w:rsidRPr="00762038" w:rsidRDefault="00A4193D" w:rsidP="00CA5B72">
            <w:pPr>
              <w:spacing w:after="0"/>
            </w:pPr>
            <w:r w:rsidRPr="00762038">
              <w:t>0.11 (0.06 - 0.16)</w:t>
            </w:r>
          </w:p>
        </w:tc>
      </w:tr>
      <w:tr w:rsidR="00346573" w:rsidRPr="00531005" w14:paraId="3A4FD31E" w14:textId="77777777" w:rsidTr="00CA5B72">
        <w:trPr>
          <w:trHeight w:val="81"/>
        </w:trPr>
        <w:tc>
          <w:tcPr>
            <w:tcW w:w="5312" w:type="dxa"/>
            <w:tcBorders>
              <w:left w:val="nil"/>
              <w:right w:val="nil"/>
            </w:tcBorders>
            <w:shd w:val="clear" w:color="auto" w:fill="auto"/>
            <w:noWrap/>
          </w:tcPr>
          <w:p w14:paraId="6FF5B3E8" w14:textId="36DC9DCF" w:rsidR="00346573" w:rsidRPr="00346573" w:rsidRDefault="00346573" w:rsidP="00CA5B72">
            <w:pPr>
              <w:spacing w:after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346573">
              <w:rPr>
                <w:rFonts w:ascii="Times New Roman" w:eastAsia="Times New Roman" w:hAnsi="Times New Roman" w:cs="Times New Roman"/>
                <w:lang w:eastAsia="en-GB"/>
              </w:rPr>
              <w:t xml:space="preserve">COPD, bullectomy - </w:t>
            </w:r>
            <w:proofErr w:type="spellStart"/>
            <w:r w:rsidRPr="00346573">
              <w:rPr>
                <w:rFonts w:ascii="Times New Roman" w:eastAsia="Times New Roman" w:hAnsi="Times New Roman" w:cs="Times New Roman"/>
                <w:lang w:eastAsia="en-GB"/>
              </w:rPr>
              <w:t>postperative</w:t>
            </w:r>
            <w:proofErr w:type="spellEnd"/>
          </w:p>
        </w:tc>
        <w:tc>
          <w:tcPr>
            <w:tcW w:w="2730" w:type="dxa"/>
            <w:tcBorders>
              <w:left w:val="nil"/>
              <w:right w:val="nil"/>
            </w:tcBorders>
            <w:shd w:val="clear" w:color="auto" w:fill="auto"/>
            <w:noWrap/>
          </w:tcPr>
          <w:p w14:paraId="4003BB4D" w14:textId="77777777" w:rsidR="00346573" w:rsidRPr="00762038" w:rsidRDefault="00346573" w:rsidP="00CA5B72">
            <w:pPr>
              <w:spacing w:after="0"/>
            </w:pPr>
            <w:r w:rsidRPr="00762038">
              <w:t>0.43 (0.03)</w:t>
            </w:r>
          </w:p>
        </w:tc>
        <w:tc>
          <w:tcPr>
            <w:tcW w:w="2267" w:type="dxa"/>
            <w:tcBorders>
              <w:left w:val="nil"/>
              <w:right w:val="nil"/>
            </w:tcBorders>
            <w:shd w:val="clear" w:color="auto" w:fill="auto"/>
            <w:noWrap/>
          </w:tcPr>
          <w:p w14:paraId="6A3541BA" w14:textId="77777777" w:rsidR="00346573" w:rsidRPr="00762038" w:rsidRDefault="00346573" w:rsidP="00CA5B72">
            <w:pPr>
              <w:spacing w:after="0"/>
            </w:pPr>
            <w:r w:rsidRPr="00762038">
              <w:t>0.57 (0.02)</w:t>
            </w:r>
          </w:p>
        </w:tc>
        <w:tc>
          <w:tcPr>
            <w:tcW w:w="2848" w:type="dxa"/>
            <w:tcBorders>
              <w:left w:val="nil"/>
              <w:right w:val="nil"/>
            </w:tcBorders>
            <w:shd w:val="clear" w:color="auto" w:fill="auto"/>
            <w:noWrap/>
          </w:tcPr>
          <w:p w14:paraId="182764B9" w14:textId="5DCB87B6" w:rsidR="00346573" w:rsidRPr="00762038" w:rsidRDefault="00A4193D" w:rsidP="00CA5B72">
            <w:pPr>
              <w:spacing w:after="0"/>
            </w:pPr>
            <w:r w:rsidRPr="00762038">
              <w:t>0.14 (0.08 - 0.20)</w:t>
            </w:r>
          </w:p>
        </w:tc>
      </w:tr>
      <w:tr w:rsidR="00346573" w:rsidRPr="00531005" w14:paraId="62E82613" w14:textId="77777777" w:rsidTr="00CA5B72">
        <w:trPr>
          <w:trHeight w:val="81"/>
        </w:trPr>
        <w:tc>
          <w:tcPr>
            <w:tcW w:w="5312" w:type="dxa"/>
            <w:tcBorders>
              <w:left w:val="nil"/>
              <w:right w:val="nil"/>
            </w:tcBorders>
            <w:shd w:val="clear" w:color="auto" w:fill="auto"/>
            <w:noWrap/>
          </w:tcPr>
          <w:p w14:paraId="2362EB6F" w14:textId="77777777" w:rsidR="00346573" w:rsidRDefault="00346573" w:rsidP="00CA5B72">
            <w:pPr>
              <w:spacing w:after="0"/>
            </w:pPr>
            <w:r>
              <w:t>Mild Endometrium ca., resection – preoperative</w:t>
            </w:r>
          </w:p>
        </w:tc>
        <w:tc>
          <w:tcPr>
            <w:tcW w:w="2730" w:type="dxa"/>
            <w:tcBorders>
              <w:left w:val="nil"/>
              <w:right w:val="nil"/>
            </w:tcBorders>
            <w:shd w:val="clear" w:color="auto" w:fill="auto"/>
            <w:noWrap/>
          </w:tcPr>
          <w:p w14:paraId="24EECA62" w14:textId="77777777" w:rsidR="00346573" w:rsidRPr="004D74B8" w:rsidRDefault="00346573" w:rsidP="00CA5B72">
            <w:pPr>
              <w:spacing w:after="0"/>
            </w:pPr>
            <w:r w:rsidRPr="004D74B8">
              <w:t>0</w:t>
            </w:r>
            <w:r>
              <w:t>.</w:t>
            </w:r>
            <w:r w:rsidRPr="004D74B8">
              <w:t>78</w:t>
            </w:r>
            <w:r w:rsidRPr="00346573">
              <w:rPr>
                <w:rFonts w:ascii="Times New Roman" w:eastAsia="Times New Roman" w:hAnsi="Times New Roman" w:cs="Times New Roman"/>
                <w:lang w:eastAsia="en-GB"/>
              </w:rPr>
              <w:t xml:space="preserve"> (0.03)</w:t>
            </w:r>
          </w:p>
        </w:tc>
        <w:tc>
          <w:tcPr>
            <w:tcW w:w="2267" w:type="dxa"/>
            <w:tcBorders>
              <w:left w:val="nil"/>
              <w:right w:val="nil"/>
            </w:tcBorders>
            <w:shd w:val="clear" w:color="auto" w:fill="auto"/>
            <w:noWrap/>
          </w:tcPr>
          <w:p w14:paraId="77D6C8E5" w14:textId="77777777" w:rsidR="00346573" w:rsidRPr="003324AD" w:rsidRDefault="00346573" w:rsidP="00CA5B72">
            <w:pPr>
              <w:spacing w:after="0"/>
            </w:pPr>
            <w:r w:rsidRPr="003324AD">
              <w:t>0</w:t>
            </w:r>
            <w:r>
              <w:t>.</w:t>
            </w:r>
            <w:r w:rsidRPr="003324AD">
              <w:t>83</w:t>
            </w:r>
            <w:r>
              <w:t xml:space="preserve"> (0.02)</w:t>
            </w:r>
          </w:p>
        </w:tc>
        <w:tc>
          <w:tcPr>
            <w:tcW w:w="2848" w:type="dxa"/>
            <w:tcBorders>
              <w:left w:val="nil"/>
              <w:right w:val="nil"/>
            </w:tcBorders>
            <w:shd w:val="clear" w:color="auto" w:fill="auto"/>
            <w:noWrap/>
          </w:tcPr>
          <w:p w14:paraId="05E5FB59" w14:textId="3B9D5157" w:rsidR="00346573" w:rsidRPr="004E4DF6" w:rsidRDefault="00A4193D" w:rsidP="00CA5B72">
            <w:pPr>
              <w:spacing w:after="0"/>
            </w:pPr>
            <w:r w:rsidRPr="00A4193D">
              <w:t>0.05 (-0.01 - 0.11)</w:t>
            </w:r>
          </w:p>
        </w:tc>
      </w:tr>
      <w:tr w:rsidR="00346573" w:rsidRPr="00531005" w14:paraId="5E2BA412" w14:textId="77777777" w:rsidTr="00CA5B72">
        <w:trPr>
          <w:trHeight w:val="81"/>
        </w:trPr>
        <w:tc>
          <w:tcPr>
            <w:tcW w:w="5312" w:type="dxa"/>
            <w:tcBorders>
              <w:left w:val="nil"/>
              <w:right w:val="nil"/>
            </w:tcBorders>
            <w:shd w:val="clear" w:color="auto" w:fill="auto"/>
            <w:noWrap/>
          </w:tcPr>
          <w:p w14:paraId="7F098F33" w14:textId="77777777" w:rsidR="00346573" w:rsidRDefault="00346573" w:rsidP="00CA5B72">
            <w:pPr>
              <w:spacing w:after="0"/>
            </w:pPr>
            <w:r>
              <w:t>Mild Endometrium ca., resection – postoperative</w:t>
            </w:r>
          </w:p>
        </w:tc>
        <w:tc>
          <w:tcPr>
            <w:tcW w:w="2730" w:type="dxa"/>
            <w:tcBorders>
              <w:left w:val="nil"/>
              <w:right w:val="nil"/>
            </w:tcBorders>
            <w:shd w:val="clear" w:color="auto" w:fill="auto"/>
            <w:noWrap/>
          </w:tcPr>
          <w:p w14:paraId="2CC791BD" w14:textId="77777777" w:rsidR="00346573" w:rsidRPr="004D74B8" w:rsidRDefault="00346573" w:rsidP="00CA5B72">
            <w:pPr>
              <w:spacing w:after="0"/>
            </w:pPr>
            <w:r w:rsidRPr="004D74B8">
              <w:t>0</w:t>
            </w:r>
            <w:r>
              <w:t>.</w:t>
            </w:r>
            <w:r w:rsidRPr="004D74B8">
              <w:t>94</w:t>
            </w:r>
            <w:r w:rsidRPr="00346573">
              <w:rPr>
                <w:rFonts w:ascii="Times New Roman" w:eastAsia="Times New Roman" w:hAnsi="Times New Roman" w:cs="Times New Roman"/>
                <w:lang w:eastAsia="en-GB"/>
              </w:rPr>
              <w:t xml:space="preserve"> (0.03)</w:t>
            </w:r>
          </w:p>
        </w:tc>
        <w:tc>
          <w:tcPr>
            <w:tcW w:w="2267" w:type="dxa"/>
            <w:tcBorders>
              <w:left w:val="nil"/>
              <w:right w:val="nil"/>
            </w:tcBorders>
            <w:shd w:val="clear" w:color="auto" w:fill="auto"/>
            <w:noWrap/>
          </w:tcPr>
          <w:p w14:paraId="7F2EBD06" w14:textId="77777777" w:rsidR="00346573" w:rsidRPr="003324AD" w:rsidRDefault="00346573" w:rsidP="00CA5B72">
            <w:pPr>
              <w:spacing w:after="0"/>
            </w:pPr>
            <w:r w:rsidRPr="003324AD">
              <w:t>0</w:t>
            </w:r>
            <w:r>
              <w:t>.</w:t>
            </w:r>
            <w:r w:rsidRPr="003324AD">
              <w:t>96</w:t>
            </w:r>
            <w:r>
              <w:t xml:space="preserve"> (0.01)</w:t>
            </w:r>
          </w:p>
        </w:tc>
        <w:tc>
          <w:tcPr>
            <w:tcW w:w="2848" w:type="dxa"/>
            <w:tcBorders>
              <w:left w:val="nil"/>
              <w:right w:val="nil"/>
            </w:tcBorders>
            <w:shd w:val="clear" w:color="auto" w:fill="auto"/>
            <w:noWrap/>
          </w:tcPr>
          <w:p w14:paraId="3F168651" w14:textId="1F1CCDD0" w:rsidR="00346573" w:rsidRPr="004E4DF6" w:rsidRDefault="00A4193D" w:rsidP="00CA5B72">
            <w:pPr>
              <w:spacing w:after="0"/>
            </w:pPr>
            <w:r w:rsidRPr="00A4193D">
              <w:t>0.02 (-0.03 - 0.07)</w:t>
            </w:r>
          </w:p>
        </w:tc>
      </w:tr>
      <w:tr w:rsidR="00346573" w:rsidRPr="00531005" w14:paraId="236E5BF1" w14:textId="77777777" w:rsidTr="00CA5B72">
        <w:trPr>
          <w:trHeight w:val="81"/>
        </w:trPr>
        <w:tc>
          <w:tcPr>
            <w:tcW w:w="5312" w:type="dxa"/>
            <w:tcBorders>
              <w:left w:val="nil"/>
              <w:right w:val="nil"/>
            </w:tcBorders>
            <w:shd w:val="clear" w:color="auto" w:fill="auto"/>
            <w:noWrap/>
          </w:tcPr>
          <w:p w14:paraId="4B422DCA" w14:textId="77777777" w:rsidR="00346573" w:rsidRDefault="00346573" w:rsidP="00CA5B72">
            <w:pPr>
              <w:spacing w:after="0"/>
            </w:pPr>
            <w:r>
              <w:t>Mild Endometrium ca., resection – preoperative</w:t>
            </w:r>
          </w:p>
        </w:tc>
        <w:tc>
          <w:tcPr>
            <w:tcW w:w="2730" w:type="dxa"/>
            <w:tcBorders>
              <w:left w:val="nil"/>
              <w:right w:val="nil"/>
            </w:tcBorders>
            <w:shd w:val="clear" w:color="auto" w:fill="auto"/>
            <w:noWrap/>
          </w:tcPr>
          <w:p w14:paraId="44E383C3" w14:textId="77777777" w:rsidR="00346573" w:rsidRPr="004D74B8" w:rsidRDefault="00346573" w:rsidP="00CA5B72">
            <w:pPr>
              <w:spacing w:after="0"/>
            </w:pPr>
            <w:r w:rsidRPr="004D74B8">
              <w:t>0</w:t>
            </w:r>
            <w:r>
              <w:t>.</w:t>
            </w:r>
            <w:r w:rsidRPr="004D74B8">
              <w:t>69</w:t>
            </w:r>
            <w:r w:rsidRPr="00346573">
              <w:rPr>
                <w:rFonts w:ascii="Times New Roman" w:eastAsia="Times New Roman" w:hAnsi="Times New Roman" w:cs="Times New Roman"/>
                <w:lang w:eastAsia="en-GB"/>
              </w:rPr>
              <w:t xml:space="preserve"> (0.03)</w:t>
            </w:r>
          </w:p>
        </w:tc>
        <w:tc>
          <w:tcPr>
            <w:tcW w:w="2267" w:type="dxa"/>
            <w:tcBorders>
              <w:left w:val="nil"/>
              <w:right w:val="nil"/>
            </w:tcBorders>
            <w:shd w:val="clear" w:color="auto" w:fill="auto"/>
            <w:noWrap/>
          </w:tcPr>
          <w:p w14:paraId="6742A076" w14:textId="77777777" w:rsidR="00346573" w:rsidRPr="003324AD" w:rsidRDefault="00346573" w:rsidP="00CA5B72">
            <w:pPr>
              <w:spacing w:after="0"/>
            </w:pPr>
            <w:r w:rsidRPr="003324AD">
              <w:t>0</w:t>
            </w:r>
            <w:r>
              <w:t>.</w:t>
            </w:r>
            <w:r w:rsidRPr="003324AD">
              <w:t>71</w:t>
            </w:r>
            <w:r>
              <w:t xml:space="preserve"> (0.00)</w:t>
            </w:r>
          </w:p>
        </w:tc>
        <w:tc>
          <w:tcPr>
            <w:tcW w:w="2848" w:type="dxa"/>
            <w:tcBorders>
              <w:left w:val="nil"/>
              <w:right w:val="nil"/>
            </w:tcBorders>
            <w:shd w:val="clear" w:color="auto" w:fill="auto"/>
            <w:noWrap/>
          </w:tcPr>
          <w:p w14:paraId="0212B9CB" w14:textId="39E01346" w:rsidR="00346573" w:rsidRPr="004E4DF6" w:rsidRDefault="00A4193D" w:rsidP="00CA5B72">
            <w:pPr>
              <w:spacing w:after="0"/>
            </w:pPr>
            <w:r w:rsidRPr="00A4193D">
              <w:t>0.02 (-0.03 - 0.07)</w:t>
            </w:r>
          </w:p>
        </w:tc>
      </w:tr>
      <w:tr w:rsidR="00346573" w:rsidRPr="00531005" w14:paraId="7DC6A320" w14:textId="77777777" w:rsidTr="00CA5B72">
        <w:trPr>
          <w:trHeight w:val="81"/>
        </w:trPr>
        <w:tc>
          <w:tcPr>
            <w:tcW w:w="5312" w:type="dxa"/>
            <w:tcBorders>
              <w:left w:val="nil"/>
              <w:right w:val="nil"/>
            </w:tcBorders>
            <w:shd w:val="clear" w:color="auto" w:fill="auto"/>
            <w:noWrap/>
          </w:tcPr>
          <w:p w14:paraId="5BC9F30F" w14:textId="77777777" w:rsidR="00346573" w:rsidRDefault="00346573" w:rsidP="00CA5B72">
            <w:pPr>
              <w:spacing w:after="0"/>
            </w:pPr>
            <w:r>
              <w:t>Mild Endometrium ca., resection – postoperative</w:t>
            </w:r>
          </w:p>
        </w:tc>
        <w:tc>
          <w:tcPr>
            <w:tcW w:w="2730" w:type="dxa"/>
            <w:tcBorders>
              <w:left w:val="nil"/>
              <w:right w:val="nil"/>
            </w:tcBorders>
            <w:shd w:val="clear" w:color="auto" w:fill="auto"/>
            <w:noWrap/>
          </w:tcPr>
          <w:p w14:paraId="6D7E745E" w14:textId="77777777" w:rsidR="00346573" w:rsidRDefault="00346573" w:rsidP="00CA5B72">
            <w:pPr>
              <w:spacing w:after="0"/>
            </w:pPr>
            <w:r w:rsidRPr="004D74B8">
              <w:t>0</w:t>
            </w:r>
            <w:r>
              <w:t>.</w:t>
            </w:r>
            <w:r w:rsidRPr="004D74B8">
              <w:t>84</w:t>
            </w:r>
            <w:r w:rsidRPr="00346573">
              <w:rPr>
                <w:rFonts w:ascii="Times New Roman" w:eastAsia="Times New Roman" w:hAnsi="Times New Roman" w:cs="Times New Roman"/>
                <w:lang w:eastAsia="en-GB"/>
              </w:rPr>
              <w:t xml:space="preserve"> (0.03)</w:t>
            </w:r>
          </w:p>
        </w:tc>
        <w:tc>
          <w:tcPr>
            <w:tcW w:w="2267" w:type="dxa"/>
            <w:tcBorders>
              <w:left w:val="nil"/>
              <w:right w:val="nil"/>
            </w:tcBorders>
            <w:shd w:val="clear" w:color="auto" w:fill="auto"/>
            <w:noWrap/>
          </w:tcPr>
          <w:p w14:paraId="274325E6" w14:textId="77777777" w:rsidR="00346573" w:rsidRDefault="00346573" w:rsidP="00CA5B72">
            <w:pPr>
              <w:spacing w:after="0"/>
            </w:pPr>
            <w:r w:rsidRPr="003324AD">
              <w:t>0</w:t>
            </w:r>
            <w:r>
              <w:t>.</w:t>
            </w:r>
            <w:r w:rsidRPr="003324AD">
              <w:t>90</w:t>
            </w:r>
            <w:r>
              <w:t xml:space="preserve"> (0.01)</w:t>
            </w:r>
          </w:p>
        </w:tc>
        <w:tc>
          <w:tcPr>
            <w:tcW w:w="2848" w:type="dxa"/>
            <w:tcBorders>
              <w:left w:val="nil"/>
              <w:right w:val="nil"/>
            </w:tcBorders>
            <w:shd w:val="clear" w:color="auto" w:fill="auto"/>
            <w:noWrap/>
          </w:tcPr>
          <w:p w14:paraId="5611A3D2" w14:textId="06B4B58E" w:rsidR="00346573" w:rsidRDefault="00A4193D" w:rsidP="00CA5B72">
            <w:pPr>
              <w:spacing w:after="0"/>
            </w:pPr>
            <w:r w:rsidRPr="00A4193D">
              <w:t>0.06 (0.01 - 0.11)</w:t>
            </w:r>
          </w:p>
        </w:tc>
      </w:tr>
      <w:tr w:rsidR="00346573" w:rsidRPr="00531005" w14:paraId="5634255E" w14:textId="77777777" w:rsidTr="00CA5B72">
        <w:trPr>
          <w:trHeight w:val="81"/>
        </w:trPr>
        <w:tc>
          <w:tcPr>
            <w:tcW w:w="5312" w:type="dxa"/>
            <w:tcBorders>
              <w:left w:val="nil"/>
              <w:right w:val="nil"/>
            </w:tcBorders>
            <w:shd w:val="clear" w:color="auto" w:fill="auto"/>
            <w:noWrap/>
          </w:tcPr>
          <w:p w14:paraId="486CFBC9" w14:textId="77777777" w:rsidR="00346573" w:rsidRDefault="00346573" w:rsidP="00CA5B72">
            <w:pPr>
              <w:spacing w:after="0"/>
            </w:pPr>
            <w:r>
              <w:t>Pneumothorax, pleurodesis - preoperative</w:t>
            </w:r>
          </w:p>
        </w:tc>
        <w:tc>
          <w:tcPr>
            <w:tcW w:w="2730" w:type="dxa"/>
            <w:tcBorders>
              <w:left w:val="nil"/>
              <w:right w:val="nil"/>
            </w:tcBorders>
            <w:shd w:val="clear" w:color="auto" w:fill="auto"/>
            <w:noWrap/>
          </w:tcPr>
          <w:p w14:paraId="18041CEC" w14:textId="77777777" w:rsidR="00346573" w:rsidRPr="0090445F" w:rsidRDefault="00346573" w:rsidP="00CA5B72">
            <w:pPr>
              <w:spacing w:after="0"/>
            </w:pPr>
            <w:r w:rsidRPr="0090445F">
              <w:t>0</w:t>
            </w:r>
            <w:r>
              <w:t>.</w:t>
            </w:r>
            <w:r w:rsidRPr="0090445F">
              <w:t>75</w:t>
            </w:r>
            <w:r>
              <w:t xml:space="preserve"> (0.04)</w:t>
            </w:r>
          </w:p>
        </w:tc>
        <w:tc>
          <w:tcPr>
            <w:tcW w:w="2267" w:type="dxa"/>
            <w:tcBorders>
              <w:left w:val="nil"/>
              <w:right w:val="nil"/>
            </w:tcBorders>
            <w:shd w:val="clear" w:color="auto" w:fill="auto"/>
            <w:noWrap/>
          </w:tcPr>
          <w:p w14:paraId="70D64779" w14:textId="77777777" w:rsidR="00346573" w:rsidRPr="005B7AD1" w:rsidRDefault="00346573" w:rsidP="00CA5B72">
            <w:pPr>
              <w:spacing w:after="0"/>
            </w:pPr>
            <w:r w:rsidRPr="005B7AD1">
              <w:t>0</w:t>
            </w:r>
            <w:r>
              <w:t>.</w:t>
            </w:r>
            <w:r w:rsidRPr="005B7AD1">
              <w:t>89</w:t>
            </w:r>
            <w:r>
              <w:t xml:space="preserve"> (0.01)</w:t>
            </w:r>
          </w:p>
        </w:tc>
        <w:tc>
          <w:tcPr>
            <w:tcW w:w="2848" w:type="dxa"/>
            <w:tcBorders>
              <w:left w:val="nil"/>
              <w:right w:val="nil"/>
            </w:tcBorders>
            <w:shd w:val="clear" w:color="auto" w:fill="auto"/>
            <w:noWrap/>
          </w:tcPr>
          <w:p w14:paraId="6780E092" w14:textId="591F1C19" w:rsidR="00346573" w:rsidRPr="00D16F50" w:rsidRDefault="00A4193D" w:rsidP="00CA5B72">
            <w:pPr>
              <w:spacing w:after="0"/>
            </w:pPr>
            <w:r w:rsidRPr="00A4193D">
              <w:t>0.14 (0.07 - 0.21)</w:t>
            </w:r>
          </w:p>
        </w:tc>
      </w:tr>
      <w:tr w:rsidR="00346573" w:rsidRPr="00531005" w14:paraId="6D30AA34" w14:textId="77777777" w:rsidTr="00CA5B72">
        <w:trPr>
          <w:trHeight w:val="81"/>
        </w:trPr>
        <w:tc>
          <w:tcPr>
            <w:tcW w:w="531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298A694E" w14:textId="77777777" w:rsidR="00346573" w:rsidRDefault="00346573" w:rsidP="00CA5B72">
            <w:pPr>
              <w:spacing w:after="0"/>
            </w:pPr>
            <w:r>
              <w:t>Pneumothorax, pleurodesis - postoperative</w:t>
            </w:r>
          </w:p>
        </w:tc>
        <w:tc>
          <w:tcPr>
            <w:tcW w:w="27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3DF6AD3A" w14:textId="77777777" w:rsidR="00346573" w:rsidRDefault="00346573" w:rsidP="00CA5B72">
            <w:pPr>
              <w:spacing w:after="0"/>
            </w:pPr>
            <w:r w:rsidRPr="0090445F">
              <w:t>0</w:t>
            </w:r>
            <w:r>
              <w:t>.</w:t>
            </w:r>
            <w:r w:rsidRPr="0090445F">
              <w:t>98</w:t>
            </w:r>
            <w:r>
              <w:t xml:space="preserve"> (0.00)</w:t>
            </w:r>
          </w:p>
        </w:tc>
        <w:tc>
          <w:tcPr>
            <w:tcW w:w="226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3B606662" w14:textId="77777777" w:rsidR="00346573" w:rsidRDefault="00346573" w:rsidP="00CA5B72">
            <w:pPr>
              <w:spacing w:after="0"/>
            </w:pPr>
            <w:r w:rsidRPr="005B7AD1">
              <w:t>0</w:t>
            </w:r>
            <w:r>
              <w:t>.</w:t>
            </w:r>
            <w:r w:rsidRPr="005B7AD1">
              <w:t>98</w:t>
            </w:r>
            <w:r>
              <w:t xml:space="preserve"> (0.01)</w:t>
            </w:r>
          </w:p>
        </w:tc>
        <w:tc>
          <w:tcPr>
            <w:tcW w:w="284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7C448F0C" w14:textId="58BBDA2A" w:rsidR="00346573" w:rsidRDefault="00A4193D" w:rsidP="00CA5B72">
            <w:pPr>
              <w:spacing w:after="0"/>
            </w:pPr>
            <w:r w:rsidRPr="00A4193D">
              <w:t>0.00 (-0.02 - 0.02)</w:t>
            </w:r>
          </w:p>
        </w:tc>
      </w:tr>
    </w:tbl>
    <w:p w14:paraId="159D2253" w14:textId="77777777" w:rsidR="00A4193D" w:rsidRDefault="00A4193D" w:rsidP="00A4193D">
      <w:pPr>
        <w:pStyle w:val="BodyText"/>
        <w:keepNext/>
      </w:pPr>
      <w:r>
        <w:rPr>
          <w:noProof/>
          <w:lang w:val="en-GB" w:eastAsia="en-GB"/>
        </w:rPr>
        <w:drawing>
          <wp:inline distT="0" distB="0" distL="0" distR="0" wp14:anchorId="62CBEBD3" wp14:editId="09D2092A">
            <wp:extent cx="3632200" cy="3446989"/>
            <wp:effectExtent l="0" t="0" r="6350" b="127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230" cy="345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EFE8DFD" w14:textId="56A0A620" w:rsidR="00346573" w:rsidRDefault="00A4193D" w:rsidP="00A4193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, Bland-Altman plot showing the </w:t>
      </w:r>
      <w:r w:rsidR="00616B1B">
        <w:t>QoL</w:t>
      </w:r>
      <w:r>
        <w:t xml:space="preserve"> scored in two sessions. </w:t>
      </w:r>
    </w:p>
    <w:sectPr w:rsidR="00346573" w:rsidSect="004877D2">
      <w:pgSz w:w="15840" w:h="12240" w:orient="landscape"/>
      <w:pgMar w:top="1417" w:right="1417" w:bottom="1417" w:left="1417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4DA24B" w14:textId="77777777" w:rsidR="00DE441C" w:rsidRDefault="00DE441C">
      <w:pPr>
        <w:spacing w:after="0"/>
      </w:pPr>
      <w:r>
        <w:separator/>
      </w:r>
    </w:p>
  </w:endnote>
  <w:endnote w:type="continuationSeparator" w:id="0">
    <w:p w14:paraId="56A8898E" w14:textId="77777777" w:rsidR="00DE441C" w:rsidRDefault="00DE44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370265"/>
      <w:docPartObj>
        <w:docPartGallery w:val="Page Numbers (Bottom of Page)"/>
        <w:docPartUnique/>
      </w:docPartObj>
    </w:sdtPr>
    <w:sdtContent>
      <w:p w14:paraId="76953D80" w14:textId="77777777" w:rsidR="00BA1C36" w:rsidRDefault="00BA1C3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B2784">
          <w:rPr>
            <w:noProof/>
            <w:lang w:val="nl-NL"/>
          </w:rPr>
          <w:t>9</w:t>
        </w:r>
        <w:r>
          <w:fldChar w:fldCharType="end"/>
        </w:r>
      </w:p>
    </w:sdtContent>
  </w:sdt>
  <w:p w14:paraId="56655FF2" w14:textId="77777777" w:rsidR="00BA1C36" w:rsidRDefault="00BA1C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527036" w14:textId="77777777" w:rsidR="00DE441C" w:rsidRDefault="00DE441C">
      <w:r>
        <w:separator/>
      </w:r>
    </w:p>
  </w:footnote>
  <w:footnote w:type="continuationSeparator" w:id="0">
    <w:p w14:paraId="45E4C579" w14:textId="77777777" w:rsidR="00DE441C" w:rsidRDefault="00DE44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EBCA07" w14:textId="321E5222" w:rsidR="00BA1C36" w:rsidRPr="00A67875" w:rsidRDefault="00BA1C36" w:rsidP="005075E3">
    <w:pPr>
      <w:pStyle w:val="Title"/>
      <w:jc w:val="left"/>
      <w:rPr>
        <w:rFonts w:cstheme="majorHAnsi"/>
        <w:b w:val="0"/>
        <w:color w:val="000000" w:themeColor="text1"/>
        <w:sz w:val="16"/>
        <w:szCs w:val="20"/>
      </w:rPr>
    </w:pPr>
    <w:r w:rsidRPr="00A67875">
      <w:rPr>
        <w:rFonts w:cstheme="majorHAnsi"/>
        <w:b w:val="0"/>
        <w:color w:val="000000" w:themeColor="text1"/>
        <w:sz w:val="16"/>
        <w:szCs w:val="20"/>
      </w:rPr>
      <w:t>Appendix B: Utilitarian distribution of scarce surgical capacity during the COVID-19 crisis and beyond: a comparative modelling study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202E990"/>
    <w:multiLevelType w:val="multilevel"/>
    <w:tmpl w:val="4FE0B86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F558C41"/>
    <w:multiLevelType w:val="multilevel"/>
    <w:tmpl w:val="75083488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55D4B03"/>
    <w:multiLevelType w:val="multilevel"/>
    <w:tmpl w:val="5BAEB7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CD3A7BFA"/>
    <w:multiLevelType w:val="multilevel"/>
    <w:tmpl w:val="DC566CB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E17F69BA"/>
    <w:multiLevelType w:val="multilevel"/>
    <w:tmpl w:val="6CEC2B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E738D5F3"/>
    <w:multiLevelType w:val="multilevel"/>
    <w:tmpl w:val="86142B10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4165513"/>
    <w:multiLevelType w:val="multilevel"/>
    <w:tmpl w:val="F86AC366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874BD5F"/>
    <w:multiLevelType w:val="multilevel"/>
    <w:tmpl w:val="A26A59A8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8">
    <w:abstractNumId w:val="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9">
    <w:abstractNumId w:val="7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F1A92"/>
    <w:rsid w:val="001208ED"/>
    <w:rsid w:val="001438BF"/>
    <w:rsid w:val="001763B7"/>
    <w:rsid w:val="002B2784"/>
    <w:rsid w:val="002C5F21"/>
    <w:rsid w:val="002C6583"/>
    <w:rsid w:val="0031406A"/>
    <w:rsid w:val="00315578"/>
    <w:rsid w:val="00317C1E"/>
    <w:rsid w:val="00346573"/>
    <w:rsid w:val="00397472"/>
    <w:rsid w:val="003A165F"/>
    <w:rsid w:val="003B20F9"/>
    <w:rsid w:val="003F5E9C"/>
    <w:rsid w:val="00433F6E"/>
    <w:rsid w:val="00447BA4"/>
    <w:rsid w:val="004877D2"/>
    <w:rsid w:val="004E29B3"/>
    <w:rsid w:val="004F5FA9"/>
    <w:rsid w:val="005075E3"/>
    <w:rsid w:val="00531005"/>
    <w:rsid w:val="00533420"/>
    <w:rsid w:val="00582397"/>
    <w:rsid w:val="00582897"/>
    <w:rsid w:val="0058717C"/>
    <w:rsid w:val="00590D07"/>
    <w:rsid w:val="005B6506"/>
    <w:rsid w:val="005D2CD8"/>
    <w:rsid w:val="00616B1B"/>
    <w:rsid w:val="00624940"/>
    <w:rsid w:val="00650711"/>
    <w:rsid w:val="00653062"/>
    <w:rsid w:val="006602E2"/>
    <w:rsid w:val="00660D1A"/>
    <w:rsid w:val="00681352"/>
    <w:rsid w:val="006E6821"/>
    <w:rsid w:val="006F20AC"/>
    <w:rsid w:val="006F50A3"/>
    <w:rsid w:val="006F7447"/>
    <w:rsid w:val="00762038"/>
    <w:rsid w:val="007760E4"/>
    <w:rsid w:val="00784D58"/>
    <w:rsid w:val="007D63B0"/>
    <w:rsid w:val="00862E7E"/>
    <w:rsid w:val="008D6863"/>
    <w:rsid w:val="009B3A06"/>
    <w:rsid w:val="00A207AF"/>
    <w:rsid w:val="00A4193D"/>
    <w:rsid w:val="00A67875"/>
    <w:rsid w:val="00B06246"/>
    <w:rsid w:val="00B31A00"/>
    <w:rsid w:val="00B86B75"/>
    <w:rsid w:val="00BA1C36"/>
    <w:rsid w:val="00BC2AF5"/>
    <w:rsid w:val="00BC48D5"/>
    <w:rsid w:val="00BE24D0"/>
    <w:rsid w:val="00C0155D"/>
    <w:rsid w:val="00C36279"/>
    <w:rsid w:val="00CA5B72"/>
    <w:rsid w:val="00D36388"/>
    <w:rsid w:val="00DC18E2"/>
    <w:rsid w:val="00DE441C"/>
    <w:rsid w:val="00E070D1"/>
    <w:rsid w:val="00E30B56"/>
    <w:rsid w:val="00E315A3"/>
    <w:rsid w:val="00E57A2F"/>
    <w:rsid w:val="00E9619D"/>
    <w:rsid w:val="00E96DF7"/>
    <w:rsid w:val="00EB6BD7"/>
    <w:rsid w:val="00FC636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C432F71"/>
  <w15:docId w15:val="{33A13961-ABC3-4AC6-ABC9-0D2F9CB3C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paragraph">
    <w:name w:val="paragraph"/>
    <w:basedOn w:val="Normal"/>
    <w:rsid w:val="00E96DF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character" w:customStyle="1" w:styleId="normaltextrun">
    <w:name w:val="normaltextrun"/>
    <w:basedOn w:val="DefaultParagraphFont"/>
    <w:rsid w:val="00E96DF7"/>
  </w:style>
  <w:style w:type="character" w:customStyle="1" w:styleId="eop">
    <w:name w:val="eop"/>
    <w:basedOn w:val="DefaultParagraphFont"/>
    <w:rsid w:val="00E96DF7"/>
  </w:style>
  <w:style w:type="character" w:customStyle="1" w:styleId="spellingerror">
    <w:name w:val="spellingerror"/>
    <w:basedOn w:val="DefaultParagraphFont"/>
    <w:rsid w:val="00E96DF7"/>
  </w:style>
  <w:style w:type="table" w:styleId="TableGrid">
    <w:name w:val="Table Grid"/>
    <w:basedOn w:val="TableNormal"/>
    <w:rsid w:val="0058289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155D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0155D"/>
  </w:style>
  <w:style w:type="paragraph" w:styleId="Footer">
    <w:name w:val="footer"/>
    <w:basedOn w:val="Normal"/>
    <w:link w:val="FooterChar"/>
    <w:uiPriority w:val="99"/>
    <w:unhideWhenUsed/>
    <w:rsid w:val="00C0155D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0155D"/>
  </w:style>
  <w:style w:type="paragraph" w:styleId="BalloonText">
    <w:name w:val="Balloon Text"/>
    <w:basedOn w:val="Normal"/>
    <w:link w:val="BalloonTextChar"/>
    <w:semiHidden/>
    <w:unhideWhenUsed/>
    <w:rsid w:val="00C0155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0155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C0155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015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015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015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0155D"/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5075E3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242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54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7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21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5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4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93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9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36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14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75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0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02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9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1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12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65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22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1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72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1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51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1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4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6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7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27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70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92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23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22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24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0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48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37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46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79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5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68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63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37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95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59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88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53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3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85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3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64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7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82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5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45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3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99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9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80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44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73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25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08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12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08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52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7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0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18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9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18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3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1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65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7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84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73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61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60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1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7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0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00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25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24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9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9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42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6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5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79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5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75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6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55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7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6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45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86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90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06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2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72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96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6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8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06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12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7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03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1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64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66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7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8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9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2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1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15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8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8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03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9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2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27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4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7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8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53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15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5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91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65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36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48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5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0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98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39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79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1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28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12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2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4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6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40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6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8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20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24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48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72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0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72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0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9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9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5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2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95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40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00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7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30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40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62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0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98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85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4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7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3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26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5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07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76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46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6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8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6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20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0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87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63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8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43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8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0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81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4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6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14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75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0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2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1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3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60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4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9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05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27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6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2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48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30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93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06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66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7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04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8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74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03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8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26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7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59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3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59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7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34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7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59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2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1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16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6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26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5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9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88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1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11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1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55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1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65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85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8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81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84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48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95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94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6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12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16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57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6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91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70C84-A62B-8B4E-9299-E79D8FB94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1705</Words>
  <Characters>9722</Characters>
  <Application>Microsoft Office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Operation Room Triage model</vt:lpstr>
      <vt:lpstr>Operation Room Triage model</vt:lpstr>
    </vt:vector>
  </TitlesOfParts>
  <Company/>
  <LinksUpToDate>false</LinksUpToDate>
  <CharactersWithSpaces>11405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 Room Triage model</dc:title>
  <dc:creator>A collaboration of Erasmus MC researchers</dc:creator>
  <cp:lastModifiedBy>E.M. Krijkamp</cp:lastModifiedBy>
  <cp:revision>3</cp:revision>
  <dcterms:created xsi:type="dcterms:W3CDTF">2020-06-10T13:11:00Z</dcterms:created>
  <dcterms:modified xsi:type="dcterms:W3CDTF">2020-06-10T16:07:00Z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http://www.zotero.org/styles/anaesthesia</vt:lpwstr>
  </property>
  <property fmtid="{D5CDD505-2E9C-101B-9397-08002B2CF9AE}" pid="7" name="Mendeley Recent Style Name 2_1">
    <vt:lpwstr>Anaesthesia</vt:lpwstr>
  </property>
  <property fmtid="{D5CDD505-2E9C-101B-9397-08002B2CF9AE}" pid="8" name="Mendeley Recent Style Id 3_1">
    <vt:lpwstr>http://www.zotero.org/styles/bmj</vt:lpwstr>
  </property>
  <property fmtid="{D5CDD505-2E9C-101B-9397-08002B2CF9AE}" pid="9" name="Mendeley Recent Style Name 3_1">
    <vt:lpwstr>BMJ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http://www.zotero.org/styles/critical-care</vt:lpwstr>
  </property>
  <property fmtid="{D5CDD505-2E9C-101B-9397-08002B2CF9AE}" pid="13" name="Mendeley Recent Style Name 5_1">
    <vt:lpwstr>Critical Care</vt:lpwstr>
  </property>
  <property fmtid="{D5CDD505-2E9C-101B-9397-08002B2CF9AE}" pid="14" name="Mendeley Recent Style Id 6_1">
    <vt:lpwstr>http://www.zotero.org/styles/jama</vt:lpwstr>
  </property>
  <property fmtid="{D5CDD505-2E9C-101B-9397-08002B2CF9AE}" pid="15" name="Mendeley Recent Style Name 6_1">
    <vt:lpwstr>JAMA (The Journal of the American Medical Association)</vt:lpwstr>
  </property>
  <property fmtid="{D5CDD505-2E9C-101B-9397-08002B2CF9AE}" pid="16" name="Mendeley Recent Style Id 7_1">
    <vt:lpwstr>http://www.zotero.org/styles/journal-of-neurotrauma</vt:lpwstr>
  </property>
  <property fmtid="{D5CDD505-2E9C-101B-9397-08002B2CF9AE}" pid="17" name="Mendeley Recent Style Name 7_1">
    <vt:lpwstr>Journal of Neurotrauma</vt:lpwstr>
  </property>
  <property fmtid="{D5CDD505-2E9C-101B-9397-08002B2CF9AE}" pid="18" name="Mendeley Recent Style Id 8_1">
    <vt:lpwstr>http://www.zotero.org/styles/the-lancet</vt:lpwstr>
  </property>
  <property fmtid="{D5CDD505-2E9C-101B-9397-08002B2CF9AE}" pid="19" name="Mendeley Recent Style Name 8_1">
    <vt:lpwstr>The Lancet</vt:lpwstr>
  </property>
  <property fmtid="{D5CDD505-2E9C-101B-9397-08002B2CF9AE}" pid="20" name="Mendeley Recent Style Id 9_1">
    <vt:lpwstr>http://www.zotero.org/styles/the-new-england-journal-of-medicine</vt:lpwstr>
  </property>
  <property fmtid="{D5CDD505-2E9C-101B-9397-08002B2CF9AE}" pid="21" name="Mendeley Recent Style Name 9_1">
    <vt:lpwstr>The New England Journal of Medicine</vt:lpwstr>
  </property>
</Properties>
</file>