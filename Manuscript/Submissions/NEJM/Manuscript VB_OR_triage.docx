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3BD14" w14:textId="39DB439F" w:rsidR="00DA712E" w:rsidRPr="0092480E" w:rsidRDefault="005145A4" w:rsidP="00153762">
      <w:pPr>
        <w:pStyle w:val="Titel"/>
        <w:spacing w:line="276" w:lineRule="auto"/>
        <w:rPr>
          <w:rFonts w:ascii="Calibri" w:hAnsi="Calibri" w:cs="Calibri"/>
          <w:lang w:val="en-US"/>
        </w:rPr>
      </w:pPr>
      <w:r>
        <w:rPr>
          <w:rFonts w:ascii="Calibri" w:hAnsi="Calibri" w:cs="Calibri"/>
          <w:lang w:val="en-US"/>
        </w:rPr>
        <w:t>Minimizing Population Health Loss in Times of S</w:t>
      </w:r>
      <w:r w:rsidR="3BA4EAA4" w:rsidRPr="0092480E">
        <w:rPr>
          <w:rFonts w:ascii="Calibri" w:hAnsi="Calibri" w:cs="Calibri"/>
          <w:lang w:val="en-US"/>
        </w:rPr>
        <w:t xml:space="preserve">carce </w:t>
      </w:r>
      <w:r w:rsidR="008225F6">
        <w:rPr>
          <w:rFonts w:ascii="Calibri" w:hAnsi="Calibri" w:cs="Calibri"/>
          <w:lang w:val="en-US"/>
        </w:rPr>
        <w:t>S</w:t>
      </w:r>
      <w:r w:rsidR="3CF342A6" w:rsidRPr="0092480E">
        <w:rPr>
          <w:rFonts w:ascii="Calibri" w:hAnsi="Calibri" w:cs="Calibri"/>
          <w:lang w:val="en-US"/>
        </w:rPr>
        <w:t xml:space="preserve">urgical </w:t>
      </w:r>
      <w:r w:rsidR="008225F6">
        <w:rPr>
          <w:rFonts w:ascii="Calibri" w:hAnsi="Calibri" w:cs="Calibri"/>
          <w:lang w:val="en-US"/>
        </w:rPr>
        <w:t>C</w:t>
      </w:r>
      <w:r w:rsidR="3CF342A6" w:rsidRPr="0092480E">
        <w:rPr>
          <w:rFonts w:ascii="Calibri" w:hAnsi="Calibri" w:cs="Calibri"/>
          <w:lang w:val="en-US"/>
        </w:rPr>
        <w:t>apacity</w:t>
      </w:r>
      <w:r w:rsidR="314CFB97" w:rsidRPr="0092480E">
        <w:rPr>
          <w:rFonts w:ascii="Calibri" w:hAnsi="Calibri" w:cs="Calibri"/>
          <w:lang w:val="en-US"/>
        </w:rPr>
        <w:t xml:space="preserve"> </w:t>
      </w:r>
    </w:p>
    <w:p w14:paraId="061EEB96" w14:textId="77777777" w:rsidR="00163AE5" w:rsidRPr="0092480E" w:rsidRDefault="00163AE5" w:rsidP="00153762">
      <w:pPr>
        <w:spacing w:line="276" w:lineRule="auto"/>
        <w:rPr>
          <w:rFonts w:ascii="Calibri" w:hAnsi="Calibri" w:cs="Calibri"/>
          <w:i/>
          <w:iCs/>
        </w:rPr>
      </w:pPr>
    </w:p>
    <w:p w14:paraId="4DB354C9" w14:textId="3B1025F9" w:rsidR="34696E4A" w:rsidRPr="00306820" w:rsidRDefault="2C3E4E29" w:rsidP="00153762">
      <w:pPr>
        <w:spacing w:line="276" w:lineRule="auto"/>
        <w:rPr>
          <w:lang w:val="nl-NL"/>
        </w:rPr>
      </w:pPr>
      <w:r w:rsidRPr="00306820">
        <w:rPr>
          <w:rFonts w:ascii="Calibri" w:eastAsia="Calibri" w:hAnsi="Calibri" w:cs="Calibri"/>
          <w:lang w:val="nl-NL"/>
        </w:rPr>
        <w:t xml:space="preserve">Benjamin </w:t>
      </w:r>
      <w:proofErr w:type="spellStart"/>
      <w:r w:rsidRPr="00306820">
        <w:rPr>
          <w:rFonts w:ascii="Calibri" w:eastAsia="Calibri" w:hAnsi="Calibri" w:cs="Calibri"/>
          <w:lang w:val="nl-NL"/>
        </w:rPr>
        <w:t>Gravesteijn</w:t>
      </w:r>
      <w:proofErr w:type="spellEnd"/>
      <w:r w:rsidR="3C023D5A" w:rsidRPr="00306820">
        <w:rPr>
          <w:rFonts w:ascii="Calibri" w:eastAsia="Calibri" w:hAnsi="Calibri" w:cs="Calibri"/>
          <w:lang w:val="nl-NL"/>
        </w:rPr>
        <w:t>* (0000-0001-8096-5803)</w:t>
      </w:r>
      <w:r w:rsidR="1DF92E00" w:rsidRPr="00306820">
        <w:rPr>
          <w:rFonts w:ascii="Calibri" w:eastAsia="Calibri" w:hAnsi="Calibri" w:cs="Calibri"/>
          <w:vertAlign w:val="superscript"/>
          <w:lang w:val="nl-NL"/>
        </w:rPr>
        <w:t>1,2</w:t>
      </w:r>
      <w:r w:rsidRPr="00306820">
        <w:rPr>
          <w:rFonts w:ascii="Calibri" w:eastAsia="Calibri" w:hAnsi="Calibri" w:cs="Calibri"/>
          <w:lang w:val="nl-NL"/>
        </w:rPr>
        <w:t xml:space="preserve">, Eline </w:t>
      </w:r>
      <w:proofErr w:type="spellStart"/>
      <w:r w:rsidRPr="00306820">
        <w:rPr>
          <w:rFonts w:ascii="Calibri" w:eastAsia="Calibri" w:hAnsi="Calibri" w:cs="Calibri"/>
          <w:lang w:val="nl-NL"/>
        </w:rPr>
        <w:t>Krijkamp</w:t>
      </w:r>
      <w:proofErr w:type="spellEnd"/>
      <w:r w:rsidR="1CB3C244" w:rsidRPr="00306820">
        <w:rPr>
          <w:rFonts w:ascii="Calibri" w:eastAsia="Calibri" w:hAnsi="Calibri" w:cs="Calibri"/>
          <w:lang w:val="nl-NL"/>
        </w:rPr>
        <w:t>*</w:t>
      </w:r>
      <w:r w:rsidR="29AFBA32" w:rsidRPr="00306820">
        <w:rPr>
          <w:rFonts w:ascii="Calibri" w:eastAsia="Calibri" w:hAnsi="Calibri" w:cs="Calibri"/>
          <w:lang w:val="nl-NL"/>
        </w:rPr>
        <w:t xml:space="preserve"> (</w:t>
      </w:r>
      <w:r w:rsidR="29AFBA32" w:rsidRPr="00306820">
        <w:rPr>
          <w:rFonts w:ascii="Calibri" w:eastAsia="Calibri" w:hAnsi="Calibri" w:cs="Calibri"/>
          <w:color w:val="000000" w:themeColor="text1"/>
          <w:lang w:val="nl-NL"/>
        </w:rPr>
        <w:t>0000-0003-3970-2206)</w:t>
      </w:r>
      <w:r w:rsidR="3CED7B10" w:rsidRPr="00306820">
        <w:rPr>
          <w:rFonts w:ascii="Calibri" w:eastAsia="Calibri" w:hAnsi="Calibri" w:cs="Calibri"/>
          <w:vertAlign w:val="superscript"/>
          <w:lang w:val="nl-NL"/>
        </w:rPr>
        <w:t>3</w:t>
      </w:r>
      <w:r w:rsidR="1D8E4217" w:rsidRPr="00306820">
        <w:rPr>
          <w:rFonts w:ascii="Calibri" w:eastAsia="Calibri" w:hAnsi="Calibri" w:cs="Calibri"/>
          <w:vertAlign w:val="superscript"/>
          <w:lang w:val="nl-NL"/>
        </w:rPr>
        <w:t>,5</w:t>
      </w:r>
      <w:r w:rsidRPr="00306820">
        <w:rPr>
          <w:rFonts w:ascii="Calibri" w:eastAsia="Calibri" w:hAnsi="Calibri" w:cs="Calibri"/>
          <w:lang w:val="nl-NL"/>
        </w:rPr>
        <w:t xml:space="preserve">, Jan </w:t>
      </w:r>
      <w:proofErr w:type="spellStart"/>
      <w:r w:rsidRPr="00306820">
        <w:rPr>
          <w:rFonts w:ascii="Calibri" w:eastAsia="Calibri" w:hAnsi="Calibri" w:cs="Calibri"/>
          <w:lang w:val="nl-NL"/>
        </w:rPr>
        <w:t>Busschbach</w:t>
      </w:r>
      <w:proofErr w:type="spellEnd"/>
      <w:r w:rsidR="272C95F8" w:rsidRPr="00306820">
        <w:rPr>
          <w:rFonts w:ascii="Calibri" w:eastAsia="Calibri" w:hAnsi="Calibri" w:cs="Calibri"/>
          <w:lang w:val="nl-NL"/>
        </w:rPr>
        <w:t xml:space="preserve"> (0000-0002-8602-0381)</w:t>
      </w:r>
      <w:r w:rsidR="5B8ABC00" w:rsidRPr="00306820">
        <w:rPr>
          <w:rFonts w:ascii="Calibri" w:eastAsia="Calibri" w:hAnsi="Calibri" w:cs="Calibri"/>
          <w:vertAlign w:val="superscript"/>
          <w:lang w:val="nl-NL"/>
        </w:rPr>
        <w:t>4</w:t>
      </w:r>
      <w:r w:rsidR="49F4B852" w:rsidRPr="00306820">
        <w:rPr>
          <w:rFonts w:ascii="Calibri" w:eastAsia="Calibri" w:hAnsi="Calibri" w:cs="Calibri"/>
          <w:vertAlign w:val="superscript"/>
          <w:lang w:val="nl-NL"/>
        </w:rPr>
        <w:t>,5</w:t>
      </w:r>
      <w:r w:rsidRPr="00306820">
        <w:rPr>
          <w:rFonts w:ascii="Calibri" w:eastAsia="Calibri" w:hAnsi="Calibri" w:cs="Calibri"/>
          <w:lang w:val="nl-NL"/>
        </w:rPr>
        <w:t xml:space="preserve">, </w:t>
      </w:r>
      <w:r w:rsidR="3B874E9B" w:rsidRPr="00306820">
        <w:rPr>
          <w:rFonts w:ascii="Calibri" w:eastAsia="Calibri" w:hAnsi="Calibri" w:cs="Calibri"/>
          <w:lang w:val="nl-NL"/>
        </w:rPr>
        <w:t xml:space="preserve">Geert </w:t>
      </w:r>
      <w:proofErr w:type="spellStart"/>
      <w:r w:rsidR="3B874E9B" w:rsidRPr="00306820">
        <w:rPr>
          <w:rFonts w:ascii="Calibri" w:eastAsia="Calibri" w:hAnsi="Calibri" w:cs="Calibri"/>
          <w:lang w:val="nl-NL"/>
        </w:rPr>
        <w:t>Geleijnse</w:t>
      </w:r>
      <w:proofErr w:type="spellEnd"/>
      <w:r w:rsidR="3E25E866" w:rsidRPr="00306820">
        <w:rPr>
          <w:rFonts w:ascii="Calibri" w:eastAsia="Calibri" w:hAnsi="Calibri" w:cs="Calibri"/>
          <w:lang w:val="nl-NL"/>
        </w:rPr>
        <w:t xml:space="preserve"> (</w:t>
      </w:r>
      <w:r w:rsidR="00CA1D47" w:rsidRPr="00306820">
        <w:rPr>
          <w:rFonts w:ascii="Calibri" w:eastAsia="Calibri" w:hAnsi="Calibri" w:cs="Calibri"/>
          <w:color w:val="000000" w:themeColor="text1"/>
          <w:lang w:val="nl-NL"/>
        </w:rPr>
        <w:t>0000-0002-4718-0032</w:t>
      </w:r>
      <w:r w:rsidR="3E25E866" w:rsidRPr="00306820">
        <w:rPr>
          <w:rFonts w:ascii="Calibri" w:eastAsia="Calibri" w:hAnsi="Calibri" w:cs="Calibri"/>
          <w:color w:val="000000" w:themeColor="text1"/>
          <w:lang w:val="nl-NL"/>
        </w:rPr>
        <w:t>)</w:t>
      </w:r>
      <w:r w:rsidR="00CA1D47" w:rsidRPr="00306820">
        <w:rPr>
          <w:rFonts w:ascii="Calibri" w:eastAsia="Calibri" w:hAnsi="Calibri" w:cs="Calibri"/>
          <w:vertAlign w:val="superscript"/>
          <w:lang w:val="nl-NL"/>
        </w:rPr>
        <w:t>1</w:t>
      </w:r>
      <w:r w:rsidR="3B874E9B" w:rsidRPr="00306820">
        <w:rPr>
          <w:rFonts w:ascii="Calibri" w:eastAsia="Calibri" w:hAnsi="Calibri" w:cs="Calibri"/>
          <w:lang w:val="nl-NL"/>
        </w:rPr>
        <w:t>,</w:t>
      </w:r>
      <w:r w:rsidR="00584B7F" w:rsidRPr="00306820">
        <w:rPr>
          <w:rFonts w:ascii="Calibri" w:eastAsia="Calibri" w:hAnsi="Calibri" w:cs="Calibri"/>
          <w:lang w:val="nl-NL"/>
        </w:rPr>
        <w:t xml:space="preserve"> Isabel </w:t>
      </w:r>
      <w:proofErr w:type="spellStart"/>
      <w:r w:rsidR="00584B7F" w:rsidRPr="00306820">
        <w:rPr>
          <w:rFonts w:ascii="Calibri" w:eastAsia="Calibri" w:hAnsi="Calibri" w:cs="Calibri"/>
          <w:lang w:val="nl-NL"/>
        </w:rPr>
        <w:t>Retel</w:t>
      </w:r>
      <w:proofErr w:type="spellEnd"/>
      <w:r w:rsidR="00584B7F" w:rsidRPr="00306820">
        <w:rPr>
          <w:rFonts w:ascii="Calibri" w:eastAsia="Calibri" w:hAnsi="Calibri" w:cs="Calibri"/>
          <w:lang w:val="nl-NL"/>
        </w:rPr>
        <w:t xml:space="preserve"> </w:t>
      </w:r>
      <w:proofErr w:type="spellStart"/>
      <w:r w:rsidR="00584B7F" w:rsidRPr="00306820">
        <w:rPr>
          <w:rFonts w:ascii="Calibri" w:eastAsia="Calibri" w:hAnsi="Calibri" w:cs="Calibri"/>
          <w:lang w:val="nl-NL"/>
        </w:rPr>
        <w:t>Helmrich</w:t>
      </w:r>
      <w:proofErr w:type="spellEnd"/>
      <w:r w:rsidR="00584B7F" w:rsidRPr="00306820">
        <w:rPr>
          <w:rFonts w:ascii="Calibri" w:eastAsia="Calibri" w:hAnsi="Calibri" w:cs="Calibri"/>
          <w:lang w:val="nl-NL"/>
        </w:rPr>
        <w:t xml:space="preserve"> (0000-0001-5257-395X)</w:t>
      </w:r>
      <w:r w:rsidR="00584B7F" w:rsidRPr="00306820">
        <w:rPr>
          <w:rFonts w:ascii="Calibri" w:eastAsiaTheme="minorHAnsi" w:hAnsi="Calibri" w:cs="Calibri"/>
          <w:vertAlign w:val="superscript"/>
          <w:lang w:val="nl-NL"/>
        </w:rPr>
        <w:t>2</w:t>
      </w:r>
      <w:r w:rsidR="00584B7F" w:rsidRPr="00306820">
        <w:rPr>
          <w:rFonts w:ascii="Calibri" w:eastAsia="Calibri" w:hAnsi="Calibri" w:cs="Calibri"/>
          <w:lang w:val="nl-NL"/>
        </w:rPr>
        <w:t xml:space="preserve">, </w:t>
      </w:r>
      <w:r w:rsidRPr="00306820">
        <w:rPr>
          <w:rFonts w:ascii="Calibri" w:eastAsia="Calibri" w:hAnsi="Calibri" w:cs="Calibri"/>
          <w:lang w:val="nl-NL"/>
        </w:rPr>
        <w:t>Sophie Bruinsma</w:t>
      </w:r>
      <w:r w:rsidR="535E2883" w:rsidRPr="00306820">
        <w:rPr>
          <w:rFonts w:ascii="Calibri" w:eastAsia="Calibri" w:hAnsi="Calibri" w:cs="Calibri"/>
          <w:lang w:val="nl-NL"/>
        </w:rPr>
        <w:t xml:space="preserve"> (0000-0003-3634-9899)</w:t>
      </w:r>
      <w:r w:rsidR="00F004B3" w:rsidRPr="00306820">
        <w:rPr>
          <w:rFonts w:ascii="Calibri" w:eastAsia="Calibri" w:hAnsi="Calibri" w:cs="Calibri"/>
          <w:vertAlign w:val="superscript"/>
          <w:lang w:val="nl-NL"/>
        </w:rPr>
        <w:t>6</w:t>
      </w:r>
      <w:r w:rsidRPr="00306820">
        <w:rPr>
          <w:rFonts w:ascii="Calibri" w:eastAsia="Calibri" w:hAnsi="Calibri" w:cs="Calibri"/>
          <w:lang w:val="nl-NL"/>
        </w:rPr>
        <w:t>, C</w:t>
      </w:r>
      <w:r w:rsidR="0042311D" w:rsidRPr="00306820">
        <w:rPr>
          <w:rFonts w:ascii="Calibri" w:eastAsia="Calibri" w:hAnsi="Calibri" w:cs="Calibri"/>
          <w:lang w:val="nl-NL"/>
        </w:rPr>
        <w:t>é</w:t>
      </w:r>
      <w:r w:rsidRPr="00306820">
        <w:rPr>
          <w:rFonts w:ascii="Calibri" w:eastAsia="Calibri" w:hAnsi="Calibri" w:cs="Calibri"/>
          <w:lang w:val="nl-NL"/>
        </w:rPr>
        <w:t>line van Lint</w:t>
      </w:r>
      <w:r w:rsidR="48BA09C9" w:rsidRPr="00306820">
        <w:rPr>
          <w:rFonts w:ascii="Calibri" w:eastAsia="Calibri" w:hAnsi="Calibri" w:cs="Calibri"/>
          <w:lang w:val="nl-NL"/>
        </w:rPr>
        <w:t xml:space="preserve"> (0000-0002-7929-7622)</w:t>
      </w:r>
      <w:r w:rsidR="00F004B3" w:rsidRPr="00306820">
        <w:rPr>
          <w:rFonts w:ascii="Calibri" w:eastAsia="Calibri" w:hAnsi="Calibri" w:cs="Calibri"/>
          <w:vertAlign w:val="superscript"/>
          <w:lang w:val="nl-NL"/>
        </w:rPr>
        <w:t>6</w:t>
      </w:r>
      <w:r w:rsidRPr="00306820">
        <w:rPr>
          <w:rFonts w:ascii="Calibri" w:eastAsia="Calibri" w:hAnsi="Calibri" w:cs="Calibri"/>
          <w:lang w:val="nl-NL"/>
        </w:rPr>
        <w:t>, Ernest van Veen</w:t>
      </w:r>
      <w:r w:rsidR="73B75D7C" w:rsidRPr="00306820">
        <w:rPr>
          <w:rFonts w:ascii="Calibri" w:eastAsia="Calibri" w:hAnsi="Calibri" w:cs="Calibri"/>
          <w:lang w:val="nl-NL"/>
        </w:rPr>
        <w:t xml:space="preserve"> (0000-0002-5495-3996)</w:t>
      </w:r>
      <w:r w:rsidR="716E72D2" w:rsidRPr="00306820">
        <w:rPr>
          <w:rFonts w:ascii="Calibri" w:eastAsia="Calibri" w:hAnsi="Calibri" w:cs="Calibri"/>
          <w:vertAlign w:val="superscript"/>
          <w:lang w:val="nl-NL"/>
        </w:rPr>
        <w:t>2</w:t>
      </w:r>
      <w:r w:rsidR="001E4191" w:rsidRPr="00306820">
        <w:rPr>
          <w:rFonts w:ascii="Calibri" w:eastAsia="Calibri" w:hAnsi="Calibri" w:cs="Calibri"/>
          <w:vertAlign w:val="superscript"/>
          <w:lang w:val="nl-NL"/>
        </w:rPr>
        <w:t>,7</w:t>
      </w:r>
      <w:r w:rsidRPr="00306820">
        <w:rPr>
          <w:rFonts w:ascii="Calibri" w:eastAsia="Calibri" w:hAnsi="Calibri" w:cs="Calibri"/>
          <w:lang w:val="nl-NL"/>
        </w:rPr>
        <w:t>,</w:t>
      </w:r>
      <w:r w:rsidR="004A5E8C">
        <w:rPr>
          <w:rFonts w:ascii="Calibri" w:eastAsia="Calibri" w:hAnsi="Calibri" w:cs="Calibri"/>
          <w:lang w:val="nl-NL"/>
        </w:rPr>
        <w:t xml:space="preserve"> Ewout </w:t>
      </w:r>
      <w:proofErr w:type="spellStart"/>
      <w:r w:rsidR="004A5E8C">
        <w:rPr>
          <w:rFonts w:ascii="Calibri" w:eastAsia="Calibri" w:hAnsi="Calibri" w:cs="Calibri"/>
          <w:lang w:val="nl-NL"/>
        </w:rPr>
        <w:t>Steyerberg</w:t>
      </w:r>
      <w:proofErr w:type="spellEnd"/>
      <w:r w:rsidR="004A5E8C">
        <w:rPr>
          <w:rFonts w:ascii="Calibri" w:eastAsia="Calibri" w:hAnsi="Calibri" w:cs="Calibri"/>
          <w:lang w:val="nl-NL"/>
        </w:rPr>
        <w:t xml:space="preserve"> (</w:t>
      </w:r>
      <w:r w:rsidR="004A5E8C" w:rsidRPr="004A5E8C">
        <w:rPr>
          <w:rFonts w:ascii="Calibri" w:eastAsia="Calibri" w:hAnsi="Calibri" w:cs="Calibri"/>
          <w:lang w:val="nl-NL"/>
        </w:rPr>
        <w:t>0000-0002-7787-0122</w:t>
      </w:r>
      <w:r w:rsidR="004A5E8C">
        <w:rPr>
          <w:rFonts w:ascii="Calibri" w:eastAsia="Calibri" w:hAnsi="Calibri" w:cs="Calibri"/>
          <w:lang w:val="nl-NL"/>
        </w:rPr>
        <w:t>)</w:t>
      </w:r>
      <w:r w:rsidR="004A5E8C">
        <w:rPr>
          <w:rFonts w:ascii="Calibri" w:eastAsia="Calibri" w:hAnsi="Calibri" w:cs="Calibri"/>
          <w:vertAlign w:val="superscript"/>
          <w:lang w:val="nl-NL"/>
        </w:rPr>
        <w:t>8</w:t>
      </w:r>
      <w:r w:rsidR="004A5E8C">
        <w:rPr>
          <w:rFonts w:ascii="Calibri" w:eastAsia="Calibri" w:hAnsi="Calibri" w:cs="Calibri"/>
          <w:lang w:val="nl-NL"/>
        </w:rPr>
        <w:t>,</w:t>
      </w:r>
      <w:r w:rsidRPr="00306820">
        <w:rPr>
          <w:rFonts w:ascii="Calibri" w:eastAsia="Calibri" w:hAnsi="Calibri" w:cs="Calibri"/>
          <w:lang w:val="nl-NL"/>
        </w:rPr>
        <w:t xml:space="preserve"> </w:t>
      </w:r>
      <w:r w:rsidR="006A3DE9" w:rsidRPr="00306820">
        <w:rPr>
          <w:rFonts w:ascii="Calibri" w:eastAsia="Calibri" w:hAnsi="Calibri" w:cs="Calibri"/>
          <w:lang w:val="nl-NL"/>
        </w:rPr>
        <w:t xml:space="preserve">Kees Verhoef </w:t>
      </w:r>
      <w:r w:rsidR="00306820" w:rsidRPr="00306820">
        <w:rPr>
          <w:rFonts w:ascii="Calibri" w:eastAsia="Calibri" w:hAnsi="Calibri" w:cs="Calibri"/>
          <w:lang w:val="nl-NL"/>
        </w:rPr>
        <w:t>(</w:t>
      </w:r>
      <w:r w:rsidR="00A43F26" w:rsidRPr="00306820">
        <w:rPr>
          <w:rFonts w:ascii="Calibri" w:eastAsia="Calibri" w:hAnsi="Calibri" w:cs="Calibri"/>
          <w:lang w:val="nl-NL"/>
        </w:rPr>
        <w:t>0000-0001-9980-8613</w:t>
      </w:r>
      <w:r w:rsidR="006A3DE9" w:rsidRPr="00306820">
        <w:rPr>
          <w:rFonts w:ascii="Calibri" w:eastAsia="Calibri" w:hAnsi="Calibri" w:cs="Calibri"/>
          <w:lang w:val="nl-NL"/>
        </w:rPr>
        <w:t>)</w:t>
      </w:r>
      <w:r w:rsidR="006A3DE9" w:rsidRPr="00306820">
        <w:rPr>
          <w:rFonts w:ascii="Calibri" w:eastAsia="Calibri" w:hAnsi="Calibri" w:cs="Calibri"/>
          <w:vertAlign w:val="superscript"/>
          <w:lang w:val="nl-NL"/>
        </w:rPr>
        <w:t>8</w:t>
      </w:r>
      <w:r w:rsidR="006A3DE9" w:rsidRPr="00306820">
        <w:rPr>
          <w:rFonts w:ascii="Calibri" w:eastAsia="Calibri" w:hAnsi="Calibri" w:cs="Calibri"/>
          <w:lang w:val="nl-NL"/>
        </w:rPr>
        <w:t xml:space="preserve">, </w:t>
      </w:r>
      <w:r w:rsidRPr="00306820">
        <w:rPr>
          <w:rFonts w:ascii="Calibri" w:eastAsia="Calibri" w:hAnsi="Calibri" w:cs="Calibri"/>
          <w:lang w:val="nl-NL"/>
        </w:rPr>
        <w:t xml:space="preserve">Jan van </w:t>
      </w:r>
      <w:proofErr w:type="spellStart"/>
      <w:r w:rsidRPr="00306820">
        <w:rPr>
          <w:rFonts w:ascii="Calibri" w:eastAsia="Calibri" w:hAnsi="Calibri" w:cs="Calibri"/>
          <w:lang w:val="nl-NL"/>
        </w:rPr>
        <w:t>Saase</w:t>
      </w:r>
      <w:proofErr w:type="spellEnd"/>
      <w:r w:rsidR="129707C2" w:rsidRPr="00306820">
        <w:rPr>
          <w:rFonts w:ascii="Calibri" w:eastAsia="Calibri" w:hAnsi="Calibri" w:cs="Calibri"/>
          <w:lang w:val="nl-NL"/>
        </w:rPr>
        <w:t xml:space="preserve"> (</w:t>
      </w:r>
      <w:r w:rsidR="006D5C27" w:rsidRPr="00306820">
        <w:rPr>
          <w:rFonts w:ascii="Calibri" w:eastAsia="Calibri" w:hAnsi="Calibri" w:cs="Calibri"/>
          <w:lang w:val="nl-NL"/>
        </w:rPr>
        <w:t>0000-0003-2874-6667</w:t>
      </w:r>
      <w:r w:rsidR="129707C2" w:rsidRPr="00306820">
        <w:rPr>
          <w:rFonts w:ascii="Calibri" w:eastAsia="Calibri" w:hAnsi="Calibri" w:cs="Calibri"/>
          <w:lang w:val="nl-NL"/>
        </w:rPr>
        <w:t>)</w:t>
      </w:r>
      <w:r w:rsidR="006A3DE9" w:rsidRPr="00306820">
        <w:rPr>
          <w:rFonts w:ascii="Calibri" w:eastAsia="Calibri" w:hAnsi="Calibri" w:cs="Calibri"/>
          <w:vertAlign w:val="superscript"/>
          <w:lang w:val="nl-NL"/>
        </w:rPr>
        <w:t>9</w:t>
      </w:r>
      <w:r w:rsidRPr="00306820">
        <w:rPr>
          <w:rFonts w:ascii="Calibri" w:eastAsia="Calibri" w:hAnsi="Calibri" w:cs="Calibri"/>
          <w:lang w:val="nl-NL"/>
        </w:rPr>
        <w:t xml:space="preserve">, Hester </w:t>
      </w:r>
      <w:proofErr w:type="spellStart"/>
      <w:r w:rsidRPr="00306820">
        <w:rPr>
          <w:rFonts w:ascii="Calibri" w:eastAsia="Calibri" w:hAnsi="Calibri" w:cs="Calibri"/>
          <w:lang w:val="nl-NL"/>
        </w:rPr>
        <w:t>Lingsma</w:t>
      </w:r>
      <w:proofErr w:type="spellEnd"/>
      <w:r w:rsidR="33CEC508" w:rsidRPr="00306820">
        <w:rPr>
          <w:rFonts w:ascii="Calibri" w:eastAsia="Calibri" w:hAnsi="Calibri" w:cs="Calibri"/>
          <w:lang w:val="nl-NL"/>
        </w:rPr>
        <w:t xml:space="preserve"> (0000-0003-2063-9533)</w:t>
      </w:r>
      <w:r w:rsidR="2152AFCF" w:rsidRPr="00306820">
        <w:rPr>
          <w:rFonts w:ascii="Calibri" w:eastAsia="Calibri" w:hAnsi="Calibri" w:cs="Calibri"/>
          <w:vertAlign w:val="superscript"/>
          <w:lang w:val="nl-NL"/>
        </w:rPr>
        <w:t>2</w:t>
      </w:r>
      <w:r w:rsidRPr="00306820">
        <w:rPr>
          <w:rFonts w:ascii="Calibri" w:eastAsia="Calibri" w:hAnsi="Calibri" w:cs="Calibri"/>
          <w:lang w:val="nl-NL"/>
        </w:rPr>
        <w:t xml:space="preserve">, Rob </w:t>
      </w:r>
      <w:proofErr w:type="spellStart"/>
      <w:r w:rsidRPr="00306820">
        <w:rPr>
          <w:rFonts w:ascii="Calibri" w:eastAsia="Calibri" w:hAnsi="Calibri" w:cs="Calibri"/>
          <w:lang w:val="nl-NL"/>
        </w:rPr>
        <w:t>Baatenburg</w:t>
      </w:r>
      <w:proofErr w:type="spellEnd"/>
      <w:r w:rsidR="3DE94A10" w:rsidRPr="00306820">
        <w:rPr>
          <w:rFonts w:ascii="Calibri" w:eastAsia="Calibri" w:hAnsi="Calibri" w:cs="Calibri"/>
          <w:lang w:val="nl-NL"/>
        </w:rPr>
        <w:t xml:space="preserve"> </w:t>
      </w:r>
      <w:r w:rsidRPr="00306820">
        <w:rPr>
          <w:rFonts w:ascii="Calibri" w:eastAsia="Calibri" w:hAnsi="Calibri" w:cs="Calibri"/>
          <w:lang w:val="nl-NL"/>
        </w:rPr>
        <w:t>de Jong</w:t>
      </w:r>
      <w:r w:rsidR="45FBAC87" w:rsidRPr="00306820">
        <w:rPr>
          <w:rFonts w:ascii="Calibri" w:eastAsia="Calibri" w:hAnsi="Calibri" w:cs="Calibri"/>
          <w:lang w:val="nl-NL"/>
        </w:rPr>
        <w:t xml:space="preserve"> </w:t>
      </w:r>
      <w:r w:rsidR="245D201B" w:rsidRPr="00306820">
        <w:rPr>
          <w:rFonts w:ascii="Calibri" w:eastAsia="Calibri" w:hAnsi="Calibri" w:cs="Calibri"/>
          <w:lang w:val="nl-NL"/>
        </w:rPr>
        <w:t>(0000-0001-7236-264X)</w:t>
      </w:r>
      <w:r w:rsidR="21CF3713" w:rsidRPr="00306820">
        <w:rPr>
          <w:rFonts w:ascii="Calibri" w:eastAsia="Calibri" w:hAnsi="Calibri" w:cs="Calibri"/>
          <w:vertAlign w:val="superscript"/>
          <w:lang w:val="nl-NL"/>
        </w:rPr>
        <w:t>1</w:t>
      </w:r>
      <w:r w:rsidR="04214332" w:rsidRPr="00306820">
        <w:rPr>
          <w:rFonts w:ascii="Calibri" w:eastAsia="Calibri" w:hAnsi="Calibri" w:cs="Calibri"/>
          <w:lang w:val="nl-NL"/>
        </w:rPr>
        <w:t xml:space="preserve">, </w:t>
      </w:r>
      <w:proofErr w:type="spellStart"/>
      <w:r w:rsidR="04214332" w:rsidRPr="00306820">
        <w:rPr>
          <w:rFonts w:ascii="Calibri" w:eastAsia="Calibri" w:hAnsi="Calibri" w:cs="Calibri"/>
          <w:lang w:val="nl-NL"/>
        </w:rPr>
        <w:t>and</w:t>
      </w:r>
      <w:proofErr w:type="spellEnd"/>
      <w:r w:rsidR="04214332" w:rsidRPr="00306820">
        <w:rPr>
          <w:rFonts w:ascii="Calibri" w:eastAsia="Calibri" w:hAnsi="Calibri" w:cs="Calibri"/>
          <w:lang w:val="nl-NL"/>
        </w:rPr>
        <w:t xml:space="preserve"> collaborators**</w:t>
      </w:r>
    </w:p>
    <w:p w14:paraId="0F1613C6" w14:textId="77777777" w:rsidR="00F004B3" w:rsidRPr="00306820" w:rsidRDefault="00F004B3" w:rsidP="00153762">
      <w:pPr>
        <w:spacing w:line="276" w:lineRule="auto"/>
        <w:rPr>
          <w:rFonts w:ascii="Calibri" w:eastAsia="Calibri" w:hAnsi="Calibri" w:cs="Calibri"/>
          <w:lang w:val="nl-NL"/>
        </w:rPr>
      </w:pPr>
    </w:p>
    <w:p w14:paraId="6B7C9F9A" w14:textId="2E8713F9" w:rsidR="34696E4A" w:rsidRPr="0092480E" w:rsidRDefault="4BB88DEB" w:rsidP="00153762">
      <w:pPr>
        <w:spacing w:line="276" w:lineRule="auto"/>
        <w:rPr>
          <w:rFonts w:ascii="Calibri" w:eastAsia="Calibri" w:hAnsi="Calibri" w:cs="Calibri"/>
        </w:rPr>
      </w:pPr>
      <w:r w:rsidRPr="0092480E">
        <w:rPr>
          <w:rFonts w:ascii="Calibri" w:eastAsia="Calibri" w:hAnsi="Calibri" w:cs="Calibri"/>
        </w:rPr>
        <w:t>*Both authors contributed equally</w:t>
      </w:r>
    </w:p>
    <w:p w14:paraId="72AF37EE" w14:textId="70897825" w:rsidR="248171BE" w:rsidRPr="0092480E" w:rsidRDefault="248171BE" w:rsidP="00153762">
      <w:pPr>
        <w:spacing w:line="276" w:lineRule="auto"/>
        <w:rPr>
          <w:rFonts w:ascii="Calibri" w:hAnsi="Calibri" w:cs="Calibri"/>
        </w:rPr>
      </w:pPr>
      <w:r w:rsidRPr="0092480E">
        <w:rPr>
          <w:rFonts w:ascii="Calibri" w:eastAsia="Calibri" w:hAnsi="Calibri" w:cs="Calibri"/>
          <w:sz w:val="22"/>
          <w:szCs w:val="22"/>
        </w:rPr>
        <w:t xml:space="preserve">1) </w:t>
      </w:r>
      <w:r w:rsidR="7F6457FE" w:rsidRPr="0092480E">
        <w:rPr>
          <w:rFonts w:ascii="Calibri" w:eastAsia="Calibri" w:hAnsi="Calibri" w:cs="Calibri"/>
          <w:sz w:val="22"/>
          <w:szCs w:val="22"/>
        </w:rPr>
        <w:t>Department</w:t>
      </w:r>
      <w:r w:rsidR="0DC2851A" w:rsidRPr="0092480E">
        <w:rPr>
          <w:rFonts w:ascii="Calibri" w:eastAsia="Calibri" w:hAnsi="Calibri" w:cs="Calibri"/>
          <w:sz w:val="22"/>
          <w:szCs w:val="22"/>
        </w:rPr>
        <w:t xml:space="preserve"> of</w:t>
      </w:r>
      <w:r w:rsidR="35EA63DA" w:rsidRPr="0092480E">
        <w:rPr>
          <w:rFonts w:ascii="Calibri" w:eastAsia="Calibri" w:hAnsi="Calibri" w:cs="Calibri"/>
          <w:sz w:val="22"/>
          <w:szCs w:val="22"/>
        </w:rPr>
        <w:t xml:space="preserve"> </w:t>
      </w:r>
      <w:r w:rsidR="1B5B2F39" w:rsidRPr="0092480E">
        <w:rPr>
          <w:rFonts w:ascii="Calibri" w:eastAsia="Calibri" w:hAnsi="Calibri" w:cs="Calibri"/>
          <w:sz w:val="22"/>
          <w:szCs w:val="22"/>
        </w:rPr>
        <w:t>Otorhinolaryngology (ENT)</w:t>
      </w:r>
      <w:r w:rsidR="1473D87F" w:rsidRPr="0092480E">
        <w:rPr>
          <w:rFonts w:ascii="Calibri" w:eastAsia="Calibri" w:hAnsi="Calibri" w:cs="Calibri"/>
          <w:sz w:val="22"/>
          <w:szCs w:val="22"/>
        </w:rPr>
        <w:t xml:space="preserve">; 2) </w:t>
      </w:r>
      <w:r w:rsidR="362F2663" w:rsidRPr="0092480E">
        <w:rPr>
          <w:rFonts w:ascii="Calibri" w:eastAsia="Calibri" w:hAnsi="Calibri" w:cs="Calibri"/>
          <w:sz w:val="22"/>
          <w:szCs w:val="22"/>
        </w:rPr>
        <w:t>D</w:t>
      </w:r>
      <w:r w:rsidR="44E18BC3" w:rsidRPr="0092480E">
        <w:rPr>
          <w:rFonts w:ascii="Calibri" w:eastAsia="Calibri" w:hAnsi="Calibri" w:cs="Calibri"/>
          <w:sz w:val="22"/>
          <w:szCs w:val="22"/>
        </w:rPr>
        <w:t>epar</w:t>
      </w:r>
      <w:r w:rsidR="69347B8B" w:rsidRPr="0092480E">
        <w:rPr>
          <w:rFonts w:ascii="Calibri" w:eastAsia="Calibri" w:hAnsi="Calibri" w:cs="Calibri"/>
          <w:sz w:val="22"/>
          <w:szCs w:val="22"/>
        </w:rPr>
        <w:t>t</w:t>
      </w:r>
      <w:r w:rsidR="44E18BC3" w:rsidRPr="0092480E">
        <w:rPr>
          <w:rFonts w:ascii="Calibri" w:eastAsia="Calibri" w:hAnsi="Calibri" w:cs="Calibri"/>
          <w:sz w:val="22"/>
          <w:szCs w:val="22"/>
        </w:rPr>
        <w:t>ment of Public Health;</w:t>
      </w:r>
      <w:r w:rsidR="49B46634" w:rsidRPr="0092480E">
        <w:rPr>
          <w:rFonts w:ascii="Calibri" w:eastAsia="Calibri" w:hAnsi="Calibri" w:cs="Calibri"/>
          <w:sz w:val="22"/>
          <w:szCs w:val="22"/>
        </w:rPr>
        <w:t xml:space="preserve"> 3)</w:t>
      </w:r>
      <w:r w:rsidR="44E18BC3" w:rsidRPr="0092480E">
        <w:rPr>
          <w:rFonts w:ascii="Calibri" w:eastAsia="Calibri" w:hAnsi="Calibri" w:cs="Calibri"/>
          <w:sz w:val="22"/>
          <w:szCs w:val="22"/>
        </w:rPr>
        <w:t xml:space="preserve"> </w:t>
      </w:r>
      <w:r w:rsidR="5056E89F" w:rsidRPr="0092480E">
        <w:rPr>
          <w:rFonts w:ascii="Calibri" w:eastAsia="Calibri" w:hAnsi="Calibri" w:cs="Calibri"/>
          <w:sz w:val="22"/>
          <w:szCs w:val="22"/>
        </w:rPr>
        <w:t>D</w:t>
      </w:r>
      <w:r w:rsidR="789E0FD1" w:rsidRPr="0092480E">
        <w:rPr>
          <w:rFonts w:ascii="Calibri" w:eastAsia="Calibri" w:hAnsi="Calibri" w:cs="Calibri"/>
          <w:sz w:val="22"/>
          <w:szCs w:val="22"/>
        </w:rPr>
        <w:t>epar</w:t>
      </w:r>
      <w:r w:rsidR="43EC8D4C" w:rsidRPr="0092480E">
        <w:rPr>
          <w:rFonts w:ascii="Calibri" w:eastAsia="Calibri" w:hAnsi="Calibri" w:cs="Calibri"/>
          <w:sz w:val="22"/>
          <w:szCs w:val="22"/>
        </w:rPr>
        <w:t>t</w:t>
      </w:r>
      <w:r w:rsidR="789E0FD1" w:rsidRPr="0092480E">
        <w:rPr>
          <w:rFonts w:ascii="Calibri" w:eastAsia="Calibri" w:hAnsi="Calibri" w:cs="Calibri"/>
          <w:sz w:val="22"/>
          <w:szCs w:val="22"/>
        </w:rPr>
        <w:t xml:space="preserve">ment of </w:t>
      </w:r>
      <w:r w:rsidR="0E5EB5D5" w:rsidRPr="0092480E">
        <w:rPr>
          <w:rFonts w:ascii="Calibri" w:eastAsia="Calibri" w:hAnsi="Calibri" w:cs="Calibri"/>
          <w:sz w:val="22"/>
          <w:szCs w:val="22"/>
        </w:rPr>
        <w:t>E</w:t>
      </w:r>
      <w:r w:rsidR="789E0FD1" w:rsidRPr="0092480E">
        <w:rPr>
          <w:rFonts w:ascii="Calibri" w:eastAsia="Calibri" w:hAnsi="Calibri" w:cs="Calibri"/>
          <w:sz w:val="22"/>
          <w:szCs w:val="22"/>
        </w:rPr>
        <w:t>pidemiology</w:t>
      </w:r>
      <w:r w:rsidR="69AA0D37" w:rsidRPr="0092480E">
        <w:rPr>
          <w:rFonts w:ascii="Calibri" w:eastAsia="Calibri" w:hAnsi="Calibri" w:cs="Calibri"/>
          <w:sz w:val="22"/>
          <w:szCs w:val="22"/>
        </w:rPr>
        <w:t>;</w:t>
      </w:r>
      <w:r w:rsidR="1BD8F48A" w:rsidRPr="0092480E">
        <w:rPr>
          <w:rFonts w:ascii="Calibri" w:eastAsia="Calibri" w:hAnsi="Calibri" w:cs="Calibri"/>
          <w:sz w:val="22"/>
          <w:szCs w:val="22"/>
        </w:rPr>
        <w:t xml:space="preserve"> 4) </w:t>
      </w:r>
      <w:r w:rsidR="452C1FAE" w:rsidRPr="0092480E">
        <w:rPr>
          <w:rFonts w:ascii="Calibri" w:eastAsia="Calibri" w:hAnsi="Calibri" w:cs="Calibri"/>
          <w:sz w:val="22"/>
          <w:szCs w:val="22"/>
        </w:rPr>
        <w:t>D</w:t>
      </w:r>
      <w:r w:rsidR="76E1BBC5" w:rsidRPr="0092480E">
        <w:rPr>
          <w:rFonts w:ascii="Calibri" w:eastAsia="Calibri" w:hAnsi="Calibri" w:cs="Calibri"/>
          <w:sz w:val="22"/>
          <w:szCs w:val="22"/>
        </w:rPr>
        <w:t>epartment</w:t>
      </w:r>
      <w:r w:rsidR="69E78335" w:rsidRPr="0092480E">
        <w:rPr>
          <w:rFonts w:ascii="Calibri" w:eastAsia="Calibri" w:hAnsi="Calibri" w:cs="Calibri"/>
          <w:sz w:val="22"/>
          <w:szCs w:val="22"/>
        </w:rPr>
        <w:t xml:space="preserve"> of </w:t>
      </w:r>
      <w:r w:rsidR="0E6FC08B" w:rsidRPr="0092480E">
        <w:rPr>
          <w:rFonts w:ascii="Calibri" w:eastAsia="Calibri" w:hAnsi="Calibri" w:cs="Calibri"/>
          <w:sz w:val="22"/>
          <w:szCs w:val="22"/>
        </w:rPr>
        <w:t>Medical Ps</w:t>
      </w:r>
      <w:r w:rsidR="1FEA85E3" w:rsidRPr="0092480E">
        <w:rPr>
          <w:rFonts w:ascii="Calibri" w:eastAsia="Calibri" w:hAnsi="Calibri" w:cs="Calibri"/>
          <w:sz w:val="22"/>
          <w:szCs w:val="22"/>
        </w:rPr>
        <w:t>ychology</w:t>
      </w:r>
      <w:r w:rsidR="00F004B3" w:rsidRPr="0092480E">
        <w:rPr>
          <w:rFonts w:ascii="Calibri" w:eastAsia="Calibri" w:hAnsi="Calibri" w:cs="Calibri"/>
          <w:sz w:val="22"/>
          <w:szCs w:val="22"/>
        </w:rPr>
        <w:t>;</w:t>
      </w:r>
      <w:r w:rsidR="69E78335" w:rsidRPr="0092480E">
        <w:rPr>
          <w:rFonts w:ascii="Calibri" w:eastAsia="Calibri" w:hAnsi="Calibri" w:cs="Calibri"/>
          <w:sz w:val="22"/>
          <w:szCs w:val="22"/>
        </w:rPr>
        <w:t xml:space="preserve"> </w:t>
      </w:r>
      <w:r w:rsidR="3C8B1A0C" w:rsidRPr="0092480E">
        <w:rPr>
          <w:rFonts w:ascii="Calibri" w:eastAsia="Calibri" w:hAnsi="Calibri" w:cs="Calibri"/>
          <w:sz w:val="22"/>
          <w:szCs w:val="22"/>
        </w:rPr>
        <w:t xml:space="preserve">5) </w:t>
      </w:r>
      <w:r w:rsidR="69E78335" w:rsidRPr="0092480E">
        <w:rPr>
          <w:rFonts w:ascii="Calibri" w:eastAsia="Calibri" w:hAnsi="Calibri" w:cs="Calibri"/>
          <w:sz w:val="22"/>
          <w:szCs w:val="22"/>
        </w:rPr>
        <w:t>Netherlands Institute for Health Sciences</w:t>
      </w:r>
      <w:r w:rsidR="686EF57F" w:rsidRPr="0092480E">
        <w:rPr>
          <w:rFonts w:ascii="Calibri" w:eastAsia="Calibri" w:hAnsi="Calibri" w:cs="Calibri"/>
          <w:sz w:val="22"/>
          <w:szCs w:val="22"/>
        </w:rPr>
        <w:t xml:space="preserve">; </w:t>
      </w:r>
      <w:r w:rsidR="00F004B3" w:rsidRPr="0092480E">
        <w:rPr>
          <w:rFonts w:ascii="Calibri" w:eastAsia="Calibri" w:hAnsi="Calibri" w:cs="Calibri"/>
          <w:sz w:val="22"/>
          <w:szCs w:val="22"/>
        </w:rPr>
        <w:t xml:space="preserve">6) </w:t>
      </w:r>
      <w:r w:rsidR="000960D9" w:rsidRPr="0092480E">
        <w:rPr>
          <w:rFonts w:ascii="Calibri" w:eastAsia="Calibri" w:hAnsi="Calibri" w:cs="Calibri"/>
          <w:sz w:val="22"/>
          <w:szCs w:val="22"/>
        </w:rPr>
        <w:t>Department o</w:t>
      </w:r>
      <w:r w:rsidR="000960D9" w:rsidRPr="0092480E">
        <w:rPr>
          <w:rFonts w:ascii="Calibri" w:hAnsi="Calibri" w:cs="Calibri"/>
          <w:color w:val="1F497D"/>
          <w:sz w:val="22"/>
          <w:szCs w:val="22"/>
        </w:rPr>
        <w:t xml:space="preserve">f </w:t>
      </w:r>
      <w:r w:rsidR="000960D9" w:rsidRPr="0092480E">
        <w:rPr>
          <w:rFonts w:ascii="Calibri" w:eastAsia="Calibri" w:hAnsi="Calibri" w:cs="Calibri"/>
          <w:sz w:val="22"/>
          <w:szCs w:val="22"/>
        </w:rPr>
        <w:t xml:space="preserve">Quality and Patient Care; </w:t>
      </w:r>
      <w:r w:rsidR="001E4191" w:rsidRPr="0092480E">
        <w:rPr>
          <w:rFonts w:ascii="Calibri" w:eastAsia="Calibri" w:hAnsi="Calibri" w:cs="Calibri"/>
          <w:sz w:val="22"/>
          <w:szCs w:val="22"/>
        </w:rPr>
        <w:t>7) Department of Intensive Care</w:t>
      </w:r>
      <w:r w:rsidR="00F004B3" w:rsidRPr="0092480E">
        <w:rPr>
          <w:rFonts w:ascii="Calibri" w:eastAsia="Calibri" w:hAnsi="Calibri" w:cs="Calibri"/>
          <w:sz w:val="22"/>
          <w:szCs w:val="22"/>
        </w:rPr>
        <w:t>;</w:t>
      </w:r>
      <w:r w:rsidR="006A3DE9">
        <w:rPr>
          <w:rFonts w:ascii="Calibri" w:eastAsia="Calibri" w:hAnsi="Calibri" w:cs="Calibri"/>
          <w:sz w:val="22"/>
          <w:szCs w:val="22"/>
        </w:rPr>
        <w:t xml:space="preserve"> </w:t>
      </w:r>
      <w:r w:rsidR="004A5E8C">
        <w:rPr>
          <w:rFonts w:ascii="Calibri" w:eastAsia="Calibri" w:hAnsi="Calibri" w:cs="Calibri"/>
          <w:sz w:val="22"/>
          <w:szCs w:val="22"/>
        </w:rPr>
        <w:t>9</w:t>
      </w:r>
      <w:r w:rsidR="006A3DE9">
        <w:rPr>
          <w:rFonts w:ascii="Calibri" w:eastAsia="Calibri" w:hAnsi="Calibri" w:cs="Calibri"/>
          <w:sz w:val="22"/>
          <w:szCs w:val="22"/>
        </w:rPr>
        <w:t>) Department of surgical</w:t>
      </w:r>
      <w:r w:rsidR="007B7A3D">
        <w:rPr>
          <w:rFonts w:ascii="Calibri" w:eastAsia="Calibri" w:hAnsi="Calibri" w:cs="Calibri"/>
          <w:sz w:val="22"/>
          <w:szCs w:val="22"/>
        </w:rPr>
        <w:t xml:space="preserve"> oncology and gastro</w:t>
      </w:r>
      <w:r w:rsidR="00FB1FE8">
        <w:rPr>
          <w:rFonts w:ascii="Calibri" w:eastAsia="Calibri" w:hAnsi="Calibri" w:cs="Calibri"/>
          <w:sz w:val="22"/>
          <w:szCs w:val="22"/>
        </w:rPr>
        <w:t>intestinal surgery</w:t>
      </w:r>
      <w:r w:rsidR="006A3DE9">
        <w:rPr>
          <w:rFonts w:ascii="Calibri" w:eastAsia="Calibri" w:hAnsi="Calibri" w:cs="Calibri"/>
          <w:sz w:val="22"/>
          <w:szCs w:val="22"/>
        </w:rPr>
        <w:t>;</w:t>
      </w:r>
      <w:r w:rsidR="003522E9">
        <w:rPr>
          <w:rFonts w:ascii="Calibri" w:eastAsia="Calibri" w:hAnsi="Calibri" w:cs="Calibri"/>
          <w:sz w:val="22"/>
          <w:szCs w:val="22"/>
        </w:rPr>
        <w:t xml:space="preserve"> </w:t>
      </w:r>
      <w:r w:rsidR="004A5E8C">
        <w:rPr>
          <w:rFonts w:ascii="Calibri" w:eastAsia="Calibri" w:hAnsi="Calibri" w:cs="Calibri"/>
          <w:sz w:val="22"/>
          <w:szCs w:val="22"/>
        </w:rPr>
        <w:t>10</w:t>
      </w:r>
      <w:r w:rsidR="00F004B3" w:rsidRPr="0092480E">
        <w:rPr>
          <w:rFonts w:ascii="Calibri" w:eastAsia="Calibri" w:hAnsi="Calibri" w:cs="Calibri"/>
          <w:sz w:val="22"/>
          <w:szCs w:val="22"/>
        </w:rPr>
        <w:t>) Department of Internal Medicine</w:t>
      </w:r>
      <w:r w:rsidR="001E4191" w:rsidRPr="0092480E">
        <w:rPr>
          <w:rFonts w:ascii="Calibri" w:eastAsia="Calibri" w:hAnsi="Calibri" w:cs="Calibri"/>
          <w:sz w:val="22"/>
          <w:szCs w:val="22"/>
        </w:rPr>
        <w:t xml:space="preserve"> </w:t>
      </w:r>
      <w:r w:rsidR="4F18DF3E" w:rsidRPr="0092480E">
        <w:rPr>
          <w:rFonts w:ascii="Calibri" w:eastAsia="Calibri" w:hAnsi="Calibri" w:cs="Calibri"/>
          <w:sz w:val="22"/>
          <w:szCs w:val="22"/>
        </w:rPr>
        <w:t xml:space="preserve">- </w:t>
      </w:r>
      <w:r w:rsidR="35EA63DA" w:rsidRPr="0092480E">
        <w:rPr>
          <w:rFonts w:ascii="Calibri" w:eastAsia="Calibri" w:hAnsi="Calibri" w:cs="Calibri"/>
          <w:sz w:val="22"/>
          <w:szCs w:val="22"/>
        </w:rPr>
        <w:t xml:space="preserve">Erasmus </w:t>
      </w:r>
      <w:r w:rsidR="3758E3E9" w:rsidRPr="0092480E">
        <w:rPr>
          <w:rFonts w:ascii="Calibri" w:eastAsia="Calibri" w:hAnsi="Calibri" w:cs="Calibri"/>
          <w:sz w:val="22"/>
          <w:szCs w:val="22"/>
        </w:rPr>
        <w:t>University Medical Center</w:t>
      </w:r>
      <w:r w:rsidR="7B0236A9" w:rsidRPr="0092480E">
        <w:rPr>
          <w:rFonts w:ascii="Calibri" w:eastAsia="Calibri" w:hAnsi="Calibri" w:cs="Calibri"/>
          <w:sz w:val="22"/>
          <w:szCs w:val="22"/>
        </w:rPr>
        <w:t>,</w:t>
      </w:r>
      <w:r w:rsidR="35EA63DA" w:rsidRPr="0092480E">
        <w:rPr>
          <w:rFonts w:ascii="Calibri" w:eastAsia="Calibri" w:hAnsi="Calibri" w:cs="Calibri"/>
          <w:sz w:val="22"/>
          <w:szCs w:val="22"/>
        </w:rPr>
        <w:t xml:space="preserve"> Rotterdam</w:t>
      </w:r>
      <w:r w:rsidR="77EC76CF" w:rsidRPr="0092480E">
        <w:rPr>
          <w:rFonts w:ascii="Calibri" w:eastAsia="Calibri" w:hAnsi="Calibri" w:cs="Calibri"/>
          <w:sz w:val="22"/>
          <w:szCs w:val="22"/>
        </w:rPr>
        <w:t xml:space="preserve">, </w:t>
      </w:r>
      <w:r w:rsidR="35EA63DA" w:rsidRPr="0092480E">
        <w:rPr>
          <w:rFonts w:ascii="Calibri" w:eastAsia="Calibri" w:hAnsi="Calibri" w:cs="Calibri"/>
          <w:sz w:val="22"/>
          <w:szCs w:val="22"/>
        </w:rPr>
        <w:t>the Netherlands</w:t>
      </w:r>
      <w:r w:rsidR="0B8F156D" w:rsidRPr="0092480E">
        <w:rPr>
          <w:rFonts w:ascii="Calibri" w:eastAsia="Calibri" w:hAnsi="Calibri" w:cs="Calibri"/>
          <w:sz w:val="22"/>
          <w:szCs w:val="22"/>
        </w:rPr>
        <w:t xml:space="preserve">. </w:t>
      </w:r>
    </w:p>
    <w:p w14:paraId="57A0CF4E" w14:textId="77777777" w:rsidR="00730ADB" w:rsidRPr="0092480E" w:rsidRDefault="00730ADB" w:rsidP="00153762">
      <w:pPr>
        <w:spacing w:line="276" w:lineRule="auto"/>
        <w:rPr>
          <w:rFonts w:ascii="Calibri" w:hAnsi="Calibri" w:cs="Calibri"/>
        </w:rPr>
      </w:pPr>
    </w:p>
    <w:p w14:paraId="26B17796" w14:textId="0108DE5A" w:rsidR="34696E4A" w:rsidRPr="0092480E" w:rsidRDefault="65EB3385" w:rsidP="00153762">
      <w:pPr>
        <w:spacing w:line="276" w:lineRule="auto"/>
        <w:rPr>
          <w:rFonts w:ascii="Calibri" w:eastAsia="Calibri" w:hAnsi="Calibri" w:cs="Calibri"/>
          <w:i/>
          <w:lang w:val="nl-NL"/>
        </w:rPr>
      </w:pPr>
      <w:r w:rsidRPr="0092480E">
        <w:rPr>
          <w:rFonts w:ascii="Calibri" w:eastAsia="Calibri" w:hAnsi="Calibri" w:cs="Calibri"/>
          <w:lang w:val="nl-NL"/>
        </w:rPr>
        <w:t>**</w:t>
      </w:r>
      <w:r w:rsidR="00A43F26">
        <w:rPr>
          <w:rFonts w:ascii="Calibri" w:eastAsia="Calibri" w:hAnsi="Calibri" w:cs="Calibri"/>
          <w:lang w:val="nl-NL"/>
        </w:rPr>
        <w:t xml:space="preserve"> </w:t>
      </w:r>
      <w:r w:rsidR="00A43F26" w:rsidRPr="0092480E">
        <w:rPr>
          <w:rFonts w:ascii="Calibri" w:eastAsia="Calibri" w:hAnsi="Calibri" w:cs="Calibri"/>
          <w:lang w:val="nl-NL"/>
        </w:rPr>
        <w:t xml:space="preserve">Value </w:t>
      </w:r>
      <w:proofErr w:type="spellStart"/>
      <w:r w:rsidR="00A43F26" w:rsidRPr="0092480E">
        <w:rPr>
          <w:rFonts w:ascii="Calibri" w:eastAsia="Calibri" w:hAnsi="Calibri" w:cs="Calibri"/>
          <w:lang w:val="nl-NL"/>
        </w:rPr>
        <w:t>Based</w:t>
      </w:r>
      <w:proofErr w:type="spellEnd"/>
      <w:r w:rsidR="00A43F26" w:rsidRPr="0092480E">
        <w:rPr>
          <w:rFonts w:ascii="Calibri" w:eastAsia="Calibri" w:hAnsi="Calibri" w:cs="Calibri"/>
          <w:lang w:val="nl-NL"/>
        </w:rPr>
        <w:t xml:space="preserve"> </w:t>
      </w:r>
      <w:proofErr w:type="spellStart"/>
      <w:r w:rsidR="003A5099">
        <w:rPr>
          <w:rFonts w:ascii="Calibri" w:eastAsia="Calibri" w:hAnsi="Calibri" w:cs="Calibri"/>
          <w:lang w:val="nl-NL"/>
        </w:rPr>
        <w:t>Operation</w:t>
      </w:r>
      <w:proofErr w:type="spellEnd"/>
      <w:r w:rsidR="003A5099">
        <w:rPr>
          <w:rFonts w:ascii="Calibri" w:eastAsia="Calibri" w:hAnsi="Calibri" w:cs="Calibri"/>
          <w:lang w:val="nl-NL"/>
        </w:rPr>
        <w:t xml:space="preserve"> Room Triage</w:t>
      </w:r>
      <w:r w:rsidR="00A43F26" w:rsidRPr="0092480E">
        <w:rPr>
          <w:rFonts w:ascii="Calibri" w:eastAsia="Calibri" w:hAnsi="Calibri" w:cs="Calibri"/>
          <w:lang w:val="nl-NL"/>
        </w:rPr>
        <w:t xml:space="preserve"> team collaborators</w:t>
      </w:r>
      <w:r w:rsidR="00E25C4D" w:rsidRPr="0092480E">
        <w:rPr>
          <w:rFonts w:ascii="Calibri" w:eastAsia="Calibri" w:hAnsi="Calibri" w:cs="Calibri"/>
          <w:lang w:val="nl-NL"/>
        </w:rPr>
        <w:t>: C</w:t>
      </w:r>
      <w:r w:rsidR="00584B7F" w:rsidRPr="0092480E">
        <w:rPr>
          <w:rFonts w:ascii="Calibri" w:eastAsia="Calibri" w:hAnsi="Calibri" w:cs="Calibri"/>
          <w:lang w:val="nl-NL"/>
        </w:rPr>
        <w:t>hris</w:t>
      </w:r>
      <w:r w:rsidR="00E25C4D" w:rsidRPr="0092480E">
        <w:rPr>
          <w:rFonts w:ascii="Calibri" w:eastAsia="Calibri" w:hAnsi="Calibri" w:cs="Calibri"/>
          <w:lang w:val="nl-NL"/>
        </w:rPr>
        <w:t xml:space="preserve"> </w:t>
      </w:r>
      <w:proofErr w:type="spellStart"/>
      <w:r w:rsidR="00E25C4D" w:rsidRPr="0092480E">
        <w:rPr>
          <w:rFonts w:ascii="Calibri" w:eastAsia="Calibri" w:hAnsi="Calibri" w:cs="Calibri"/>
          <w:lang w:val="nl-NL"/>
        </w:rPr>
        <w:t>Bangma</w:t>
      </w:r>
      <w:proofErr w:type="spellEnd"/>
      <w:r w:rsidR="00E25C4D" w:rsidRPr="0092480E">
        <w:rPr>
          <w:rFonts w:ascii="Calibri" w:eastAsia="Calibri" w:hAnsi="Calibri" w:cs="Calibri"/>
          <w:lang w:val="nl-NL"/>
        </w:rPr>
        <w:t>,</w:t>
      </w:r>
      <w:r w:rsidR="00E90A34" w:rsidRPr="0092480E">
        <w:rPr>
          <w:rFonts w:ascii="Calibri" w:eastAsia="Calibri" w:hAnsi="Calibri" w:cs="Calibri"/>
          <w:lang w:val="nl-NL"/>
        </w:rPr>
        <w:t xml:space="preserve"> I</w:t>
      </w:r>
      <w:r w:rsidR="00584B7F" w:rsidRPr="0092480E">
        <w:rPr>
          <w:rFonts w:ascii="Calibri" w:eastAsia="Calibri" w:hAnsi="Calibri" w:cs="Calibri"/>
          <w:lang w:val="nl-NL"/>
        </w:rPr>
        <w:t>vo</w:t>
      </w:r>
      <w:r w:rsidR="00E90A34" w:rsidRPr="0092480E">
        <w:rPr>
          <w:rFonts w:ascii="Calibri" w:eastAsia="Calibri" w:hAnsi="Calibri" w:cs="Calibri"/>
          <w:lang w:val="nl-NL"/>
        </w:rPr>
        <w:t xml:space="preserve"> Beetz, P</w:t>
      </w:r>
      <w:r w:rsidR="00584B7F" w:rsidRPr="0092480E">
        <w:rPr>
          <w:rFonts w:ascii="Calibri" w:eastAsia="Calibri" w:hAnsi="Calibri" w:cs="Calibri"/>
          <w:lang w:val="nl-NL"/>
        </w:rPr>
        <w:t>atrick</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Bindels</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 xml:space="preserve">Alexandra </w:t>
      </w:r>
      <w:r w:rsidR="00E90A34" w:rsidRPr="0092480E">
        <w:rPr>
          <w:rFonts w:ascii="Calibri" w:eastAsia="Calibri" w:hAnsi="Calibri" w:cs="Calibri"/>
          <w:lang w:val="nl-NL"/>
        </w:rPr>
        <w:t>Brandt-Kerkhof, D</w:t>
      </w:r>
      <w:r w:rsidR="00584B7F" w:rsidRPr="0092480E">
        <w:rPr>
          <w:rFonts w:ascii="Calibri" w:eastAsia="Calibri" w:hAnsi="Calibri" w:cs="Calibri"/>
          <w:lang w:val="nl-NL"/>
        </w:rPr>
        <w:t>anielle</w:t>
      </w:r>
      <w:r w:rsidR="00E90A34" w:rsidRPr="0092480E">
        <w:rPr>
          <w:rFonts w:ascii="Calibri" w:eastAsia="Calibri" w:hAnsi="Calibri" w:cs="Calibri"/>
          <w:lang w:val="nl-NL"/>
        </w:rPr>
        <w:t xml:space="preserve"> van Diepen, C</w:t>
      </w:r>
      <w:r w:rsidR="00584B7F" w:rsidRPr="0092480E">
        <w:rPr>
          <w:rFonts w:ascii="Calibri" w:eastAsia="Calibri" w:hAnsi="Calibri" w:cs="Calibri"/>
          <w:lang w:val="nl-NL"/>
        </w:rPr>
        <w:t>lemens</w:t>
      </w:r>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Dirven</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T</w:t>
      </w:r>
      <w:r w:rsidR="00584B7F" w:rsidRPr="0092480E">
        <w:rPr>
          <w:rFonts w:ascii="Calibri" w:eastAsia="Calibri" w:hAnsi="Calibri" w:cs="Calibri"/>
          <w:lang w:val="nl-NL"/>
        </w:rPr>
        <w:t>jebbe</w:t>
      </w:r>
      <w:proofErr w:type="spellEnd"/>
      <w:r w:rsidR="00E90A34" w:rsidRPr="0092480E">
        <w:rPr>
          <w:rFonts w:ascii="Calibri" w:eastAsia="Calibri" w:hAnsi="Calibri" w:cs="Calibri"/>
          <w:lang w:val="nl-NL"/>
        </w:rPr>
        <w:t xml:space="preserve"> </w:t>
      </w:r>
      <w:proofErr w:type="spellStart"/>
      <w:r w:rsidR="00E90A34" w:rsidRPr="0092480E">
        <w:rPr>
          <w:rFonts w:ascii="Calibri" w:eastAsia="Calibri" w:hAnsi="Calibri" w:cs="Calibri"/>
          <w:lang w:val="nl-NL"/>
        </w:rPr>
        <w:t>Galema</w:t>
      </w:r>
      <w:proofErr w:type="spellEnd"/>
      <w:r w:rsidR="00E90A34" w:rsidRPr="0092480E">
        <w:rPr>
          <w:rFonts w:ascii="Calibri" w:eastAsia="Calibri" w:hAnsi="Calibri" w:cs="Calibri"/>
          <w:lang w:val="nl-NL"/>
        </w:rPr>
        <w:t xml:space="preserve">, </w:t>
      </w:r>
      <w:r w:rsidR="00584B7F" w:rsidRPr="0092480E">
        <w:rPr>
          <w:rFonts w:ascii="Calibri" w:eastAsia="Calibri" w:hAnsi="Calibri" w:cs="Calibri"/>
          <w:lang w:val="nl-NL"/>
        </w:rPr>
        <w:t>Jeanette</w:t>
      </w:r>
      <w:r w:rsidR="00730ADB" w:rsidRPr="0092480E">
        <w:rPr>
          <w:rFonts w:ascii="Calibri" w:eastAsia="Calibri" w:hAnsi="Calibri" w:cs="Calibri"/>
          <w:lang w:val="nl-NL"/>
        </w:rPr>
        <w:t xml:space="preserve"> </w:t>
      </w:r>
      <w:r w:rsidR="00E25C4D" w:rsidRPr="0092480E">
        <w:rPr>
          <w:rFonts w:ascii="Calibri" w:eastAsia="Calibri" w:hAnsi="Calibri" w:cs="Calibri"/>
          <w:lang w:val="nl-NL"/>
        </w:rPr>
        <w:t>Goud</w:t>
      </w:r>
      <w:r w:rsidR="00730ADB" w:rsidRPr="0092480E">
        <w:rPr>
          <w:rFonts w:ascii="Calibri" w:eastAsia="Calibri" w:hAnsi="Calibri" w:cs="Calibri"/>
          <w:lang w:val="nl-NL"/>
        </w:rPr>
        <w:t>z</w:t>
      </w:r>
      <w:r w:rsidR="00E25C4D" w:rsidRPr="0092480E">
        <w:rPr>
          <w:rFonts w:ascii="Calibri" w:eastAsia="Calibri" w:hAnsi="Calibri" w:cs="Calibri"/>
          <w:lang w:val="nl-NL"/>
        </w:rPr>
        <w:t xml:space="preserve">waard, </w:t>
      </w:r>
      <w:r w:rsidR="00584B7F" w:rsidRPr="0092480E">
        <w:rPr>
          <w:rFonts w:ascii="Calibri" w:eastAsia="Calibri" w:hAnsi="Calibri" w:cs="Calibri"/>
          <w:lang w:val="nl-NL"/>
        </w:rPr>
        <w:t xml:space="preserve">Mieke </w:t>
      </w:r>
      <w:r w:rsidR="00E90A34" w:rsidRPr="0092480E">
        <w:rPr>
          <w:rFonts w:ascii="Calibri" w:eastAsia="Calibri" w:hAnsi="Calibri" w:cs="Calibri"/>
          <w:lang w:val="nl-NL"/>
        </w:rPr>
        <w:t>Hazes, S</w:t>
      </w:r>
      <w:r w:rsidR="00584B7F" w:rsidRPr="0092480E">
        <w:rPr>
          <w:rFonts w:ascii="Calibri" w:eastAsia="Calibri" w:hAnsi="Calibri" w:cs="Calibri"/>
          <w:lang w:val="nl-NL"/>
        </w:rPr>
        <w:t>joerd</w:t>
      </w:r>
      <w:r w:rsidR="00E90A34" w:rsidRPr="0092480E">
        <w:rPr>
          <w:rFonts w:ascii="Calibri" w:eastAsia="Calibri" w:hAnsi="Calibri" w:cs="Calibri"/>
          <w:lang w:val="nl-NL"/>
        </w:rPr>
        <w:t xml:space="preserve"> Lagarde, </w:t>
      </w:r>
      <w:r w:rsidR="00584B7F" w:rsidRPr="0092480E">
        <w:rPr>
          <w:rFonts w:ascii="Calibri" w:eastAsia="Calibri" w:hAnsi="Calibri" w:cs="Calibri"/>
          <w:lang w:val="nl-NL"/>
        </w:rPr>
        <w:t>Harmke</w:t>
      </w:r>
      <w:r w:rsidR="00CE22D4" w:rsidRPr="0092480E">
        <w:rPr>
          <w:rFonts w:ascii="Calibri" w:eastAsia="Calibri" w:hAnsi="Calibri" w:cs="Calibri"/>
          <w:lang w:val="nl-NL"/>
        </w:rPr>
        <w:t xml:space="preserve"> </w:t>
      </w:r>
      <w:proofErr w:type="spellStart"/>
      <w:r w:rsidR="00CE22D4" w:rsidRPr="0092480E">
        <w:rPr>
          <w:rFonts w:ascii="Calibri" w:eastAsia="Calibri" w:hAnsi="Calibri" w:cs="Calibri"/>
          <w:lang w:val="nl-NL"/>
        </w:rPr>
        <w:t>Polinder</w:t>
      </w:r>
      <w:proofErr w:type="spellEnd"/>
      <w:r w:rsidR="00CE22D4" w:rsidRPr="0092480E">
        <w:rPr>
          <w:rFonts w:ascii="Calibri" w:eastAsia="Calibri" w:hAnsi="Calibri" w:cs="Calibri"/>
          <w:lang w:val="nl-NL"/>
        </w:rPr>
        <w:t xml:space="preserve">-Bos, </w:t>
      </w:r>
      <w:r w:rsidR="00584B7F" w:rsidRPr="0092480E">
        <w:rPr>
          <w:rFonts w:ascii="Calibri" w:eastAsia="Calibri" w:hAnsi="Calibri" w:cs="Calibri"/>
          <w:lang w:val="nl-NL"/>
        </w:rPr>
        <w:t>Eva Maria</w:t>
      </w:r>
      <w:r w:rsidR="00E25C4D" w:rsidRPr="0092480E">
        <w:rPr>
          <w:rFonts w:ascii="Calibri" w:eastAsia="Calibri" w:hAnsi="Calibri" w:cs="Calibri"/>
          <w:lang w:val="nl-NL"/>
        </w:rPr>
        <w:t xml:space="preserve"> Roes, </w:t>
      </w:r>
      <w:r w:rsidR="00584B7F" w:rsidRPr="0092480E">
        <w:rPr>
          <w:rFonts w:ascii="Calibri" w:eastAsia="Calibri" w:hAnsi="Calibri" w:cs="Calibri"/>
          <w:lang w:val="nl-NL"/>
        </w:rPr>
        <w:t>Hanneke</w:t>
      </w:r>
      <w:r w:rsidR="00E25C4D" w:rsidRPr="0092480E">
        <w:rPr>
          <w:rFonts w:ascii="Calibri" w:eastAsia="Calibri" w:hAnsi="Calibri" w:cs="Calibri"/>
          <w:lang w:val="nl-NL"/>
        </w:rPr>
        <w:t xml:space="preserve"> Takkenberg, M</w:t>
      </w:r>
      <w:r w:rsidR="00584B7F" w:rsidRPr="0092480E">
        <w:rPr>
          <w:rFonts w:ascii="Calibri" w:eastAsia="Calibri" w:hAnsi="Calibri" w:cs="Calibri"/>
          <w:lang w:val="nl-NL"/>
        </w:rPr>
        <w:t>ark</w:t>
      </w:r>
      <w:r w:rsidR="00CE22D4" w:rsidRPr="0092480E">
        <w:rPr>
          <w:rFonts w:ascii="Calibri" w:eastAsia="Calibri" w:hAnsi="Calibri" w:cs="Calibri"/>
          <w:lang w:val="nl-NL"/>
        </w:rPr>
        <w:t xml:space="preserve"> van</w:t>
      </w:r>
      <w:r w:rsidR="00E25C4D" w:rsidRPr="0092480E">
        <w:rPr>
          <w:rFonts w:ascii="Calibri" w:eastAsia="Calibri" w:hAnsi="Calibri" w:cs="Calibri"/>
          <w:lang w:val="nl-NL"/>
        </w:rPr>
        <w:t xml:space="preserve"> Vledder</w:t>
      </w:r>
    </w:p>
    <w:p w14:paraId="2BBE0580" w14:textId="77777777" w:rsidR="00155FFA" w:rsidRPr="001533AE" w:rsidRDefault="00155FFA" w:rsidP="00155FFA">
      <w:pPr>
        <w:spacing w:line="276" w:lineRule="auto"/>
        <w:rPr>
          <w:rFonts w:ascii="Calibri" w:hAnsi="Calibri" w:cs="Calibri"/>
          <w:lang w:val="nl-NL"/>
        </w:rPr>
      </w:pPr>
    </w:p>
    <w:p w14:paraId="0FAE2F1F" w14:textId="61BFBB1C" w:rsidR="00155FFA" w:rsidRPr="00155FFA" w:rsidRDefault="00155FFA" w:rsidP="00155FFA">
      <w:pPr>
        <w:spacing w:line="276" w:lineRule="auto"/>
        <w:rPr>
          <w:rFonts w:ascii="Calibri" w:hAnsi="Calibri" w:cs="Calibri"/>
        </w:rPr>
      </w:pPr>
      <w:r>
        <w:rPr>
          <w:rFonts w:ascii="Calibri" w:hAnsi="Calibri" w:cs="Calibri"/>
        </w:rPr>
        <w:t xml:space="preserve">Word count: </w:t>
      </w:r>
      <w:r w:rsidR="00793554">
        <w:rPr>
          <w:rFonts w:ascii="Calibri" w:hAnsi="Calibri" w:cs="Calibri"/>
        </w:rPr>
        <w:t>3</w:t>
      </w:r>
      <w:r w:rsidR="00AC036D">
        <w:rPr>
          <w:rFonts w:ascii="Calibri" w:hAnsi="Calibri" w:cs="Calibri"/>
        </w:rPr>
        <w:t>5</w:t>
      </w:r>
      <w:r w:rsidR="00793554">
        <w:rPr>
          <w:rFonts w:ascii="Calibri" w:hAnsi="Calibri" w:cs="Calibri"/>
        </w:rPr>
        <w:t>00</w:t>
      </w:r>
    </w:p>
    <w:p w14:paraId="16063E4C" w14:textId="30F83718" w:rsidR="00584B7F" w:rsidRPr="0092480E" w:rsidRDefault="00584B7F" w:rsidP="00153762">
      <w:pPr>
        <w:spacing w:after="160" w:line="276" w:lineRule="auto"/>
        <w:rPr>
          <w:rFonts w:ascii="Calibri" w:hAnsi="Calibri" w:cs="Calibri"/>
          <w:b/>
        </w:rPr>
      </w:pPr>
      <w:r w:rsidRPr="0092480E">
        <w:rPr>
          <w:rFonts w:ascii="Calibri" w:hAnsi="Calibri" w:cs="Calibri"/>
          <w:b/>
        </w:rPr>
        <w:br w:type="page"/>
      </w:r>
    </w:p>
    <w:p w14:paraId="4D59845A" w14:textId="5CA7376D" w:rsidR="00737CE6" w:rsidRPr="0092480E" w:rsidRDefault="00737CE6" w:rsidP="00153762">
      <w:pPr>
        <w:pStyle w:val="Kop1"/>
        <w:spacing w:line="276" w:lineRule="auto"/>
        <w:rPr>
          <w:rFonts w:ascii="Calibri" w:hAnsi="Calibri" w:cs="Calibri"/>
          <w:lang w:val="en-US"/>
        </w:rPr>
      </w:pPr>
      <w:r w:rsidRPr="0092480E">
        <w:rPr>
          <w:rFonts w:ascii="Calibri" w:hAnsi="Calibri" w:cs="Calibri"/>
          <w:lang w:val="en-US"/>
        </w:rPr>
        <w:lastRenderedPageBreak/>
        <w:t>Abstract</w:t>
      </w:r>
    </w:p>
    <w:p w14:paraId="7E375399" w14:textId="48280D20" w:rsidR="00737CE6" w:rsidRPr="0092480E" w:rsidRDefault="00737CE6" w:rsidP="00153762">
      <w:pPr>
        <w:pStyle w:val="Kop2"/>
        <w:spacing w:line="276" w:lineRule="auto"/>
        <w:rPr>
          <w:rFonts w:ascii="Calibri" w:hAnsi="Calibri" w:cs="Calibri"/>
          <w:lang w:val="en-US"/>
        </w:rPr>
      </w:pPr>
      <w:r w:rsidRPr="0092480E">
        <w:rPr>
          <w:rFonts w:ascii="Calibri" w:hAnsi="Calibri" w:cs="Calibri"/>
          <w:lang w:val="en-US"/>
        </w:rPr>
        <w:t>Background</w:t>
      </w:r>
      <w:r w:rsidR="575ACEF7" w:rsidRPr="0092480E">
        <w:rPr>
          <w:rFonts w:ascii="Calibri" w:hAnsi="Calibri" w:cs="Calibri"/>
          <w:lang w:val="en-US"/>
        </w:rPr>
        <w:t xml:space="preserve"> </w:t>
      </w:r>
    </w:p>
    <w:p w14:paraId="17403D68" w14:textId="4C22C3F5" w:rsidR="00641034" w:rsidRPr="0092480E" w:rsidRDefault="2D123B5C" w:rsidP="00153762">
      <w:pPr>
        <w:spacing w:line="276" w:lineRule="auto"/>
        <w:rPr>
          <w:rFonts w:ascii="Calibri" w:eastAsia="Calibri" w:hAnsi="Calibri" w:cs="Calibri"/>
        </w:rPr>
      </w:pPr>
      <w:r w:rsidRPr="0092480E">
        <w:rPr>
          <w:rFonts w:ascii="Calibri" w:eastAsia="Calibri" w:hAnsi="Calibri" w:cs="Calibri"/>
        </w:rPr>
        <w:t>COVID-19 has put</w:t>
      </w:r>
      <w:r w:rsidRPr="0092480E">
        <w:rPr>
          <w:rFonts w:ascii="Calibri" w:eastAsia="Calibri" w:hAnsi="Calibri" w:cs="Calibri"/>
          <w:color w:val="8EAADB" w:themeColor="accent5" w:themeTint="99"/>
        </w:rPr>
        <w:t xml:space="preserve"> </w:t>
      </w:r>
      <w:r w:rsidR="00584B7F" w:rsidRPr="008225F6">
        <w:rPr>
          <w:rFonts w:ascii="Calibri" w:eastAsia="Calibri" w:hAnsi="Calibri" w:cs="Calibri"/>
        </w:rPr>
        <w:t xml:space="preserve">unprecedented </w:t>
      </w:r>
      <w:r w:rsidRPr="0092480E">
        <w:rPr>
          <w:rFonts w:ascii="Calibri" w:eastAsia="Calibri" w:hAnsi="Calibri" w:cs="Calibri"/>
        </w:rPr>
        <w:t>pressure on healthcare systems worldwide</w:t>
      </w:r>
      <w:r w:rsidR="0044432F">
        <w:rPr>
          <w:rFonts w:ascii="Calibri" w:eastAsia="Calibri" w:hAnsi="Calibri" w:cs="Calibri"/>
        </w:rPr>
        <w:t xml:space="preserve">, leading to </w:t>
      </w:r>
      <w:r w:rsidRPr="0092480E">
        <w:rPr>
          <w:rFonts w:ascii="Calibri" w:eastAsia="Calibri" w:hAnsi="Calibri" w:cs="Calibri"/>
        </w:rPr>
        <w:t xml:space="preserve">a reduction of the </w:t>
      </w:r>
      <w:r w:rsidR="0044432F">
        <w:rPr>
          <w:rFonts w:ascii="Calibri" w:eastAsia="Calibri" w:hAnsi="Calibri" w:cs="Calibri"/>
        </w:rPr>
        <w:t xml:space="preserve">available </w:t>
      </w:r>
      <w:r w:rsidRPr="0092480E">
        <w:rPr>
          <w:rFonts w:ascii="Calibri" w:eastAsia="Calibri" w:hAnsi="Calibri" w:cs="Calibri"/>
        </w:rPr>
        <w:t>healthcare capacity</w:t>
      </w:r>
      <w:r w:rsidR="00584B7F" w:rsidRPr="0092480E">
        <w:rPr>
          <w:rFonts w:ascii="Calibri" w:eastAsia="Calibri" w:hAnsi="Calibri" w:cs="Calibri"/>
        </w:rPr>
        <w:t xml:space="preserve">. </w:t>
      </w:r>
      <w:r w:rsidR="0044432F">
        <w:rPr>
          <w:rFonts w:ascii="Calibri" w:eastAsia="Calibri" w:hAnsi="Calibri" w:cs="Calibri"/>
        </w:rPr>
        <w:t>O</w:t>
      </w:r>
      <w:r w:rsidR="00E25C4D" w:rsidRPr="0092480E">
        <w:rPr>
          <w:rFonts w:ascii="Calibri" w:eastAsia="Calibri" w:hAnsi="Calibri" w:cs="Calibri"/>
        </w:rPr>
        <w:t xml:space="preserve">ur objective was </w:t>
      </w:r>
      <w:r w:rsidR="005145A4" w:rsidRPr="0092480E">
        <w:rPr>
          <w:rFonts w:ascii="Calibri" w:eastAsia="Calibri" w:hAnsi="Calibri" w:cs="Calibri"/>
        </w:rPr>
        <w:t xml:space="preserve">to </w:t>
      </w:r>
      <w:r w:rsidR="003A5099">
        <w:rPr>
          <w:rFonts w:ascii="Calibri" w:eastAsia="Calibri" w:hAnsi="Calibri" w:cs="Calibri"/>
        </w:rPr>
        <w:t>develop a</w:t>
      </w:r>
      <w:r w:rsidR="00635FE5">
        <w:rPr>
          <w:rFonts w:ascii="Calibri" w:eastAsia="Calibri" w:hAnsi="Calibri" w:cs="Calibri"/>
        </w:rPr>
        <w:t xml:space="preserve"> </w:t>
      </w:r>
      <w:r w:rsidR="003A5099">
        <w:rPr>
          <w:rFonts w:ascii="Calibri" w:eastAsia="Calibri" w:hAnsi="Calibri" w:cs="Calibri"/>
        </w:rPr>
        <w:t xml:space="preserve">decision model that </w:t>
      </w:r>
      <w:r w:rsidR="00635FE5">
        <w:rPr>
          <w:rFonts w:ascii="Calibri" w:eastAsia="Calibri" w:hAnsi="Calibri" w:cs="Calibri"/>
        </w:rPr>
        <w:t xml:space="preserve">supports prioritization of </w:t>
      </w:r>
      <w:r w:rsidR="00EA1A64">
        <w:rPr>
          <w:rFonts w:ascii="Calibri" w:eastAsia="Calibri" w:hAnsi="Calibri" w:cs="Calibri"/>
        </w:rPr>
        <w:t xml:space="preserve">care </w:t>
      </w:r>
      <w:r w:rsidR="00D240FC">
        <w:rPr>
          <w:rFonts w:ascii="Calibri" w:eastAsia="Calibri" w:hAnsi="Calibri" w:cs="Calibri"/>
        </w:rPr>
        <w:t xml:space="preserve">from a utilitarian perspective, which is </w:t>
      </w:r>
      <w:r w:rsidR="00EA1A64">
        <w:rPr>
          <w:rFonts w:ascii="Calibri" w:eastAsia="Calibri" w:hAnsi="Calibri" w:cs="Calibri"/>
        </w:rPr>
        <w:t xml:space="preserve">to </w:t>
      </w:r>
      <w:r w:rsidR="00635FE5">
        <w:rPr>
          <w:rFonts w:ascii="Calibri" w:eastAsia="Calibri" w:hAnsi="Calibri" w:cs="Calibri"/>
        </w:rPr>
        <w:t>minimize population health loss</w:t>
      </w:r>
      <w:r w:rsidR="009262F5" w:rsidRPr="0092480E">
        <w:rPr>
          <w:rFonts w:ascii="Calibri" w:eastAsia="Calibri" w:hAnsi="Calibri" w:cs="Calibri"/>
        </w:rPr>
        <w:t xml:space="preserve">. </w:t>
      </w:r>
    </w:p>
    <w:p w14:paraId="013EE63B" w14:textId="77777777" w:rsidR="00584B7F" w:rsidRPr="0092480E" w:rsidRDefault="00584B7F" w:rsidP="00153762">
      <w:pPr>
        <w:spacing w:line="276" w:lineRule="auto"/>
        <w:rPr>
          <w:rFonts w:ascii="Calibri" w:eastAsiaTheme="majorEastAsia" w:hAnsi="Calibri" w:cs="Calibri"/>
          <w:color w:val="2E74B5" w:themeColor="accent1" w:themeShade="BF"/>
          <w:sz w:val="26"/>
          <w:szCs w:val="26"/>
        </w:rPr>
      </w:pPr>
    </w:p>
    <w:p w14:paraId="29C44449" w14:textId="21958C95" w:rsidR="00CF102E" w:rsidRPr="0092480E" w:rsidRDefault="00CF102E" w:rsidP="00153762">
      <w:pPr>
        <w:spacing w:line="276" w:lineRule="auto"/>
        <w:rPr>
          <w:rFonts w:ascii="Calibri" w:hAnsi="Calibri" w:cs="Calibri"/>
        </w:rPr>
      </w:pPr>
      <w:r w:rsidRPr="0092480E">
        <w:rPr>
          <w:rFonts w:ascii="Calibri" w:eastAsiaTheme="majorEastAsia" w:hAnsi="Calibri" w:cs="Calibri"/>
          <w:color w:val="2E74B5" w:themeColor="accent1" w:themeShade="BF"/>
          <w:sz w:val="26"/>
          <w:szCs w:val="26"/>
        </w:rPr>
        <w:t>Methods</w:t>
      </w:r>
    </w:p>
    <w:p w14:paraId="29842AC0" w14:textId="0878FBB3" w:rsidR="00584B7F" w:rsidRPr="003A5099" w:rsidRDefault="2A7BBB39" w:rsidP="003A5099">
      <w:pPr>
        <w:spacing w:line="276" w:lineRule="auto"/>
        <w:rPr>
          <w:rFonts w:ascii="Calibri" w:eastAsia="Calibri" w:hAnsi="Calibri" w:cs="Calibri"/>
        </w:rPr>
      </w:pPr>
      <w:r w:rsidRPr="0092480E">
        <w:rPr>
          <w:rFonts w:ascii="Calibri" w:eastAsia="Calibri" w:hAnsi="Calibri" w:cs="Calibri"/>
        </w:rPr>
        <w:t xml:space="preserve">A </w:t>
      </w:r>
      <w:r w:rsidR="76C08BBD" w:rsidRPr="0092480E">
        <w:rPr>
          <w:rFonts w:ascii="Calibri" w:eastAsia="Calibri" w:hAnsi="Calibri" w:cs="Calibri"/>
        </w:rPr>
        <w:t xml:space="preserve">cohort </w:t>
      </w:r>
      <w:r w:rsidR="1D5CFBBB" w:rsidRPr="0092480E">
        <w:rPr>
          <w:rFonts w:ascii="Calibri" w:eastAsia="Calibri" w:hAnsi="Calibri" w:cs="Calibri"/>
        </w:rPr>
        <w:t>state-transition</w:t>
      </w:r>
      <w:r w:rsidR="59E186D9" w:rsidRPr="0092480E">
        <w:rPr>
          <w:rFonts w:ascii="Calibri" w:eastAsia="Calibri" w:hAnsi="Calibri" w:cs="Calibri"/>
        </w:rPr>
        <w:t xml:space="preserve"> </w:t>
      </w:r>
      <w:r w:rsidR="1D5CFBBB" w:rsidRPr="0092480E">
        <w:rPr>
          <w:rFonts w:ascii="Calibri" w:eastAsia="Calibri" w:hAnsi="Calibri" w:cs="Calibri"/>
        </w:rPr>
        <w:t>model</w:t>
      </w:r>
      <w:r w:rsidR="6822F292" w:rsidRPr="0092480E">
        <w:rPr>
          <w:rFonts w:ascii="Calibri" w:eastAsia="Calibri" w:hAnsi="Calibri" w:cs="Calibri"/>
        </w:rPr>
        <w:t xml:space="preserve"> </w:t>
      </w:r>
      <w:r w:rsidR="6C923BF2" w:rsidRPr="0092480E">
        <w:rPr>
          <w:rFonts w:ascii="Calibri" w:eastAsia="Calibri" w:hAnsi="Calibri" w:cs="Calibri"/>
        </w:rPr>
        <w:t xml:space="preserve">was </w:t>
      </w:r>
      <w:r w:rsidR="6C923BF2" w:rsidRPr="00844D8B">
        <w:rPr>
          <w:rFonts w:ascii="Calibri" w:eastAsia="Calibri" w:hAnsi="Calibri" w:cs="Calibri"/>
        </w:rPr>
        <w:t>developed</w:t>
      </w:r>
      <w:r w:rsidR="31842AB1" w:rsidRPr="00844D8B">
        <w:rPr>
          <w:rFonts w:ascii="Calibri" w:eastAsia="Calibri" w:hAnsi="Calibri" w:cs="Calibri"/>
        </w:rPr>
        <w:t xml:space="preserve"> </w:t>
      </w:r>
      <w:r w:rsidR="002A7D13" w:rsidRPr="00844D8B">
        <w:rPr>
          <w:rFonts w:ascii="Calibri" w:eastAsia="Calibri" w:hAnsi="Calibri" w:cs="Calibri"/>
        </w:rPr>
        <w:t xml:space="preserve">and </w:t>
      </w:r>
      <w:r w:rsidR="00ED35E2" w:rsidRPr="00844D8B">
        <w:rPr>
          <w:rFonts w:ascii="Calibri" w:eastAsia="Calibri" w:hAnsi="Calibri" w:cs="Calibri"/>
        </w:rPr>
        <w:t>applied</w:t>
      </w:r>
      <w:r w:rsidR="00ED35E2" w:rsidRPr="0092480E">
        <w:rPr>
          <w:rFonts w:ascii="Calibri" w:eastAsia="Calibri" w:hAnsi="Calibri" w:cs="Calibri"/>
        </w:rPr>
        <w:t xml:space="preserve"> to </w:t>
      </w:r>
      <w:r w:rsidR="00D9068A">
        <w:rPr>
          <w:rFonts w:ascii="Calibri" w:eastAsia="Calibri" w:hAnsi="Calibri" w:cs="Calibri"/>
        </w:rPr>
        <w:t>43</w:t>
      </w:r>
      <w:r w:rsidR="00ED35E2" w:rsidRPr="0092480E">
        <w:rPr>
          <w:rFonts w:ascii="Calibri" w:eastAsia="Calibri" w:hAnsi="Calibri" w:cs="Calibri"/>
        </w:rPr>
        <w:t xml:space="preserve"> semi-</w:t>
      </w:r>
      <w:r w:rsidR="00ED35E2" w:rsidRPr="008225F6">
        <w:rPr>
          <w:rFonts w:ascii="Calibri" w:eastAsia="Calibri" w:hAnsi="Calibri" w:cs="Calibri"/>
        </w:rPr>
        <w:t xml:space="preserve">elective </w:t>
      </w:r>
      <w:r w:rsidR="00D9068A">
        <w:rPr>
          <w:rFonts w:ascii="Calibri" w:eastAsia="Calibri" w:hAnsi="Calibri" w:cs="Calibri"/>
        </w:rPr>
        <w:t xml:space="preserve">non-pediatric </w:t>
      </w:r>
      <w:r w:rsidR="007E7154">
        <w:rPr>
          <w:rFonts w:ascii="Calibri" w:eastAsia="Calibri" w:hAnsi="Calibri" w:cs="Calibri"/>
        </w:rPr>
        <w:t xml:space="preserve">surgeries </w:t>
      </w:r>
      <w:r w:rsidR="00ED35E2" w:rsidRPr="0092480E">
        <w:rPr>
          <w:rFonts w:ascii="Calibri" w:eastAsia="Calibri" w:hAnsi="Calibri" w:cs="Calibri"/>
        </w:rPr>
        <w:t xml:space="preserve">commonly performed </w:t>
      </w:r>
      <w:r w:rsidR="00BD7A9F">
        <w:rPr>
          <w:rFonts w:ascii="Calibri" w:eastAsia="Calibri" w:hAnsi="Calibri" w:cs="Calibri"/>
        </w:rPr>
        <w:t>in</w:t>
      </w:r>
      <w:r w:rsidR="00950350">
        <w:rPr>
          <w:rFonts w:ascii="Calibri" w:eastAsia="Calibri" w:hAnsi="Calibri" w:cs="Calibri"/>
        </w:rPr>
        <w:t xml:space="preserve"> academic </w:t>
      </w:r>
      <w:r w:rsidR="00ED35E2" w:rsidRPr="0092480E">
        <w:rPr>
          <w:rFonts w:ascii="Calibri" w:eastAsia="Calibri" w:hAnsi="Calibri" w:cs="Calibri"/>
        </w:rPr>
        <w:t>hospital</w:t>
      </w:r>
      <w:r w:rsidR="00E11164" w:rsidRPr="0092480E">
        <w:rPr>
          <w:rFonts w:ascii="Calibri" w:eastAsia="Calibri" w:hAnsi="Calibri" w:cs="Calibri"/>
        </w:rPr>
        <w:t>s</w:t>
      </w:r>
      <w:r w:rsidR="00ED35E2" w:rsidRPr="0092480E">
        <w:rPr>
          <w:rFonts w:ascii="Calibri" w:eastAsia="Calibri" w:hAnsi="Calibri" w:cs="Calibri"/>
        </w:rPr>
        <w:t xml:space="preserve">. </w:t>
      </w:r>
      <w:r w:rsidR="5C2CAAC5" w:rsidRPr="0092480E">
        <w:rPr>
          <w:rFonts w:ascii="Calibri" w:eastAsia="Calibri" w:hAnsi="Calibri" w:cs="Calibri"/>
        </w:rPr>
        <w:t>W</w:t>
      </w:r>
      <w:r w:rsidR="0BFBD5F4" w:rsidRPr="0092480E">
        <w:rPr>
          <w:rFonts w:ascii="Calibri" w:eastAsia="Calibri" w:hAnsi="Calibri" w:cs="Calibri"/>
        </w:rPr>
        <w:t xml:space="preserve">e compared scenarios </w:t>
      </w:r>
      <w:r w:rsidR="3CFE8599" w:rsidRPr="0092480E">
        <w:rPr>
          <w:rFonts w:ascii="Calibri" w:eastAsia="Calibri" w:hAnsi="Calibri" w:cs="Calibri"/>
        </w:rPr>
        <w:t xml:space="preserve">of delaying surgery from two weeks up to </w:t>
      </w:r>
      <w:r w:rsidR="00F65E0F" w:rsidRPr="0092480E">
        <w:rPr>
          <w:rFonts w:ascii="Calibri" w:eastAsia="Calibri" w:hAnsi="Calibri" w:cs="Calibri"/>
        </w:rPr>
        <w:t>one</w:t>
      </w:r>
      <w:r w:rsidR="3CFE8599" w:rsidRPr="0092480E">
        <w:rPr>
          <w:rFonts w:ascii="Calibri" w:eastAsia="Calibri" w:hAnsi="Calibri" w:cs="Calibri"/>
        </w:rPr>
        <w:t xml:space="preserve"> year and no surgery at all</w:t>
      </w:r>
      <w:r w:rsidR="64035672" w:rsidRPr="0092480E">
        <w:rPr>
          <w:rFonts w:ascii="Calibri" w:eastAsia="Calibri" w:hAnsi="Calibri" w:cs="Calibri"/>
        </w:rPr>
        <w:t xml:space="preserve">. </w:t>
      </w:r>
      <w:r w:rsidR="3C23EE07" w:rsidRPr="0092480E">
        <w:rPr>
          <w:rFonts w:ascii="Calibri" w:eastAsia="Calibri" w:hAnsi="Calibri" w:cs="Calibri"/>
        </w:rPr>
        <w:t>Model p</w:t>
      </w:r>
      <w:r w:rsidR="7EFCE243" w:rsidRPr="0092480E">
        <w:rPr>
          <w:rFonts w:ascii="Calibri" w:eastAsia="Calibri" w:hAnsi="Calibri" w:cs="Calibri"/>
        </w:rPr>
        <w:t>arameter</w:t>
      </w:r>
      <w:r w:rsidR="00083EFD" w:rsidRPr="0092480E">
        <w:rPr>
          <w:rFonts w:ascii="Calibri" w:eastAsia="Calibri" w:hAnsi="Calibri" w:cs="Calibri"/>
        </w:rPr>
        <w:t xml:space="preserve">s </w:t>
      </w:r>
      <w:r w:rsidR="03D863F5" w:rsidRPr="0092480E">
        <w:rPr>
          <w:rFonts w:ascii="Calibri" w:eastAsia="Calibri" w:hAnsi="Calibri" w:cs="Calibri"/>
        </w:rPr>
        <w:t xml:space="preserve">were </w:t>
      </w:r>
      <w:r w:rsidR="763CBB0C" w:rsidRPr="0092480E">
        <w:rPr>
          <w:rFonts w:ascii="Calibri" w:eastAsia="Calibri" w:hAnsi="Calibri" w:cs="Calibri"/>
        </w:rPr>
        <w:t xml:space="preserve">based on </w:t>
      </w:r>
      <w:r w:rsidR="763CBB0C" w:rsidRPr="00637AAF">
        <w:rPr>
          <w:rFonts w:ascii="Calibri" w:eastAsia="Calibri" w:hAnsi="Calibri" w:cs="Calibri"/>
        </w:rPr>
        <w:t>registries</w:t>
      </w:r>
      <w:r w:rsidR="763CBB0C" w:rsidRPr="0092480E">
        <w:rPr>
          <w:rFonts w:ascii="Calibri" w:eastAsia="Calibri" w:hAnsi="Calibri" w:cs="Calibri"/>
        </w:rPr>
        <w:t>,</w:t>
      </w:r>
      <w:r w:rsidR="00556FF3">
        <w:rPr>
          <w:rFonts w:ascii="Calibri" w:eastAsia="Calibri" w:hAnsi="Calibri" w:cs="Calibri"/>
        </w:rPr>
        <w:t xml:space="preserve"> scientific</w:t>
      </w:r>
      <w:r w:rsidR="763CBB0C" w:rsidRPr="0092480E">
        <w:rPr>
          <w:rFonts w:ascii="Calibri" w:eastAsia="Calibri" w:hAnsi="Calibri" w:cs="Calibri"/>
        </w:rPr>
        <w:t xml:space="preserve"> literature</w:t>
      </w:r>
      <w:r w:rsidR="7D1BB7DA" w:rsidRPr="0092480E">
        <w:rPr>
          <w:rFonts w:ascii="Calibri" w:eastAsia="Calibri" w:hAnsi="Calibri" w:cs="Calibri"/>
        </w:rPr>
        <w:t>,</w:t>
      </w:r>
      <w:r w:rsidR="3E8460B9" w:rsidRPr="0092480E">
        <w:rPr>
          <w:rFonts w:ascii="Calibri" w:eastAsia="Calibri" w:hAnsi="Calibri" w:cs="Calibri"/>
        </w:rPr>
        <w:t xml:space="preserve"> and the</w:t>
      </w:r>
      <w:r w:rsidR="763CBB0C" w:rsidRPr="0092480E">
        <w:rPr>
          <w:rFonts w:ascii="Calibri" w:eastAsia="Calibri" w:hAnsi="Calibri" w:cs="Calibri"/>
        </w:rPr>
        <w:t xml:space="preserve"> </w:t>
      </w:r>
      <w:r w:rsidR="00D9068A">
        <w:rPr>
          <w:rFonts w:ascii="Calibri" w:eastAsia="Calibri" w:hAnsi="Calibri" w:cs="Calibri"/>
        </w:rPr>
        <w:t xml:space="preserve">WHO </w:t>
      </w:r>
      <w:r w:rsidR="763CBB0C" w:rsidRPr="0092480E">
        <w:rPr>
          <w:rFonts w:ascii="Calibri" w:eastAsia="Calibri" w:hAnsi="Calibri" w:cs="Calibri"/>
        </w:rPr>
        <w:t xml:space="preserve">global burden of disease study. </w:t>
      </w:r>
      <w:r w:rsidR="4F2847E7" w:rsidRPr="0092480E">
        <w:rPr>
          <w:rFonts w:ascii="Calibri" w:eastAsia="Calibri" w:hAnsi="Calibri" w:cs="Calibri"/>
        </w:rPr>
        <w:t xml:space="preserve">For each </w:t>
      </w:r>
      <w:r w:rsidR="00F66514">
        <w:rPr>
          <w:rFonts w:ascii="Calibri" w:eastAsia="Calibri" w:hAnsi="Calibri" w:cs="Calibri"/>
        </w:rPr>
        <w:t>surgery</w:t>
      </w:r>
      <w:r w:rsidR="4F2847E7" w:rsidRPr="0092480E">
        <w:rPr>
          <w:rFonts w:ascii="Calibri" w:eastAsia="Calibri" w:hAnsi="Calibri" w:cs="Calibri"/>
        </w:rPr>
        <w:t xml:space="preserve">, </w:t>
      </w:r>
      <w:r w:rsidR="003A5099">
        <w:rPr>
          <w:rFonts w:ascii="Calibri" w:eastAsia="Calibri" w:hAnsi="Calibri" w:cs="Calibri"/>
        </w:rPr>
        <w:t xml:space="preserve">the urgency was </w:t>
      </w:r>
      <w:r w:rsidR="62B79A33" w:rsidRPr="0092480E">
        <w:rPr>
          <w:rFonts w:ascii="Calibri" w:eastAsia="Calibri" w:hAnsi="Calibri" w:cs="Calibri"/>
        </w:rPr>
        <w:t>estimate</w:t>
      </w:r>
      <w:r w:rsidR="00DB1A5E" w:rsidRPr="0092480E">
        <w:rPr>
          <w:rFonts w:ascii="Calibri" w:eastAsia="Calibri" w:hAnsi="Calibri" w:cs="Calibri"/>
        </w:rPr>
        <w:t>d</w:t>
      </w:r>
      <w:r w:rsidR="62B79A33" w:rsidRPr="0092480E">
        <w:rPr>
          <w:rFonts w:ascii="Calibri" w:eastAsia="Calibri" w:hAnsi="Calibri" w:cs="Calibri"/>
        </w:rPr>
        <w:t xml:space="preserve"> </w:t>
      </w:r>
      <w:r w:rsidR="003A5099">
        <w:rPr>
          <w:rFonts w:ascii="Calibri" w:eastAsia="Calibri" w:hAnsi="Calibri" w:cs="Calibri"/>
        </w:rPr>
        <w:t xml:space="preserve">as </w:t>
      </w:r>
      <w:r w:rsidR="62B79A33" w:rsidRPr="0092480E">
        <w:rPr>
          <w:rFonts w:ascii="Calibri" w:eastAsia="Calibri" w:hAnsi="Calibri" w:cs="Calibri"/>
        </w:rPr>
        <w:t>the</w:t>
      </w:r>
      <w:r w:rsidR="601FF003" w:rsidRPr="0092480E">
        <w:rPr>
          <w:rFonts w:ascii="Calibri" w:eastAsia="Calibri" w:hAnsi="Calibri" w:cs="Calibri"/>
        </w:rPr>
        <w:t xml:space="preserve"> average</w:t>
      </w:r>
      <w:r w:rsidR="62B79A33" w:rsidRPr="0092480E">
        <w:rPr>
          <w:rFonts w:ascii="Calibri" w:eastAsia="Calibri" w:hAnsi="Calibri" w:cs="Calibri"/>
        </w:rPr>
        <w:t xml:space="preserve"> expected</w:t>
      </w:r>
      <w:r w:rsidR="003A5099">
        <w:rPr>
          <w:rFonts w:ascii="Calibri" w:eastAsia="Calibri" w:hAnsi="Calibri" w:cs="Calibri"/>
        </w:rPr>
        <w:t xml:space="preserve"> loss of</w:t>
      </w:r>
      <w:r w:rsidR="62B79A33" w:rsidRPr="0092480E">
        <w:rPr>
          <w:rFonts w:ascii="Calibri" w:eastAsia="Calibri" w:hAnsi="Calibri" w:cs="Calibri"/>
        </w:rPr>
        <w:t xml:space="preserve"> </w:t>
      </w:r>
      <w:r w:rsidR="00F65E0F" w:rsidRPr="0092480E">
        <w:rPr>
          <w:rFonts w:ascii="Calibri" w:eastAsia="Calibri" w:hAnsi="Calibri" w:cs="Calibri"/>
        </w:rPr>
        <w:t>Q</w:t>
      </w:r>
      <w:r w:rsidR="62B79A33" w:rsidRPr="0092480E">
        <w:rPr>
          <w:rFonts w:ascii="Calibri" w:eastAsia="Calibri" w:hAnsi="Calibri" w:cs="Calibri"/>
        </w:rPr>
        <w:t>uality-</w:t>
      </w:r>
      <w:r w:rsidR="00F65E0F" w:rsidRPr="0092480E">
        <w:rPr>
          <w:rFonts w:ascii="Calibri" w:eastAsia="Calibri" w:hAnsi="Calibri" w:cs="Calibri"/>
        </w:rPr>
        <w:t>A</w:t>
      </w:r>
      <w:r w:rsidR="62B79A33" w:rsidRPr="0092480E">
        <w:rPr>
          <w:rFonts w:ascii="Calibri" w:eastAsia="Calibri" w:hAnsi="Calibri" w:cs="Calibri"/>
        </w:rPr>
        <w:t>djusted</w:t>
      </w:r>
      <w:r w:rsidR="00BA2617" w:rsidRPr="0092480E">
        <w:rPr>
          <w:rFonts w:ascii="Calibri" w:eastAsia="Calibri" w:hAnsi="Calibri" w:cs="Calibri"/>
        </w:rPr>
        <w:t xml:space="preserve"> </w:t>
      </w:r>
      <w:r w:rsidR="00F65E0F" w:rsidRPr="0092480E">
        <w:rPr>
          <w:rFonts w:ascii="Calibri" w:eastAsia="Calibri" w:hAnsi="Calibri" w:cs="Calibri"/>
        </w:rPr>
        <w:t>L</w:t>
      </w:r>
      <w:r w:rsidR="62B79A33" w:rsidRPr="0092480E">
        <w:rPr>
          <w:rFonts w:ascii="Calibri" w:eastAsia="Calibri" w:hAnsi="Calibri" w:cs="Calibri"/>
        </w:rPr>
        <w:t>ife</w:t>
      </w:r>
      <w:r w:rsidR="00F65E0F" w:rsidRPr="0092480E">
        <w:rPr>
          <w:rFonts w:ascii="Calibri" w:eastAsia="Calibri" w:hAnsi="Calibri" w:cs="Calibri"/>
        </w:rPr>
        <w:t>-Y</w:t>
      </w:r>
      <w:r w:rsidR="62B79A33" w:rsidRPr="0092480E">
        <w:rPr>
          <w:rFonts w:ascii="Calibri" w:eastAsia="Calibri" w:hAnsi="Calibri" w:cs="Calibri"/>
        </w:rPr>
        <w:t xml:space="preserve">ears (QALYs) </w:t>
      </w:r>
      <w:r w:rsidR="00F66514">
        <w:rPr>
          <w:rFonts w:ascii="Calibri" w:eastAsia="Calibri" w:hAnsi="Calibri" w:cs="Calibri"/>
        </w:rPr>
        <w:t>per</w:t>
      </w:r>
      <w:r w:rsidR="48A8E37C" w:rsidRPr="0092480E">
        <w:rPr>
          <w:rFonts w:ascii="Calibri" w:eastAsia="Calibri" w:hAnsi="Calibri" w:cs="Calibri"/>
        </w:rPr>
        <w:t xml:space="preserve"> </w:t>
      </w:r>
      <w:r w:rsidR="003A5099">
        <w:rPr>
          <w:rFonts w:ascii="Calibri" w:eastAsia="Calibri" w:hAnsi="Calibri" w:cs="Calibri"/>
        </w:rPr>
        <w:t>month</w:t>
      </w:r>
      <w:r w:rsidR="0A57DF2B" w:rsidRPr="0092480E">
        <w:rPr>
          <w:rFonts w:ascii="Calibri" w:eastAsia="Calibri" w:hAnsi="Calibri" w:cs="Calibri"/>
        </w:rPr>
        <w:t>.</w:t>
      </w:r>
      <w:r w:rsidR="5F49363D" w:rsidRPr="0092480E">
        <w:rPr>
          <w:rFonts w:ascii="Calibri" w:eastAsia="Calibri" w:hAnsi="Calibri" w:cs="Calibri"/>
        </w:rPr>
        <w:t xml:space="preserve"> </w:t>
      </w:r>
    </w:p>
    <w:p w14:paraId="1432C4DE" w14:textId="77777777" w:rsidR="001533AE" w:rsidRDefault="001533AE" w:rsidP="00153762">
      <w:pPr>
        <w:pStyle w:val="Kop2"/>
        <w:spacing w:before="0" w:after="160" w:line="276" w:lineRule="auto"/>
        <w:rPr>
          <w:rFonts w:ascii="Calibri" w:hAnsi="Calibri" w:cs="Calibri"/>
          <w:lang w:val="en-US"/>
        </w:rPr>
      </w:pPr>
    </w:p>
    <w:p w14:paraId="68617D15" w14:textId="621329AD" w:rsidR="006D27F5" w:rsidRPr="001533AE" w:rsidRDefault="006D27F5" w:rsidP="001533AE">
      <w:pPr>
        <w:spacing w:line="276" w:lineRule="auto"/>
        <w:rPr>
          <w:rFonts w:ascii="Calibri" w:eastAsiaTheme="majorEastAsia" w:hAnsi="Calibri" w:cs="Calibri"/>
          <w:color w:val="2E74B5" w:themeColor="accent1" w:themeShade="BF"/>
          <w:sz w:val="26"/>
          <w:szCs w:val="26"/>
        </w:rPr>
      </w:pPr>
      <w:r w:rsidRPr="001533AE">
        <w:rPr>
          <w:rFonts w:ascii="Calibri" w:eastAsiaTheme="majorEastAsia" w:hAnsi="Calibri" w:cs="Calibri"/>
          <w:color w:val="2E74B5" w:themeColor="accent1" w:themeShade="BF"/>
          <w:sz w:val="26"/>
          <w:szCs w:val="26"/>
        </w:rPr>
        <w:t>Results</w:t>
      </w:r>
    </w:p>
    <w:p w14:paraId="713FBB98" w14:textId="7F68AB95" w:rsidR="004E657C" w:rsidRDefault="00964D07" w:rsidP="00B07D8C">
      <w:pPr>
        <w:spacing w:line="276" w:lineRule="auto"/>
        <w:rPr>
          <w:rFonts w:ascii="Calibri" w:hAnsi="Calibri" w:cs="Calibri"/>
        </w:rPr>
      </w:pPr>
      <w:r w:rsidRPr="00E71200">
        <w:rPr>
          <w:rFonts w:ascii="Calibri" w:hAnsi="Calibri" w:cs="Calibri"/>
        </w:rPr>
        <w:t xml:space="preserve">If </w:t>
      </w:r>
      <w:r w:rsidR="00E71200" w:rsidRPr="00E71200">
        <w:rPr>
          <w:rFonts w:ascii="Calibri" w:hAnsi="Calibri" w:cs="Calibri"/>
        </w:rPr>
        <w:t>best available evidence was used</w:t>
      </w:r>
      <w:r w:rsidR="0069315C" w:rsidRPr="00E71200">
        <w:rPr>
          <w:rFonts w:ascii="Calibri" w:hAnsi="Calibri" w:cs="Calibri"/>
        </w:rPr>
        <w:t>, t</w:t>
      </w:r>
      <w:r w:rsidR="00950350" w:rsidRPr="00E71200">
        <w:rPr>
          <w:rFonts w:ascii="Calibri" w:hAnsi="Calibri" w:cs="Calibri"/>
        </w:rPr>
        <w:t xml:space="preserve">he </w:t>
      </w:r>
      <w:r w:rsidR="00DD431F">
        <w:rPr>
          <w:rFonts w:ascii="Calibri" w:hAnsi="Calibri" w:cs="Calibri"/>
        </w:rPr>
        <w:t>two</w:t>
      </w:r>
      <w:r w:rsidR="00950350" w:rsidRPr="00E71200">
        <w:rPr>
          <w:rFonts w:ascii="Calibri" w:hAnsi="Calibri" w:cs="Calibri"/>
        </w:rPr>
        <w:t xml:space="preserve"> most u</w:t>
      </w:r>
      <w:r w:rsidR="00354D49" w:rsidRPr="00E71200">
        <w:rPr>
          <w:rFonts w:ascii="Calibri" w:hAnsi="Calibri" w:cs="Calibri"/>
        </w:rPr>
        <w:t xml:space="preserve">rgent </w:t>
      </w:r>
      <w:r w:rsidR="00ED4E16" w:rsidRPr="00E71200">
        <w:rPr>
          <w:rFonts w:ascii="Calibri" w:hAnsi="Calibri" w:cs="Calibri"/>
        </w:rPr>
        <w:t>surgeries</w:t>
      </w:r>
      <w:r w:rsidR="00354D49" w:rsidRPr="00E71200">
        <w:rPr>
          <w:rFonts w:ascii="Calibri" w:hAnsi="Calibri" w:cs="Calibri"/>
        </w:rPr>
        <w:t xml:space="preserve"> were </w:t>
      </w:r>
      <w:r w:rsidR="00F3324B" w:rsidRPr="004323E1">
        <w:rPr>
          <w:rFonts w:ascii="Calibri" w:hAnsi="Calibri" w:cs="Calibri"/>
        </w:rPr>
        <w:t>bypass surgery for Fontaine III/IV peripheral arterial disease</w:t>
      </w:r>
      <w:r w:rsidR="00F3324B" w:rsidRPr="00E71200">
        <w:rPr>
          <w:rFonts w:ascii="Calibri" w:hAnsi="Calibri" w:cs="Calibri"/>
        </w:rPr>
        <w:t xml:space="preserve"> </w:t>
      </w:r>
      <w:r w:rsidR="00354D49" w:rsidRPr="00E71200">
        <w:rPr>
          <w:rFonts w:ascii="Calibri" w:hAnsi="Calibri" w:cs="Calibri"/>
        </w:rPr>
        <w:t>(</w:t>
      </w:r>
      <w:r w:rsidR="00F3324B" w:rsidRPr="004323E1">
        <w:rPr>
          <w:rFonts w:ascii="Calibri" w:hAnsi="Calibri" w:cs="Calibri"/>
        </w:rPr>
        <w:t>0.23 QALY loss/</w:t>
      </w:r>
      <w:r w:rsidR="00F3324B">
        <w:rPr>
          <w:rFonts w:ascii="Calibri" w:hAnsi="Calibri" w:cs="Calibri"/>
        </w:rPr>
        <w:t>month</w:t>
      </w:r>
      <w:r w:rsidR="0009396D">
        <w:rPr>
          <w:rFonts w:ascii="Calibri" w:hAnsi="Calibri" w:cs="Calibri"/>
        </w:rPr>
        <w:t xml:space="preserve">, 95%-CI: </w:t>
      </w:r>
      <w:r w:rsidR="00F3324B" w:rsidRPr="004323E1">
        <w:rPr>
          <w:rFonts w:ascii="Calibri" w:hAnsi="Calibri" w:cs="Calibri"/>
        </w:rPr>
        <w:t>0.09-0.24</w:t>
      </w:r>
      <w:r w:rsidR="005145A4" w:rsidRPr="00E71200">
        <w:rPr>
          <w:rFonts w:ascii="Calibri" w:hAnsi="Calibri" w:cs="Calibri"/>
        </w:rPr>
        <w:t>)</w:t>
      </w:r>
      <w:r w:rsidR="00DD431F">
        <w:rPr>
          <w:rFonts w:ascii="Calibri" w:hAnsi="Calibri" w:cs="Calibri"/>
        </w:rPr>
        <w:t xml:space="preserve"> and </w:t>
      </w:r>
      <w:proofErr w:type="spellStart"/>
      <w:r w:rsidR="00F3324B" w:rsidRPr="004323E1">
        <w:rPr>
          <w:rFonts w:ascii="Calibri" w:hAnsi="Calibri" w:cs="Calibri"/>
        </w:rPr>
        <w:t>transaortic</w:t>
      </w:r>
      <w:proofErr w:type="spellEnd"/>
      <w:r w:rsidR="00F3324B" w:rsidRPr="004323E1">
        <w:rPr>
          <w:rFonts w:ascii="Calibri" w:hAnsi="Calibri" w:cs="Calibri"/>
        </w:rPr>
        <w:t xml:space="preserve"> valve implantation (0.1</w:t>
      </w:r>
      <w:r w:rsidR="00D9068A">
        <w:rPr>
          <w:rFonts w:ascii="Calibri" w:hAnsi="Calibri" w:cs="Calibri"/>
        </w:rPr>
        <w:t>5 QALY loss/month, 95%</w:t>
      </w:r>
      <w:r w:rsidR="0009396D">
        <w:rPr>
          <w:rFonts w:ascii="Calibri" w:hAnsi="Calibri" w:cs="Calibri"/>
        </w:rPr>
        <w:t>-</w:t>
      </w:r>
      <w:r w:rsidR="00D9068A">
        <w:rPr>
          <w:rFonts w:ascii="Calibri" w:hAnsi="Calibri" w:cs="Calibri"/>
        </w:rPr>
        <w:t>CI: 0.09</w:t>
      </w:r>
      <w:r w:rsidR="00F3324B" w:rsidRPr="004323E1">
        <w:rPr>
          <w:rFonts w:ascii="Calibri" w:hAnsi="Calibri" w:cs="Calibri"/>
        </w:rPr>
        <w:t>-0.24)</w:t>
      </w:r>
      <w:r w:rsidR="00354D49" w:rsidRPr="00E71200">
        <w:rPr>
          <w:rFonts w:ascii="Calibri" w:hAnsi="Calibri" w:cs="Calibri"/>
        </w:rPr>
        <w:t xml:space="preserve">. The </w:t>
      </w:r>
      <w:r w:rsidR="00DD431F">
        <w:rPr>
          <w:rFonts w:ascii="Calibri" w:hAnsi="Calibri" w:cs="Calibri"/>
        </w:rPr>
        <w:t xml:space="preserve">two </w:t>
      </w:r>
      <w:r w:rsidR="00354D49" w:rsidRPr="00E71200">
        <w:rPr>
          <w:rFonts w:ascii="Calibri" w:hAnsi="Calibri" w:cs="Calibri"/>
        </w:rPr>
        <w:t xml:space="preserve">least urgent </w:t>
      </w:r>
      <w:r w:rsidR="00F203BD" w:rsidRPr="00E71200">
        <w:rPr>
          <w:rFonts w:ascii="Calibri" w:hAnsi="Calibri" w:cs="Calibri"/>
        </w:rPr>
        <w:t>surgeries</w:t>
      </w:r>
      <w:r w:rsidR="00354D49" w:rsidRPr="00E71200">
        <w:rPr>
          <w:rFonts w:ascii="Calibri" w:hAnsi="Calibri" w:cs="Calibri"/>
        </w:rPr>
        <w:t xml:space="preserve"> were</w:t>
      </w:r>
      <w:r w:rsidR="09766975" w:rsidRPr="00E71200">
        <w:rPr>
          <w:rFonts w:ascii="Calibri" w:hAnsi="Calibri" w:cs="Calibri"/>
        </w:rPr>
        <w:t xml:space="preserve"> placing a shunt for </w:t>
      </w:r>
      <w:r w:rsidR="5B7A8D53" w:rsidRPr="00E71200">
        <w:rPr>
          <w:rFonts w:ascii="Calibri" w:hAnsi="Calibri" w:cs="Calibri"/>
        </w:rPr>
        <w:t>dialysis</w:t>
      </w:r>
      <w:r w:rsidR="09766975" w:rsidRPr="00E71200">
        <w:rPr>
          <w:rFonts w:ascii="Calibri" w:hAnsi="Calibri" w:cs="Calibri"/>
        </w:rPr>
        <w:t xml:space="preserve"> </w:t>
      </w:r>
      <w:r w:rsidR="00354D49" w:rsidRPr="00E71200">
        <w:rPr>
          <w:rFonts w:ascii="Calibri" w:hAnsi="Calibri" w:cs="Calibri"/>
        </w:rPr>
        <w:t>(</w:t>
      </w:r>
      <w:r w:rsidR="00B36A8C" w:rsidRPr="00E71200">
        <w:rPr>
          <w:rFonts w:ascii="Calibri" w:hAnsi="Calibri" w:cs="Calibri"/>
        </w:rPr>
        <w:t>0.0</w:t>
      </w:r>
      <w:r w:rsidR="707B638D" w:rsidRPr="00E71200">
        <w:rPr>
          <w:rFonts w:ascii="Calibri" w:hAnsi="Calibri" w:cs="Calibri"/>
        </w:rPr>
        <w:t>1</w:t>
      </w:r>
      <w:r w:rsidR="0002381C" w:rsidRPr="00E71200">
        <w:rPr>
          <w:rFonts w:ascii="Calibri" w:hAnsi="Calibri" w:cs="Calibri"/>
        </w:rPr>
        <w:t>,</w:t>
      </w:r>
      <w:r w:rsidR="001545FF" w:rsidRPr="00E71200">
        <w:rPr>
          <w:rFonts w:ascii="Calibri" w:hAnsi="Calibri" w:cs="Calibri"/>
        </w:rPr>
        <w:t xml:space="preserve"> 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00354D49" w:rsidRPr="00E71200">
        <w:rPr>
          <w:rFonts w:ascii="Calibri" w:hAnsi="Calibri" w:cs="Calibri"/>
        </w:rPr>
        <w:t xml:space="preserve"> </w:t>
      </w:r>
      <w:r w:rsidR="007259FA" w:rsidRPr="00E71200">
        <w:rPr>
          <w:rFonts w:ascii="Calibri" w:hAnsi="Calibri" w:cs="Calibri"/>
        </w:rPr>
        <w:t>0.005</w:t>
      </w:r>
      <w:r w:rsidR="0002381C" w:rsidRPr="00E71200">
        <w:rPr>
          <w:rFonts w:ascii="Calibri" w:hAnsi="Calibri" w:cs="Calibri"/>
        </w:rPr>
        <w:t>-</w:t>
      </w:r>
      <w:r w:rsidR="00B36A8C" w:rsidRPr="00E71200">
        <w:rPr>
          <w:rFonts w:ascii="Calibri" w:hAnsi="Calibri" w:cs="Calibri"/>
        </w:rPr>
        <w:t>0.0</w:t>
      </w:r>
      <w:r w:rsidR="2F7E9E83" w:rsidRPr="00E71200">
        <w:rPr>
          <w:rFonts w:ascii="Calibri" w:hAnsi="Calibri" w:cs="Calibri"/>
        </w:rPr>
        <w:t>1</w:t>
      </w:r>
      <w:r w:rsidR="00B36A8C" w:rsidRPr="00E71200">
        <w:rPr>
          <w:rFonts w:ascii="Calibri" w:hAnsi="Calibri" w:cs="Calibri"/>
        </w:rPr>
        <w:t>)</w:t>
      </w:r>
      <w:r w:rsidR="00DD431F">
        <w:rPr>
          <w:rFonts w:ascii="Calibri" w:hAnsi="Calibri" w:cs="Calibri"/>
        </w:rPr>
        <w:t xml:space="preserve"> and </w:t>
      </w:r>
      <w:r w:rsidR="5260BC75" w:rsidRPr="00E71200">
        <w:rPr>
          <w:rFonts w:ascii="Calibri" w:hAnsi="Calibri" w:cs="Calibri"/>
        </w:rPr>
        <w:t xml:space="preserve">thyroid </w:t>
      </w:r>
      <w:r w:rsidR="00AF0E0B" w:rsidRPr="00E71200">
        <w:rPr>
          <w:rFonts w:ascii="Calibri" w:hAnsi="Calibri" w:cs="Calibri"/>
        </w:rPr>
        <w:t>carcinoma</w:t>
      </w:r>
      <w:r w:rsidR="00556FF3" w:rsidRPr="00E71200">
        <w:rPr>
          <w:rFonts w:ascii="Calibri" w:hAnsi="Calibri" w:cs="Calibri"/>
        </w:rPr>
        <w:t xml:space="preserve"> resection</w:t>
      </w:r>
      <w:r w:rsidR="5260BC75" w:rsidRPr="00E71200">
        <w:rPr>
          <w:rFonts w:ascii="Calibri" w:hAnsi="Calibri" w:cs="Calibri"/>
        </w:rPr>
        <w:t xml:space="preserve"> (0.01</w:t>
      </w:r>
      <w:r w:rsidR="0002381C" w:rsidRPr="00E71200">
        <w:rPr>
          <w:rFonts w:ascii="Calibri" w:hAnsi="Calibri" w:cs="Calibri"/>
        </w:rPr>
        <w:t xml:space="preserve">, </w:t>
      </w:r>
      <w:r w:rsidR="001545FF" w:rsidRPr="00E71200">
        <w:rPr>
          <w:rFonts w:ascii="Calibri" w:hAnsi="Calibri" w:cs="Calibri"/>
        </w:rPr>
        <w:t>95%</w:t>
      </w:r>
      <w:r w:rsidR="0009396D">
        <w:rPr>
          <w:rFonts w:ascii="Calibri" w:hAnsi="Calibri" w:cs="Calibri"/>
        </w:rPr>
        <w:t>-</w:t>
      </w:r>
      <w:r w:rsidR="001545FF" w:rsidRPr="00E71200">
        <w:rPr>
          <w:rFonts w:ascii="Calibri" w:hAnsi="Calibri" w:cs="Calibri"/>
        </w:rPr>
        <w:t>CI</w:t>
      </w:r>
      <w:r w:rsidR="0002381C" w:rsidRPr="00E71200">
        <w:rPr>
          <w:rFonts w:ascii="Calibri" w:hAnsi="Calibri" w:cs="Calibri"/>
        </w:rPr>
        <w:t>:</w:t>
      </w:r>
      <w:r w:rsidR="5260BC75" w:rsidRPr="00E71200">
        <w:rPr>
          <w:rFonts w:ascii="Calibri" w:hAnsi="Calibri" w:cs="Calibri"/>
        </w:rPr>
        <w:t xml:space="preserve"> </w:t>
      </w:r>
      <w:r w:rsidR="007259FA" w:rsidRPr="00E71200">
        <w:rPr>
          <w:rFonts w:ascii="Calibri" w:hAnsi="Calibri" w:cs="Calibri"/>
        </w:rPr>
        <w:t>0.01</w:t>
      </w:r>
      <w:r w:rsidR="0002381C" w:rsidRPr="00E71200">
        <w:rPr>
          <w:rFonts w:ascii="Calibri" w:hAnsi="Calibri" w:cs="Calibri"/>
        </w:rPr>
        <w:t>-</w:t>
      </w:r>
      <w:r w:rsidR="5260BC75" w:rsidRPr="00E71200">
        <w:rPr>
          <w:rFonts w:ascii="Calibri" w:hAnsi="Calibri" w:cs="Calibri"/>
        </w:rPr>
        <w:t>0.02</w:t>
      </w:r>
      <w:r w:rsidR="00DD431F">
        <w:rPr>
          <w:rFonts w:ascii="Calibri" w:hAnsi="Calibri" w:cs="Calibri"/>
        </w:rPr>
        <w:t>)</w:t>
      </w:r>
      <w:r w:rsidR="00D240FC" w:rsidRPr="00E71200">
        <w:rPr>
          <w:rFonts w:ascii="Calibri" w:hAnsi="Calibri" w:cs="Calibri"/>
        </w:rPr>
        <w:t xml:space="preserve">: </w:t>
      </w:r>
      <w:r w:rsidR="00A83EA1" w:rsidRPr="00E71200">
        <w:rPr>
          <w:rFonts w:ascii="Calibri" w:hAnsi="Calibri" w:cs="Calibri"/>
        </w:rPr>
        <w:t>the</w:t>
      </w:r>
      <w:r w:rsidR="00D240FC" w:rsidRPr="00E71200">
        <w:rPr>
          <w:rFonts w:ascii="Calibri" w:hAnsi="Calibri" w:cs="Calibri"/>
        </w:rPr>
        <w:t>se surgeries were associated with a limited amount of health lost on the waiting list</w:t>
      </w:r>
      <w:r w:rsidR="38B50232" w:rsidRPr="00E71200">
        <w:rPr>
          <w:rFonts w:ascii="Calibri" w:hAnsi="Calibri" w:cs="Calibri"/>
        </w:rPr>
        <w:t>.</w:t>
      </w:r>
    </w:p>
    <w:p w14:paraId="218CA587" w14:textId="77777777" w:rsidR="00F3324B" w:rsidRPr="0092480E" w:rsidRDefault="00F3324B" w:rsidP="00B07D8C">
      <w:pPr>
        <w:spacing w:line="276" w:lineRule="auto"/>
        <w:rPr>
          <w:rFonts w:ascii="Calibri" w:hAnsi="Calibri" w:cs="Calibri"/>
        </w:rPr>
      </w:pPr>
    </w:p>
    <w:p w14:paraId="046549B0" w14:textId="4E68C830" w:rsidR="006D27F5" w:rsidRPr="0092480E" w:rsidRDefault="006D27F5" w:rsidP="00153762">
      <w:pPr>
        <w:pStyle w:val="Kop2"/>
        <w:spacing w:line="276" w:lineRule="auto"/>
        <w:rPr>
          <w:rFonts w:ascii="Calibri" w:hAnsi="Calibri" w:cs="Calibri"/>
          <w:lang w:val="en-US"/>
        </w:rPr>
      </w:pPr>
      <w:r w:rsidRPr="0092480E">
        <w:rPr>
          <w:rFonts w:ascii="Calibri" w:hAnsi="Calibri" w:cs="Calibri"/>
          <w:lang w:val="en-US"/>
        </w:rPr>
        <w:t>Conclusion</w:t>
      </w:r>
    </w:p>
    <w:p w14:paraId="33023EA8" w14:textId="79C1AFC9" w:rsidR="739D3A68" w:rsidRPr="0092480E" w:rsidRDefault="009D7F52" w:rsidP="00153762">
      <w:pPr>
        <w:spacing w:line="276" w:lineRule="auto"/>
        <w:rPr>
          <w:rFonts w:ascii="Calibri" w:hAnsi="Calibri" w:cs="Calibri"/>
        </w:rPr>
      </w:pPr>
      <w:r>
        <w:rPr>
          <w:rFonts w:ascii="Calibri" w:hAnsi="Calibri" w:cs="Calibri"/>
        </w:rPr>
        <w:t>E</w:t>
      </w:r>
      <w:r w:rsidR="000B024F" w:rsidRPr="0092480E">
        <w:rPr>
          <w:rFonts w:ascii="Calibri" w:hAnsi="Calibri" w:cs="Calibri"/>
        </w:rPr>
        <w:t xml:space="preserve">xpected health loss due to </w:t>
      </w:r>
      <w:r w:rsidR="00FF1593" w:rsidRPr="0092480E">
        <w:rPr>
          <w:rFonts w:ascii="Calibri" w:hAnsi="Calibri" w:cs="Calibri"/>
        </w:rPr>
        <w:t xml:space="preserve">surgical </w:t>
      </w:r>
      <w:r w:rsidR="000B024F" w:rsidRPr="0092480E">
        <w:rPr>
          <w:rFonts w:ascii="Calibri" w:hAnsi="Calibri" w:cs="Calibri"/>
        </w:rPr>
        <w:t xml:space="preserve">delay </w:t>
      </w:r>
      <w:r w:rsidR="005145A4">
        <w:rPr>
          <w:rFonts w:ascii="Calibri" w:hAnsi="Calibri" w:cs="Calibri"/>
        </w:rPr>
        <w:t>can</w:t>
      </w:r>
      <w:r w:rsidR="000B024F" w:rsidRPr="0092480E">
        <w:rPr>
          <w:rFonts w:ascii="Calibri" w:hAnsi="Calibri" w:cs="Calibri"/>
        </w:rPr>
        <w:t xml:space="preserve"> </w:t>
      </w:r>
      <w:r w:rsidR="00B92D2F" w:rsidRPr="0092480E">
        <w:rPr>
          <w:rFonts w:ascii="Calibri" w:hAnsi="Calibri" w:cs="Calibri"/>
        </w:rPr>
        <w:t xml:space="preserve">be </w:t>
      </w:r>
      <w:r w:rsidR="00D240FC">
        <w:rPr>
          <w:rFonts w:ascii="Calibri" w:hAnsi="Calibri" w:cs="Calibri"/>
        </w:rPr>
        <w:t>objectively calculated</w:t>
      </w:r>
      <w:r w:rsidR="00B92D2F" w:rsidRPr="0092480E">
        <w:rPr>
          <w:rFonts w:ascii="Calibri" w:hAnsi="Calibri" w:cs="Calibri"/>
        </w:rPr>
        <w:t xml:space="preserve"> with our decision model </w:t>
      </w:r>
      <w:r w:rsidR="00D240FC">
        <w:rPr>
          <w:rFonts w:ascii="Calibri" w:hAnsi="Calibri" w:cs="Calibri"/>
        </w:rPr>
        <w:t xml:space="preserve">based on best available evidence, which </w:t>
      </w:r>
      <w:r w:rsidR="00B92D2F" w:rsidRPr="0092480E">
        <w:rPr>
          <w:rFonts w:ascii="Calibri" w:hAnsi="Calibri" w:cs="Calibri"/>
        </w:rPr>
        <w:t xml:space="preserve">can </w:t>
      </w:r>
      <w:r w:rsidR="003B69E1">
        <w:rPr>
          <w:rFonts w:ascii="Calibri" w:hAnsi="Calibri" w:cs="Calibri"/>
        </w:rPr>
        <w:t>guide prioritization of surgeries</w:t>
      </w:r>
      <w:r w:rsidR="00B92D2F" w:rsidRPr="0092480E">
        <w:rPr>
          <w:rFonts w:ascii="Calibri" w:hAnsi="Calibri" w:cs="Calibri"/>
        </w:rPr>
        <w:t xml:space="preserve"> </w:t>
      </w:r>
      <w:r w:rsidR="005145A4">
        <w:rPr>
          <w:rFonts w:ascii="Calibri" w:hAnsi="Calibri" w:cs="Calibri"/>
        </w:rPr>
        <w:t>to minimize</w:t>
      </w:r>
      <w:r w:rsidR="00B92D2F" w:rsidRPr="0092480E">
        <w:rPr>
          <w:rFonts w:ascii="Calibri" w:hAnsi="Calibri" w:cs="Calibri"/>
        </w:rPr>
        <w:t xml:space="preserve"> </w:t>
      </w:r>
      <w:r w:rsidR="005E3265">
        <w:rPr>
          <w:rFonts w:ascii="Calibri" w:hAnsi="Calibri" w:cs="Calibri"/>
        </w:rPr>
        <w:t xml:space="preserve">population </w:t>
      </w:r>
      <w:r w:rsidR="00B92D2F" w:rsidRPr="0092480E">
        <w:rPr>
          <w:rFonts w:ascii="Calibri" w:hAnsi="Calibri" w:cs="Calibri"/>
        </w:rPr>
        <w:t>health loss in times of scarcit</w:t>
      </w:r>
      <w:r w:rsidR="00B92D2F" w:rsidRPr="008225F6">
        <w:rPr>
          <w:rFonts w:ascii="Calibri" w:eastAsia="Calibri" w:hAnsi="Calibri" w:cs="Calibri"/>
        </w:rPr>
        <w:t>y.</w:t>
      </w:r>
      <w:r w:rsidR="44CA49E7" w:rsidRPr="008225F6">
        <w:rPr>
          <w:rFonts w:ascii="Calibri" w:eastAsia="Calibri" w:hAnsi="Calibri" w:cs="Calibri"/>
        </w:rPr>
        <w:t xml:space="preserve"> </w:t>
      </w:r>
      <w:r w:rsidR="00D9068A">
        <w:rPr>
          <w:rFonts w:ascii="Calibri" w:eastAsia="Calibri" w:hAnsi="Calibri" w:cs="Calibri"/>
        </w:rPr>
        <w:t xml:space="preserve">This tool should yet </w:t>
      </w:r>
      <w:r w:rsidR="00672979">
        <w:rPr>
          <w:rFonts w:ascii="Calibri" w:eastAsia="Calibri" w:hAnsi="Calibri" w:cs="Calibri"/>
        </w:rPr>
        <w:t>b</w:t>
      </w:r>
      <w:r w:rsidR="00D9068A">
        <w:rPr>
          <w:rFonts w:ascii="Calibri" w:eastAsia="Calibri" w:hAnsi="Calibri" w:cs="Calibri"/>
        </w:rPr>
        <w:t>e placed</w:t>
      </w:r>
      <w:r w:rsidR="44CA49E7" w:rsidRPr="008225F6">
        <w:rPr>
          <w:rFonts w:ascii="Calibri" w:eastAsia="Calibri" w:hAnsi="Calibri" w:cs="Calibri"/>
        </w:rPr>
        <w:t xml:space="preserve"> in the context </w:t>
      </w:r>
      <w:r w:rsidR="44CA49E7" w:rsidRPr="00404879">
        <w:rPr>
          <w:rFonts w:ascii="Calibri" w:eastAsia="Calibri" w:hAnsi="Calibri" w:cs="Calibri"/>
        </w:rPr>
        <w:t>of different et</w:t>
      </w:r>
      <w:r w:rsidR="00D9068A">
        <w:rPr>
          <w:rFonts w:ascii="Calibri" w:eastAsia="Calibri" w:hAnsi="Calibri" w:cs="Calibri"/>
        </w:rPr>
        <w:t>hical perspectives and combined</w:t>
      </w:r>
      <w:r w:rsidR="44CA49E7" w:rsidRPr="00404879">
        <w:rPr>
          <w:rFonts w:ascii="Calibri" w:eastAsia="Calibri" w:hAnsi="Calibri" w:cs="Calibri"/>
        </w:rPr>
        <w:t xml:space="preserve"> it with capacity management tools to </w:t>
      </w:r>
      <w:r w:rsidR="006D35E8">
        <w:rPr>
          <w:rFonts w:ascii="Calibri" w:eastAsia="Calibri" w:hAnsi="Calibri" w:cs="Calibri"/>
        </w:rPr>
        <w:t xml:space="preserve">facilitate </w:t>
      </w:r>
      <w:r w:rsidR="44CA49E7" w:rsidRPr="00404879">
        <w:rPr>
          <w:rFonts w:ascii="Calibri" w:eastAsia="Calibri" w:hAnsi="Calibri" w:cs="Calibri"/>
        </w:rPr>
        <w:t>large</w:t>
      </w:r>
      <w:r w:rsidR="44CA49E7" w:rsidRPr="0092480E">
        <w:rPr>
          <w:rFonts w:ascii="Calibri" w:eastAsia="Calibri" w:hAnsi="Calibri" w:cs="Calibri"/>
        </w:rPr>
        <w:t>-scale implementation</w:t>
      </w:r>
      <w:r w:rsidR="44CA49E7" w:rsidRPr="00FA7EB3">
        <w:rPr>
          <w:rFonts w:ascii="Calibri" w:eastAsia="Calibri" w:hAnsi="Calibri" w:cs="Calibri"/>
        </w:rPr>
        <w:t>.</w:t>
      </w:r>
    </w:p>
    <w:p w14:paraId="12EF2A1D" w14:textId="0C23A848" w:rsidR="739D3A68" w:rsidRPr="0092480E" w:rsidRDefault="739D3A68" w:rsidP="00153762">
      <w:pPr>
        <w:spacing w:line="276" w:lineRule="auto"/>
        <w:rPr>
          <w:rFonts w:ascii="Calibri" w:hAnsi="Calibri" w:cs="Calibri"/>
        </w:rPr>
      </w:pPr>
      <w:r w:rsidRPr="0092480E">
        <w:rPr>
          <w:rFonts w:ascii="Calibri" w:hAnsi="Calibri" w:cs="Calibri"/>
        </w:rPr>
        <w:br w:type="page"/>
      </w:r>
    </w:p>
    <w:p w14:paraId="0DBBF11F" w14:textId="39F2336E" w:rsidR="438F5BE1" w:rsidRPr="0092480E" w:rsidRDefault="438F5BE1" w:rsidP="00153762">
      <w:pPr>
        <w:pStyle w:val="Kop2"/>
        <w:spacing w:line="276" w:lineRule="auto"/>
        <w:rPr>
          <w:rFonts w:ascii="Calibri" w:hAnsi="Calibri" w:cs="Calibri"/>
          <w:lang w:val="en-US"/>
        </w:rPr>
      </w:pPr>
      <w:r w:rsidRPr="0092480E">
        <w:rPr>
          <w:rFonts w:ascii="Calibri" w:hAnsi="Calibri" w:cs="Calibri"/>
          <w:lang w:val="en-US"/>
        </w:rPr>
        <w:lastRenderedPageBreak/>
        <w:t>Background</w:t>
      </w:r>
    </w:p>
    <w:p w14:paraId="0A5E86E6" w14:textId="22292485" w:rsidR="59F76BD3" w:rsidRPr="00C2764C" w:rsidRDefault="04E49AF8" w:rsidP="00153762">
      <w:pPr>
        <w:spacing w:line="276" w:lineRule="auto"/>
        <w:rPr>
          <w:rFonts w:ascii="Calibri" w:eastAsiaTheme="minorEastAsia" w:hAnsi="Calibri" w:cs="Calibri"/>
        </w:rPr>
      </w:pPr>
      <w:r w:rsidRPr="00C2764C">
        <w:rPr>
          <w:rFonts w:ascii="Calibri" w:eastAsia="Calibri" w:hAnsi="Calibri" w:cs="Calibri"/>
        </w:rPr>
        <w:t xml:space="preserve">COVID-19 has put unprecedented pressure on healthcare </w:t>
      </w:r>
      <w:r w:rsidR="7C1043E8" w:rsidRPr="00C2764C">
        <w:rPr>
          <w:rFonts w:ascii="Calibri" w:eastAsia="Calibri" w:hAnsi="Calibri" w:cs="Calibri"/>
        </w:rPr>
        <w:t xml:space="preserve">systems </w:t>
      </w:r>
      <w:r w:rsidRPr="00C2764C">
        <w:rPr>
          <w:rFonts w:ascii="Calibri" w:eastAsia="Calibri" w:hAnsi="Calibri" w:cs="Calibri"/>
        </w:rPr>
        <w:t>worldwide</w:t>
      </w:r>
      <w:r w:rsidR="3B1EFF61" w:rsidRPr="00C2764C">
        <w:rPr>
          <w:rFonts w:ascii="Calibri" w:eastAsia="Calibri" w:hAnsi="Calibri" w:cs="Calibri"/>
        </w:rPr>
        <w:t xml:space="preserve">. </w:t>
      </w:r>
      <w:r w:rsidR="16852D24" w:rsidRPr="00C2764C">
        <w:rPr>
          <w:rFonts w:ascii="Calibri" w:eastAsia="Calibri" w:hAnsi="Calibri" w:cs="Calibri"/>
        </w:rPr>
        <w:t>T</w:t>
      </w:r>
      <w:r w:rsidR="55AE9608" w:rsidRPr="00C2764C">
        <w:rPr>
          <w:rFonts w:ascii="Calibri" w:eastAsia="Calibri" w:hAnsi="Calibri" w:cs="Calibri"/>
        </w:rPr>
        <w:t>he health</w:t>
      </w:r>
      <w:r w:rsidR="5F6DBC1A" w:rsidRPr="00C2764C">
        <w:rPr>
          <w:rFonts w:ascii="Calibri" w:eastAsia="Calibri" w:hAnsi="Calibri" w:cs="Calibri"/>
        </w:rPr>
        <w:t xml:space="preserve">care </w:t>
      </w:r>
      <w:r w:rsidR="42F4CB79" w:rsidRPr="00C2764C">
        <w:rPr>
          <w:rFonts w:ascii="Calibri" w:eastAsia="Calibri" w:hAnsi="Calibri" w:cs="Calibri"/>
        </w:rPr>
        <w:t>demand</w:t>
      </w:r>
      <w:r w:rsidR="13A25980" w:rsidRPr="00C2764C">
        <w:rPr>
          <w:rFonts w:ascii="Calibri" w:eastAsia="Calibri" w:hAnsi="Calibri" w:cs="Calibri"/>
        </w:rPr>
        <w:t xml:space="preserve"> of th</w:t>
      </w:r>
      <w:r w:rsidR="006646BB">
        <w:rPr>
          <w:rFonts w:ascii="Calibri" w:eastAsia="Calibri" w:hAnsi="Calibri" w:cs="Calibri"/>
        </w:rPr>
        <w:t>is</w:t>
      </w:r>
      <w:r w:rsidR="13A25980" w:rsidRPr="00C2764C">
        <w:rPr>
          <w:rFonts w:ascii="Calibri" w:eastAsia="Calibri" w:hAnsi="Calibri" w:cs="Calibri"/>
        </w:rPr>
        <w:t xml:space="preserve"> pandemic</w:t>
      </w:r>
      <w:r w:rsidR="42F4CB79" w:rsidRPr="00C2764C">
        <w:rPr>
          <w:rFonts w:ascii="Calibri" w:eastAsia="Calibri" w:hAnsi="Calibri" w:cs="Calibri"/>
        </w:rPr>
        <w:t xml:space="preserve"> supersedes</w:t>
      </w:r>
      <w:r w:rsidR="7CF8D75B" w:rsidRPr="00C2764C">
        <w:rPr>
          <w:rFonts w:ascii="Calibri" w:eastAsia="Calibri" w:hAnsi="Calibri" w:cs="Calibri"/>
        </w:rPr>
        <w:t xml:space="preserve"> </w:t>
      </w:r>
      <w:r w:rsidR="00CE401A">
        <w:rPr>
          <w:rFonts w:ascii="Calibri" w:eastAsia="Calibri" w:hAnsi="Calibri" w:cs="Calibri"/>
        </w:rPr>
        <w:t>available</w:t>
      </w:r>
      <w:r w:rsidR="7CF8D75B" w:rsidRPr="00C2764C">
        <w:rPr>
          <w:rFonts w:ascii="Calibri" w:eastAsia="Calibri" w:hAnsi="Calibri" w:cs="Calibri"/>
        </w:rPr>
        <w:t xml:space="preserve"> healthcare capacity, far beyond </w:t>
      </w:r>
      <w:r w:rsidR="6130A9ED" w:rsidRPr="00C2764C">
        <w:rPr>
          <w:rFonts w:ascii="Calibri" w:eastAsia="Calibri" w:hAnsi="Calibri" w:cs="Calibri"/>
        </w:rPr>
        <w:t xml:space="preserve">the demand that was </w:t>
      </w:r>
      <w:r w:rsidR="47A93FDD" w:rsidRPr="00C2764C">
        <w:rPr>
          <w:rFonts w:ascii="Calibri" w:eastAsia="Calibri" w:hAnsi="Calibri" w:cs="Calibri"/>
        </w:rPr>
        <w:t xml:space="preserve">imposed by </w:t>
      </w:r>
      <w:r w:rsidR="000D187D" w:rsidRPr="00C2764C">
        <w:rPr>
          <w:rFonts w:ascii="Calibri" w:eastAsia="Calibri" w:hAnsi="Calibri" w:cs="Calibri"/>
        </w:rPr>
        <w:t>the 2017 influenza pandemic</w:t>
      </w:r>
      <w:r w:rsidR="00200F83" w:rsidRPr="00C2764C">
        <w:rPr>
          <w:rFonts w:ascii="Calibri" w:eastAsia="Calibri" w:hAnsi="Calibri" w:cs="Calibri"/>
        </w:rPr>
        <w:t>.</w:t>
      </w:r>
      <w:r w:rsidR="000D187D" w:rsidRPr="00C2764C">
        <w:rPr>
          <w:rFonts w:ascii="Calibri" w:eastAsia="Calibri" w:hAnsi="Calibri" w:cs="Calibri"/>
          <w:vertAlign w:val="superscript"/>
        </w:rPr>
        <w:fldChar w:fldCharType="begin" w:fldLock="1"/>
      </w:r>
      <w:r w:rsidR="00FF5FD7">
        <w:rPr>
          <w:rFonts w:ascii="Calibri" w:eastAsia="Calibri" w:hAnsi="Calibri" w:cs="Calibri"/>
          <w:vertAlign w:val="superscript"/>
        </w:rPr>
        <w:instrText>ADDIN CSL_CITATION {"citationItems":[{"id":"ITEM-1","itemData":{"author":[{"dropping-particle":"","family":"Office of the Assistant Secretary for Preparedness","given":"HHS","non-dropping-particle":"","parse-names":false,"suffix":""}],"id":"ITEM-1","issued":{"date-parts":[["2017"]]},"title":"Pandemic Influenza Plan - Update IV (December 2017)","type":"report"},"uris":["http://www.mendeley.com/documents/?uuid=23b9b742-53de-392b-9d75-38e7fe2440c3"]},{"id":"ITEM-2","itemData":{"DOI":"10.1056/NEJMsb2005114","ISSN":"15334406","PMID":"32202722","author":[{"dropping-particle":"","family":"Emanuel","given":"Ezekiel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medicine","id":"ITEM-2","issued":{"date-parts":[["2020"]]},"note":"No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1,2&lt;/sup&gt;","plainTextFormattedCitation":"1,2","previouslyFormattedCitation":"&lt;sup&gt;1,2&lt;/sup&gt;"},"properties":{"noteIndex":0},"schema":"https://github.com/citation-style-language/schema/raw/master/csl-citation.json"}</w:instrText>
      </w:r>
      <w:r w:rsidR="000D187D" w:rsidRPr="00C2764C">
        <w:rPr>
          <w:rFonts w:ascii="Calibri" w:eastAsia="Calibri" w:hAnsi="Calibri" w:cs="Calibri"/>
          <w:vertAlign w:val="superscript"/>
        </w:rPr>
        <w:fldChar w:fldCharType="separate"/>
      </w:r>
      <w:r w:rsidR="00383134" w:rsidRPr="00383134">
        <w:rPr>
          <w:rFonts w:ascii="Calibri" w:eastAsia="Calibri" w:hAnsi="Calibri" w:cs="Calibri"/>
          <w:noProof/>
          <w:vertAlign w:val="superscript"/>
        </w:rPr>
        <w:t>1,2</w:t>
      </w:r>
      <w:r w:rsidR="000D187D" w:rsidRPr="00C2764C">
        <w:rPr>
          <w:rFonts w:ascii="Calibri" w:eastAsia="Calibri" w:hAnsi="Calibri" w:cs="Calibri"/>
          <w:vertAlign w:val="superscript"/>
        </w:rPr>
        <w:fldChar w:fldCharType="end"/>
      </w:r>
      <w:r w:rsidR="37C6F248" w:rsidRPr="00C2764C">
        <w:rPr>
          <w:rFonts w:ascii="Calibri" w:eastAsia="Calibri" w:hAnsi="Calibri" w:cs="Calibri"/>
        </w:rPr>
        <w:t xml:space="preserve"> </w:t>
      </w:r>
      <w:r w:rsidR="428F29CE" w:rsidRPr="00C2764C">
        <w:rPr>
          <w:rFonts w:ascii="Calibri" w:eastAsia="Calibri" w:hAnsi="Calibri" w:cs="Calibri"/>
        </w:rPr>
        <w:t>T</w:t>
      </w:r>
      <w:r w:rsidR="0580B1E8" w:rsidRPr="00C2764C">
        <w:rPr>
          <w:rFonts w:ascii="Calibri" w:eastAsia="Calibri" w:hAnsi="Calibri" w:cs="Calibri"/>
        </w:rPr>
        <w:t>h</w:t>
      </w:r>
      <w:r w:rsidR="006646BB">
        <w:rPr>
          <w:rFonts w:ascii="Calibri" w:eastAsia="Calibri" w:hAnsi="Calibri" w:cs="Calibri"/>
        </w:rPr>
        <w:t>e</w:t>
      </w:r>
      <w:r w:rsidR="0580B1E8" w:rsidRPr="00C2764C">
        <w:rPr>
          <w:rFonts w:ascii="Calibri" w:eastAsia="Calibri" w:hAnsi="Calibri" w:cs="Calibri"/>
        </w:rPr>
        <w:t xml:space="preserve"> pressure on </w:t>
      </w:r>
      <w:r w:rsidR="6233496C" w:rsidRPr="00C2764C">
        <w:rPr>
          <w:rFonts w:ascii="Calibri" w:eastAsia="Calibri" w:hAnsi="Calibri" w:cs="Calibri"/>
        </w:rPr>
        <w:t>the available health</w:t>
      </w:r>
      <w:r w:rsidR="006940CC">
        <w:rPr>
          <w:rFonts w:ascii="Calibri" w:eastAsia="Calibri" w:hAnsi="Calibri" w:cs="Calibri"/>
        </w:rPr>
        <w:t>c</w:t>
      </w:r>
      <w:r w:rsidR="6233496C" w:rsidRPr="00C2764C">
        <w:rPr>
          <w:rFonts w:ascii="Calibri" w:eastAsia="Calibri" w:hAnsi="Calibri" w:cs="Calibri"/>
        </w:rPr>
        <w:t>are</w:t>
      </w:r>
      <w:r w:rsidR="0580B1E8" w:rsidRPr="00C2764C">
        <w:rPr>
          <w:rFonts w:ascii="Calibri" w:eastAsia="Calibri" w:hAnsi="Calibri" w:cs="Calibri"/>
        </w:rPr>
        <w:t xml:space="preserve"> capacity</w:t>
      </w:r>
      <w:r w:rsidR="7BB3C363" w:rsidRPr="00C2764C">
        <w:rPr>
          <w:rFonts w:ascii="Calibri" w:eastAsia="Calibri" w:hAnsi="Calibri" w:cs="Calibri"/>
        </w:rPr>
        <w:t xml:space="preserve"> </w:t>
      </w:r>
      <w:r w:rsidR="421CAD50" w:rsidRPr="00C2764C">
        <w:rPr>
          <w:rFonts w:ascii="Calibri" w:eastAsia="Calibri" w:hAnsi="Calibri" w:cs="Calibri"/>
        </w:rPr>
        <w:t>impact</w:t>
      </w:r>
      <w:r w:rsidR="7155068A" w:rsidRPr="00C2764C">
        <w:rPr>
          <w:rFonts w:ascii="Calibri" w:eastAsia="Calibri" w:hAnsi="Calibri" w:cs="Calibri"/>
        </w:rPr>
        <w:t>s</w:t>
      </w:r>
      <w:r w:rsidR="421CAD50" w:rsidRPr="00C2764C">
        <w:rPr>
          <w:rFonts w:ascii="Calibri" w:eastAsia="Calibri" w:hAnsi="Calibri" w:cs="Calibri"/>
        </w:rPr>
        <w:t xml:space="preserve"> the </w:t>
      </w:r>
      <w:r w:rsidR="03AB8E50" w:rsidRPr="00C2764C">
        <w:rPr>
          <w:rFonts w:ascii="Calibri" w:eastAsia="Calibri" w:hAnsi="Calibri" w:cs="Calibri"/>
        </w:rPr>
        <w:t xml:space="preserve">continuity of </w:t>
      </w:r>
      <w:r w:rsidR="004C45BB">
        <w:rPr>
          <w:rFonts w:ascii="Calibri" w:eastAsia="Calibri" w:hAnsi="Calibri" w:cs="Calibri"/>
        </w:rPr>
        <w:t>regular</w:t>
      </w:r>
      <w:r w:rsidR="03AB8E50" w:rsidRPr="00C2764C">
        <w:rPr>
          <w:rFonts w:ascii="Calibri" w:eastAsia="Calibri" w:hAnsi="Calibri" w:cs="Calibri"/>
        </w:rPr>
        <w:t xml:space="preserve"> </w:t>
      </w:r>
      <w:r w:rsidR="22A3A594" w:rsidRPr="00C2764C">
        <w:rPr>
          <w:rFonts w:ascii="Calibri" w:eastAsia="Calibri" w:hAnsi="Calibri" w:cs="Calibri"/>
        </w:rPr>
        <w:t>care</w:t>
      </w:r>
      <w:r w:rsidR="00BF28A9">
        <w:rPr>
          <w:rFonts w:ascii="Calibri" w:eastAsia="Calibri" w:hAnsi="Calibri" w:cs="Calibri"/>
        </w:rPr>
        <w:t xml:space="preserve">. Among other things </w:t>
      </w:r>
      <w:r w:rsidR="00162DFF">
        <w:rPr>
          <w:rFonts w:ascii="Calibri" w:eastAsia="Calibri" w:hAnsi="Calibri" w:cs="Calibri"/>
        </w:rPr>
        <w:t xml:space="preserve">because </w:t>
      </w:r>
      <w:r w:rsidR="00FF5FD7">
        <w:rPr>
          <w:rFonts w:ascii="Calibri" w:eastAsia="Calibri" w:hAnsi="Calibri" w:cs="Calibri"/>
        </w:rPr>
        <w:t xml:space="preserve">1) </w:t>
      </w:r>
      <w:r w:rsidR="028B7B1B" w:rsidRPr="00C2764C">
        <w:rPr>
          <w:rFonts w:ascii="Calibri" w:eastAsiaTheme="minorEastAsia" w:hAnsi="Calibri" w:cs="Calibri"/>
        </w:rPr>
        <w:t>wards</w:t>
      </w:r>
      <w:r w:rsidR="56BBE1F3" w:rsidRPr="00C2764C">
        <w:rPr>
          <w:rFonts w:ascii="Calibri" w:eastAsiaTheme="minorEastAsia" w:hAnsi="Calibri" w:cs="Calibri"/>
        </w:rPr>
        <w:t xml:space="preserve"> and operating </w:t>
      </w:r>
      <w:r w:rsidR="35B576C9" w:rsidRPr="00C2764C">
        <w:rPr>
          <w:rFonts w:ascii="Calibri" w:eastAsiaTheme="minorEastAsia" w:hAnsi="Calibri" w:cs="Calibri"/>
        </w:rPr>
        <w:t xml:space="preserve">theaters </w:t>
      </w:r>
      <w:r w:rsidR="028B7B1B" w:rsidRPr="00C2764C">
        <w:rPr>
          <w:rFonts w:ascii="Calibri" w:eastAsiaTheme="minorEastAsia" w:hAnsi="Calibri" w:cs="Calibri"/>
        </w:rPr>
        <w:t>are converted to</w:t>
      </w:r>
      <w:r w:rsidR="6D77622E" w:rsidRPr="00C2764C">
        <w:rPr>
          <w:rFonts w:ascii="Calibri" w:eastAsiaTheme="minorEastAsia" w:hAnsi="Calibri" w:cs="Calibri"/>
        </w:rPr>
        <w:t xml:space="preserve"> </w:t>
      </w:r>
      <w:r w:rsidR="028B7B1B" w:rsidRPr="00C2764C">
        <w:rPr>
          <w:rFonts w:ascii="Calibri" w:eastAsiaTheme="minorEastAsia" w:hAnsi="Calibri" w:cs="Calibri"/>
        </w:rPr>
        <w:t>COVID-19 care</w:t>
      </w:r>
      <w:r w:rsidR="44DFE9F2" w:rsidRPr="00C2764C">
        <w:rPr>
          <w:rFonts w:ascii="Calibri" w:eastAsiaTheme="minorEastAsia" w:hAnsi="Calibri" w:cs="Calibri"/>
        </w:rPr>
        <w:t xml:space="preserve"> facilities</w:t>
      </w:r>
      <w:r w:rsidR="00FF5FD7">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2215-0366(20)30133-4","ISSN":"22150374","author":[{"dropping-particle":"","family":"D'Agostino","given":"Armando","non-dropping-particle":"","parse-names":false,"suffix":""},{"dropping-particle":"","family":"Demartini","given":"Benedetta","non-dropping-particle":"","parse-names":false,"suffix":""},{"dropping-particle":"","family":"Cavallotti","given":"Simone","non-dropping-particle":"","parse-names":false,"suffix":""},{"dropping-particle":"","family":"Gambini","given":"Orsola","non-dropping-particle":"","parse-names":false,"suffix":""}],"container-title":"The Lancet Psychiatry","id":"ITEM-1","issue":"5","issued":{"date-parts":[["2020","5","1"]]},"page":"385-387","publisher":"Elsevier Ltd","title":"Mental health services in Italy during the COVID-19 outbreak","type":"article","volume":"7"},"uris":["http://www.mendeley.com/documents/?uuid=cb0ceee1-930c-3c18-bf9f-f2c09109825a"]}],"mendeley":{"formattedCitation":"&lt;sup&gt;3&lt;/sup&gt;","plainTextFormattedCitation":"3","previouslyFormattedCitation":"&lt;sup&gt;3&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3</w:t>
      </w:r>
      <w:r w:rsidR="000D187D" w:rsidRPr="00C2764C">
        <w:rPr>
          <w:rFonts w:ascii="Calibri" w:eastAsiaTheme="minorEastAsia" w:hAnsi="Calibri" w:cs="Calibri"/>
        </w:rPr>
        <w:fldChar w:fldCharType="end"/>
      </w:r>
      <w:r w:rsidR="00FF5FD7">
        <w:rPr>
          <w:rFonts w:ascii="Calibri" w:eastAsiaTheme="minorEastAsia" w:hAnsi="Calibri" w:cs="Calibri"/>
        </w:rPr>
        <w:t xml:space="preserve"> 2) </w:t>
      </w:r>
      <w:r w:rsidR="035A04FF" w:rsidRPr="00C2764C">
        <w:rPr>
          <w:rFonts w:ascii="Calibri" w:eastAsiaTheme="minorEastAsia" w:hAnsi="Calibri" w:cs="Calibri"/>
        </w:rPr>
        <w:t xml:space="preserve">physicians </w:t>
      </w:r>
      <w:r w:rsidR="50B62A96" w:rsidRPr="00C2764C">
        <w:rPr>
          <w:rFonts w:ascii="Calibri" w:eastAsiaTheme="minorEastAsia" w:hAnsi="Calibri" w:cs="Calibri"/>
        </w:rPr>
        <w:t xml:space="preserve">are deployed to </w:t>
      </w:r>
      <w:r w:rsidR="035A04FF" w:rsidRPr="00C2764C">
        <w:rPr>
          <w:rFonts w:ascii="Calibri" w:eastAsiaTheme="minorEastAsia" w:hAnsi="Calibri" w:cs="Calibri"/>
        </w:rPr>
        <w:t>car</w:t>
      </w:r>
      <w:r w:rsidR="5CE0F497" w:rsidRPr="00C2764C">
        <w:rPr>
          <w:rFonts w:ascii="Calibri" w:eastAsiaTheme="minorEastAsia" w:hAnsi="Calibri" w:cs="Calibri"/>
        </w:rPr>
        <w:t>e</w:t>
      </w:r>
      <w:r w:rsidR="035A04FF" w:rsidRPr="00C2764C">
        <w:rPr>
          <w:rFonts w:ascii="Calibri" w:eastAsiaTheme="minorEastAsia" w:hAnsi="Calibri" w:cs="Calibri"/>
        </w:rPr>
        <w:t xml:space="preserve"> for COVID-19 </w:t>
      </w:r>
      <w:r w:rsidR="7D72E49A" w:rsidRPr="00C2764C">
        <w:rPr>
          <w:rFonts w:ascii="Calibri" w:eastAsiaTheme="minorEastAsia" w:hAnsi="Calibri" w:cs="Calibri"/>
        </w:rPr>
        <w:t>patients,</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4406F35A" w:rsidRPr="00C2764C">
        <w:rPr>
          <w:rFonts w:ascii="Calibri" w:eastAsiaTheme="minorEastAsia" w:hAnsi="Calibri" w:cs="Calibri"/>
          <w:i/>
          <w:iCs/>
        </w:rPr>
        <w:t xml:space="preserve"> </w:t>
      </w:r>
      <w:r w:rsidR="00FF5FD7">
        <w:rPr>
          <w:rFonts w:ascii="Calibri" w:eastAsiaTheme="minorEastAsia" w:hAnsi="Calibri" w:cs="Calibri"/>
        </w:rPr>
        <w:t xml:space="preserve">and 3) </w:t>
      </w:r>
      <w:r w:rsidR="00296515">
        <w:rPr>
          <w:rFonts w:ascii="Calibri" w:eastAsiaTheme="minorEastAsia" w:hAnsi="Calibri" w:cs="Calibri"/>
        </w:rPr>
        <w:t xml:space="preserve">the </w:t>
      </w:r>
      <w:r w:rsidR="063382E6" w:rsidRPr="00C2764C">
        <w:rPr>
          <w:rFonts w:ascii="Calibri" w:eastAsiaTheme="minorEastAsia" w:hAnsi="Calibri" w:cs="Calibri"/>
        </w:rPr>
        <w:t xml:space="preserve">fear of </w:t>
      </w:r>
      <w:r w:rsidR="00155FFA">
        <w:rPr>
          <w:rFonts w:ascii="Calibri" w:eastAsiaTheme="minorEastAsia" w:hAnsi="Calibri" w:cs="Calibri"/>
        </w:rPr>
        <w:t>contagion with SARS-CoV-2</w:t>
      </w:r>
      <w:r w:rsidR="5FD94130" w:rsidRPr="00C2764C">
        <w:rPr>
          <w:rFonts w:ascii="Calibri" w:eastAsiaTheme="minorEastAsia" w:hAnsi="Calibri" w:cs="Calibri"/>
        </w:rPr>
        <w:t xml:space="preserve"> </w:t>
      </w:r>
      <w:r w:rsidR="3BC120CB" w:rsidRPr="00C2764C">
        <w:rPr>
          <w:rFonts w:ascii="Calibri" w:eastAsiaTheme="minorEastAsia" w:hAnsi="Calibri" w:cs="Calibri"/>
        </w:rPr>
        <w:t xml:space="preserve">may leave </w:t>
      </w:r>
      <w:r w:rsidR="00296515">
        <w:rPr>
          <w:rFonts w:ascii="Calibri" w:eastAsiaTheme="minorEastAsia" w:hAnsi="Calibri" w:cs="Calibri"/>
        </w:rPr>
        <w:t>non-COVID patients</w:t>
      </w:r>
      <w:r w:rsidR="3BC120CB" w:rsidRPr="00C2764C">
        <w:rPr>
          <w:rFonts w:ascii="Calibri" w:eastAsiaTheme="minorEastAsia" w:hAnsi="Calibri" w:cs="Calibri"/>
        </w:rPr>
        <w:t xml:space="preserve"> reluctant to seek </w:t>
      </w:r>
      <w:r w:rsidR="00296515">
        <w:rPr>
          <w:rFonts w:ascii="Calibri" w:eastAsiaTheme="minorEastAsia" w:hAnsi="Calibri" w:cs="Calibri"/>
        </w:rPr>
        <w:t>c</w:t>
      </w:r>
      <w:r w:rsidR="3BC120CB" w:rsidRPr="00C2764C">
        <w:rPr>
          <w:rFonts w:ascii="Calibri" w:eastAsiaTheme="minorEastAsia" w:hAnsi="Calibri" w:cs="Calibri"/>
        </w:rPr>
        <w:t>are</w:t>
      </w:r>
      <w:r w:rsidR="000D187D" w:rsidRPr="00C2764C">
        <w:rPr>
          <w:rFonts w:ascii="Calibri" w:eastAsiaTheme="minorEastAsia" w:hAnsi="Calibri" w:cs="Calibri"/>
        </w:rPr>
        <w:t xml:space="preserve"> </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S2352-4642(20)30108-5","ISSN":"23524642","PMID":"32278365","author":[{"dropping-particle":"","family":"Lazzerini","given":"Marzia","non-dropping-particle":"","parse-names":false,"suffix":""},{"dropping-particle":"","family":"Barbi","given":"Egidio","non-dropping-particle":"","parse-names":false,"suffix":""},{"dropping-particle":"","family":"Apicella","given":"Andrea","non-dropping-particle":"","parse-names":false,"suffix":""},{"dropping-particle":"","family":"Marchetti","given":"Federico","non-dropping-particle":"","parse-names":false,"suffix":""},{"dropping-particle":"","family":"Cardinale","given":"Fabio","non-dropping-particle":"","parse-names":false,"suffix":""},{"dropping-particle":"","family":"Trobia","given":"Gianluca","non-dropping-particle":"","parse-names":false,"suffix":""}],"container-title":"The Lancet Child and Adolescent Health","id":"ITEM-1","issue":"5","issued":{"date-parts":[["2020","5","1"]]},"page":"e10-e11","publisher":"Elsevier B.V.","title":"Delayed access or provision of care in Italy resulting from fear of COVID-19","type":"article","volume":"4"},"uris":["http://www.mendeley.com/documents/?uuid=131bed9b-91b7-3dfd-b023-147c211455e5"]},{"id":"ITEM-2","itemData":{"DOI":"10.1016/j.jpeds.2020.04.052","abstract":"This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pertain.","author":[{"dropping-particle":"","family":"Harahsheh","given":"Ashraf S","non-dropping-particle":"","parse-names":false,"suffix":""},{"dropping-particle":"","family":"Dahdah","given":"Nagib","non-dropping-particle":"","parse-names":false,"suffix":""},{"dropping-particle":"","family":"Newburger","given":"Jane W","non-dropping-particle":"","parse-names":false,"suffix":""},{"dropping-particle":"","family":"Portman","given":"Michael A","non-dropping-particle":"","parse-names":false,"suffix":""},{"dropping-particle":"","family":"Piram","given":"Maryam","non-dropping-particle":"","parse-names":false,"suffix":""},{"dropping-particle":"","family":"Tulloh","given":"Robert","non-dropping-particle":"","parse-names":false,"suffix":""},{"dropping-particle":"","family":"Mccrindle","given":"Brian W","non-dropping-particle":"","parse-names":false,"suffix":""},{"dropping-particle":"","family":"Ferranti","given":"Sarah D","non-dropping-particle":"De","parse-names":false,"suffix":""},{"dropping-particle":"","family":"Cimaz","given":"Rolando","non-dropping-particle":"","parse-names":false,"suffix":""},{"dropping-particle":"","family":"Truong","given":"Dongngan T","non-dropping-particle":"","parse-names":false,"suffix":""},{"dropping-particle":"","family":"Burns","given":"Jane C","non-dropping-particle":"","parse-names":false,"suffix":""}],"container-title":"The Journal of Pediatrics Pandemic The Journal of Pediatrics","id":"ITEM-2","issued":{"date-parts":[["2020"]]},"title":"Missed or Delayed Diagnosis of Kawasaki Disease During the 2019 Novel Coronavirus Disease (COVID-19) Pandemic","type":"article-journal"},"uris":["http://www.mendeley.com/documents/?uuid=161e3681-8d36-39d8-af9f-7d3836f9dc37"]}],"mendeley":{"formattedCitation":"&lt;sup&gt;4,5&lt;/sup&gt;","plainTextFormattedCitation":"4,5","previouslyFormattedCitation":"&lt;sup&gt;4,5&lt;/sup&gt;"},"properties":{"noteIndex":0},"schema":"https://github.com/citation-style-language/schema/raw/master/csl-citation.json"}</w:instrText>
      </w:r>
      <w:r w:rsidR="000D187D" w:rsidRPr="00C2764C">
        <w:rPr>
          <w:rFonts w:ascii="Calibri" w:eastAsiaTheme="minorEastAsia" w:hAnsi="Calibri" w:cs="Calibri"/>
        </w:rPr>
        <w:fldChar w:fldCharType="separate"/>
      </w:r>
      <w:r w:rsidR="00383134" w:rsidRPr="00383134">
        <w:rPr>
          <w:rFonts w:ascii="Calibri" w:eastAsiaTheme="minorEastAsia" w:hAnsi="Calibri" w:cs="Calibri"/>
          <w:noProof/>
          <w:vertAlign w:val="superscript"/>
        </w:rPr>
        <w:t>4,5</w:t>
      </w:r>
      <w:r w:rsidR="000D187D" w:rsidRPr="00C2764C">
        <w:rPr>
          <w:rFonts w:ascii="Calibri" w:eastAsiaTheme="minorEastAsia" w:hAnsi="Calibri" w:cs="Calibri"/>
        </w:rPr>
        <w:fldChar w:fldCharType="end"/>
      </w:r>
      <w:r w:rsidR="1CFC35F6" w:rsidRPr="00C2764C">
        <w:rPr>
          <w:rFonts w:ascii="Calibri" w:eastAsiaTheme="minorEastAsia" w:hAnsi="Calibri" w:cs="Calibri"/>
        </w:rPr>
        <w:t xml:space="preserve">, as </w:t>
      </w:r>
      <w:r w:rsidR="004C45BB">
        <w:rPr>
          <w:rFonts w:ascii="Calibri" w:eastAsiaTheme="minorEastAsia" w:hAnsi="Calibri" w:cs="Calibri"/>
        </w:rPr>
        <w:t xml:space="preserve">was </w:t>
      </w:r>
      <w:r w:rsidR="1CFC35F6" w:rsidRPr="00C2764C">
        <w:rPr>
          <w:rFonts w:ascii="Calibri" w:eastAsiaTheme="minorEastAsia" w:hAnsi="Calibri" w:cs="Calibri"/>
        </w:rPr>
        <w:t xml:space="preserve">seen in </w:t>
      </w:r>
      <w:r w:rsidR="000D187D" w:rsidRPr="00C2764C">
        <w:rPr>
          <w:rFonts w:ascii="Calibri" w:eastAsiaTheme="minorEastAsia" w:hAnsi="Calibri" w:cs="Calibri"/>
        </w:rPr>
        <w:t>similar health crise</w:t>
      </w:r>
      <w:r w:rsidR="008C69CA" w:rsidRPr="00C2764C">
        <w:rPr>
          <w:rFonts w:ascii="Calibri" w:eastAsiaTheme="minorEastAsia" w:hAnsi="Calibri" w:cs="Calibri"/>
        </w:rPr>
        <w:t>s</w:t>
      </w:r>
      <w:r w:rsidR="1CFC35F6" w:rsidRPr="00C2764C">
        <w:rPr>
          <w:rFonts w:ascii="Calibri" w:eastAsiaTheme="minorEastAsia" w:hAnsi="Calibri" w:cs="Calibri"/>
        </w:rPr>
        <w:t xml:space="preserve"> like the SARS epidemic</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{"citationItems":[{"id":"ITEM-1","itemData":{"DOI":"10.2105/AJPH.94.4.562","ISSN":"0090-0036","abstract":"Using interrupted time-series analysis and National Health Insurance data between January 2000 and August 2003, this study assessed the impacts of the severe acute respiratory syndrome (SARS) epidemic on medical service utilization in Taiwan. At the peak of the SARS epidemic, significant reductions in ambulatory care (23.9%), inpatient care (35.2%), and dental care (16.7%) were observed. People's fears of SARS appear to have had strong impacts on access to care. Adverse health outcomes resulting from accessibility barriers posed by the fear of SARS should not be overlooked.","author":[{"dropping-particle":"","family":"Chang","given":"Hong-Jen","non-dropping-particle":"","parse-names":false,"suffix":""},{"dropping-particle":"","family":"Huang","given":"Nicole","non-dropping-particle":"","parse-names":false,"suffix":""},{"dropping-particle":"","family":"Lee","given":"Cheng-Hua","non-dropping-particle":"","parse-names":false,"suffix":""},{"dropping-particle":"","family":"Hsu","given":"Yea-Jen","non-dropping-particle":"","parse-names":false,"suffix":""},{"dropping-particle":"","family":"Hsieh","given":"Chi-Jeng","non-dropping-particle":"","parse-names":false,"suffix":""},{"dropping-particle":"","family":"Chou","given":"Yiing-Jenq","non-dropping-particle":"","parse-names":false,"suffix":""}],"container-title":"American Journal of Public Health","id":"ITEM-1","issue":"4","issued":{"date-parts":[["2004","4"]]},"page":"562-564","title":"The Impact of the SARS Epidemic on the Utilization of Medical Services: SARS and the Fear of SARS","type":"article-journal","volume":"94"},"uris":["http://www.mendeley.com/documents/?uuid=05a288cf-6bc6-487b-a8d6-ea0e1638fdde"]}],"mendeley":{"formattedCitation":"&lt;sup&gt;6&lt;/sup&gt;","plainTextFormattedCitation":"6","previouslyFormattedCitation":"&lt;sup&gt;6&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6</w:t>
      </w:r>
      <w:r w:rsidR="000D187D" w:rsidRPr="00C2764C">
        <w:rPr>
          <w:rFonts w:ascii="Calibri" w:eastAsiaTheme="minorEastAsia" w:hAnsi="Calibri" w:cs="Calibri"/>
        </w:rPr>
        <w:fldChar w:fldCharType="end"/>
      </w:r>
    </w:p>
    <w:p w14:paraId="6D291CF0" w14:textId="77777777" w:rsidR="00404879" w:rsidRPr="00C2764C" w:rsidRDefault="00404879" w:rsidP="00153762">
      <w:pPr>
        <w:spacing w:line="276" w:lineRule="auto"/>
        <w:rPr>
          <w:rFonts w:ascii="Calibri" w:eastAsiaTheme="minorEastAsia" w:hAnsi="Calibri" w:cs="Calibri"/>
        </w:rPr>
      </w:pPr>
    </w:p>
    <w:p w14:paraId="3F8864FC" w14:textId="1F6AC60E" w:rsidR="256137A7" w:rsidRDefault="75544506" w:rsidP="00332D64">
      <w:pPr>
        <w:spacing w:line="276" w:lineRule="auto"/>
        <w:rPr>
          <w:rFonts w:ascii="Calibri" w:eastAsiaTheme="minorEastAsia" w:hAnsi="Calibri" w:cs="Calibri"/>
        </w:rPr>
      </w:pPr>
      <w:r w:rsidRPr="00C2764C">
        <w:rPr>
          <w:rFonts w:ascii="Calibri" w:eastAsiaTheme="minorEastAsia" w:hAnsi="Calibri" w:cs="Calibri"/>
        </w:rPr>
        <w:t>D</w:t>
      </w:r>
      <w:r w:rsidR="67F74E8F" w:rsidRPr="00C2764C">
        <w:rPr>
          <w:rFonts w:ascii="Calibri" w:eastAsiaTheme="minorEastAsia" w:hAnsi="Calibri" w:cs="Calibri"/>
        </w:rPr>
        <w:t xml:space="preserve">elay in surgical care may </w:t>
      </w:r>
      <w:r w:rsidR="005572BE">
        <w:rPr>
          <w:rFonts w:ascii="Calibri" w:eastAsiaTheme="minorEastAsia" w:hAnsi="Calibri" w:cs="Calibri"/>
        </w:rPr>
        <w:t>dramatically</w:t>
      </w:r>
      <w:r w:rsidR="00D240FC">
        <w:rPr>
          <w:rFonts w:ascii="Calibri" w:eastAsiaTheme="minorEastAsia" w:hAnsi="Calibri" w:cs="Calibri"/>
        </w:rPr>
        <w:t xml:space="preserve"> impact health</w:t>
      </w:r>
      <w:r w:rsidR="005572BE">
        <w:rPr>
          <w:rFonts w:ascii="Calibri" w:eastAsiaTheme="minorEastAsia" w:hAnsi="Calibri" w:cs="Calibri"/>
        </w:rPr>
        <w:t xml:space="preserve"> care quality and accessibility</w:t>
      </w:r>
      <w:r w:rsidR="51EB5119" w:rsidRPr="00C2764C">
        <w:rPr>
          <w:rFonts w:ascii="Calibri" w:eastAsiaTheme="minorEastAsia" w:hAnsi="Calibri" w:cs="Calibri"/>
        </w:rPr>
        <w:t xml:space="preserve">. </w:t>
      </w:r>
      <w:r w:rsidR="083658F7" w:rsidRPr="00C2764C">
        <w:rPr>
          <w:rFonts w:ascii="Calibri" w:eastAsiaTheme="minorEastAsia" w:hAnsi="Calibri" w:cs="Calibri"/>
        </w:rPr>
        <w:t xml:space="preserve">In the first </w:t>
      </w:r>
      <w:r w:rsidR="002543A1">
        <w:rPr>
          <w:rFonts w:ascii="Calibri" w:eastAsiaTheme="minorEastAsia" w:hAnsi="Calibri" w:cs="Calibri"/>
        </w:rPr>
        <w:t>weeks</w:t>
      </w:r>
      <w:r w:rsidR="083658F7" w:rsidRPr="00C2764C">
        <w:rPr>
          <w:rFonts w:ascii="Calibri" w:eastAsiaTheme="minorEastAsia" w:hAnsi="Calibri" w:cs="Calibri"/>
        </w:rPr>
        <w:t xml:space="preserve"> of the </w:t>
      </w:r>
      <w:r w:rsidR="00C24363">
        <w:rPr>
          <w:rFonts w:ascii="Calibri" w:eastAsiaTheme="minorEastAsia" w:hAnsi="Calibri" w:cs="Calibri"/>
        </w:rPr>
        <w:t xml:space="preserve">COVID-19 </w:t>
      </w:r>
      <w:r w:rsidR="083658F7" w:rsidRPr="00C2764C">
        <w:rPr>
          <w:rFonts w:ascii="Calibri" w:eastAsiaTheme="minorEastAsia" w:hAnsi="Calibri" w:cs="Calibri"/>
        </w:rPr>
        <w:t>crisis</w:t>
      </w:r>
      <w:r w:rsidR="4B41F0B0" w:rsidRPr="00C2764C">
        <w:rPr>
          <w:rFonts w:ascii="Calibri" w:eastAsiaTheme="minorEastAsia" w:hAnsi="Calibri" w:cs="Calibri"/>
        </w:rPr>
        <w:t xml:space="preserve"> in the Netherlands</w:t>
      </w:r>
      <w:r w:rsidR="083658F7" w:rsidRPr="00C2764C">
        <w:rPr>
          <w:rFonts w:ascii="Calibri" w:eastAsiaTheme="minorEastAsia" w:hAnsi="Calibri" w:cs="Calibri"/>
        </w:rPr>
        <w:t>,</w:t>
      </w:r>
      <w:r w:rsidR="03FA9FD1" w:rsidRPr="00C2764C">
        <w:rPr>
          <w:rFonts w:ascii="Calibri" w:eastAsiaTheme="minorEastAsia" w:hAnsi="Calibri" w:cs="Calibri"/>
        </w:rPr>
        <w:t xml:space="preserve"> </w:t>
      </w:r>
      <w:r w:rsidR="083658F7" w:rsidRPr="00C2764C">
        <w:rPr>
          <w:rFonts w:ascii="Calibri" w:eastAsiaTheme="minorEastAsia" w:hAnsi="Calibri" w:cs="Calibri"/>
        </w:rPr>
        <w:t>75</w:t>
      </w:r>
      <w:r w:rsidR="22132C5D" w:rsidRPr="00C2764C">
        <w:rPr>
          <w:rFonts w:ascii="Calibri" w:eastAsiaTheme="minorEastAsia" w:hAnsi="Calibri" w:cs="Calibri"/>
        </w:rPr>
        <w:t>-</w:t>
      </w:r>
      <w:r w:rsidR="083658F7" w:rsidRPr="00C2764C">
        <w:rPr>
          <w:rFonts w:ascii="Calibri" w:eastAsiaTheme="minorEastAsia" w:hAnsi="Calibri" w:cs="Calibri"/>
        </w:rPr>
        <w:t>90%</w:t>
      </w:r>
      <w:r w:rsidR="6C05344A" w:rsidRPr="00C2764C">
        <w:rPr>
          <w:rFonts w:ascii="Calibri" w:eastAsiaTheme="minorEastAsia" w:hAnsi="Calibri" w:cs="Calibri"/>
        </w:rPr>
        <w:t xml:space="preserve"> </w:t>
      </w:r>
      <w:r w:rsidR="201E9234" w:rsidRPr="00C2764C">
        <w:rPr>
          <w:rFonts w:ascii="Calibri" w:eastAsiaTheme="minorEastAsia" w:hAnsi="Calibri" w:cs="Calibri"/>
        </w:rPr>
        <w:t xml:space="preserve">fewer </w:t>
      </w:r>
      <w:r w:rsidR="00F727B4">
        <w:rPr>
          <w:rFonts w:ascii="Calibri" w:eastAsiaTheme="minorEastAsia" w:hAnsi="Calibri" w:cs="Calibri"/>
        </w:rPr>
        <w:t xml:space="preserve">surgeries </w:t>
      </w:r>
      <w:r w:rsidR="0C6B9404" w:rsidRPr="00C2764C">
        <w:rPr>
          <w:rFonts w:ascii="Calibri" w:eastAsiaTheme="minorEastAsia" w:hAnsi="Calibri" w:cs="Calibri"/>
        </w:rPr>
        <w:t xml:space="preserve">were performed </w:t>
      </w:r>
      <w:r w:rsidR="3142F2E2" w:rsidRPr="00C2764C">
        <w:rPr>
          <w:rFonts w:ascii="Calibri" w:eastAsiaTheme="minorEastAsia" w:hAnsi="Calibri" w:cs="Calibri"/>
        </w:rPr>
        <w:t>compared to</w:t>
      </w:r>
      <w:r w:rsidR="0C6B9404" w:rsidRPr="00C2764C">
        <w:rPr>
          <w:rFonts w:ascii="Calibri" w:eastAsiaTheme="minorEastAsia" w:hAnsi="Calibri" w:cs="Calibri"/>
        </w:rPr>
        <w:t xml:space="preserve"> previous years</w:t>
      </w:r>
      <w:r w:rsidR="00200F83" w:rsidRPr="00C2764C">
        <w:rPr>
          <w:rFonts w:ascii="Calibri" w:eastAsiaTheme="minorEastAsia" w:hAnsi="Calibri" w:cs="Calibri"/>
        </w:rPr>
        <w:t>.</w:t>
      </w:r>
      <w:r w:rsidR="000D187D"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{"citationItems":[{"id":"ITEM-1","itemData":{"author":[{"dropping-particle":"","family":"NZA","given":"","non-dropping-particle":"","parse-names":false,"suffix":""}],"id":"ITEM-1","issued":{"date-parts":[["2020"]]},"title":"Analyse van de gevolgen van de coronacrisis voor de reguliere zorg","type":"report"},"uris":["http://www.mendeley.com/documents/?uuid=4a960468-334f-33b1-9acc-8c4a1dbc18eb"]}],"mendeley":{"formattedCitation":"&lt;sup&gt;7&lt;/sup&gt;","plainTextFormattedCitation":"7","previouslyFormattedCitation":"&lt;sup&gt;7&lt;/sup&gt;"},"properties":{"noteIndex":0},"schema":"https://github.com/citation-style-language/schema/raw/master/csl-citation.json"}</w:instrText>
      </w:r>
      <w:r w:rsidR="000D187D"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7</w:t>
      </w:r>
      <w:r w:rsidR="000D187D" w:rsidRPr="00C2764C">
        <w:rPr>
          <w:rFonts w:ascii="Calibri" w:eastAsiaTheme="minorEastAsia" w:hAnsi="Calibri" w:cs="Calibri"/>
        </w:rPr>
        <w:fldChar w:fldCharType="end"/>
      </w:r>
      <w:r w:rsidR="083658F7" w:rsidRPr="00C2764C">
        <w:rPr>
          <w:rFonts w:ascii="Calibri" w:eastAsiaTheme="minorEastAsia" w:hAnsi="Calibri" w:cs="Calibri"/>
        </w:rPr>
        <w:t xml:space="preserve"> </w:t>
      </w:r>
      <w:r w:rsidR="00155FFA">
        <w:rPr>
          <w:rFonts w:ascii="Calibri" w:eastAsiaTheme="minorEastAsia" w:hAnsi="Calibri" w:cs="Calibri"/>
        </w:rPr>
        <w:t>T</w:t>
      </w:r>
      <w:r w:rsidR="00D240FC">
        <w:rPr>
          <w:rFonts w:ascii="Calibri" w:eastAsiaTheme="minorEastAsia" w:hAnsi="Calibri" w:cs="Calibri"/>
        </w:rPr>
        <w:t xml:space="preserve">he delay in cancer surgery </w:t>
      </w:r>
      <w:r w:rsidR="005572BE">
        <w:rPr>
          <w:rFonts w:ascii="Calibri" w:eastAsiaTheme="minorEastAsia" w:hAnsi="Calibri" w:cs="Calibri"/>
        </w:rPr>
        <w:t xml:space="preserve">already has made a large impact </w:t>
      </w:r>
      <w:r w:rsidR="00D240FC">
        <w:rPr>
          <w:rFonts w:ascii="Calibri" w:eastAsiaTheme="minorEastAsia" w:hAnsi="Calibri" w:cs="Calibri"/>
        </w:rPr>
        <w:t xml:space="preserve">in </w:t>
      </w:r>
      <w:r w:rsidR="005572BE">
        <w:rPr>
          <w:rFonts w:ascii="Calibri" w:eastAsiaTheme="minorEastAsia" w:hAnsi="Calibri" w:cs="Calibri"/>
        </w:rPr>
        <w:t xml:space="preserve">the life expectancy of </w:t>
      </w:r>
      <w:r w:rsidR="00155FFA">
        <w:rPr>
          <w:rFonts w:ascii="Calibri" w:eastAsiaTheme="minorEastAsia" w:hAnsi="Calibri" w:cs="Calibri"/>
        </w:rPr>
        <w:t xml:space="preserve">oncological </w:t>
      </w:r>
      <w:r w:rsidR="005572BE">
        <w:rPr>
          <w:rFonts w:ascii="Calibri" w:eastAsiaTheme="minorEastAsia" w:hAnsi="Calibri" w:cs="Calibri"/>
        </w:rPr>
        <w:t>patients</w:t>
      </w:r>
      <w:r w:rsidR="00D240FC">
        <w:rPr>
          <w:rFonts w:ascii="Calibri" w:eastAsiaTheme="minorEastAsia" w:hAnsi="Calibri" w:cs="Calibri"/>
        </w:rPr>
        <w:t>.</w:t>
      </w:r>
      <w:r w:rsidR="00D240F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{"citationItems":[{"id":"ITEM-1","itemData":{"DOI":"10.1016/j.annonc.2020.05.009","abstract":"This is a PDF file of an article that has undergone enhancements after acceptance, such as the addition of a cover page and metadata, and formatting for readability, but it is not yet the definitive version of record. This version will undergo additional copyediting, typesetting and review before it is published in its final form, but we are providing this version to give early visibility of the article. Please note that, during the production process, errors may be discovered which could affect the content, and all legal disclaimers that apply to the journal pertain. ABSTRACT 40 41 Background: Cancer diagnostics and surgery have been disrupted by the response of","author":[{"dropping-particle":"","family":"Sud","given":"Amit","non-dropping-particle":"","parse-names":false,"suffix":""},{"dropping-particle":"","family":"Jones","given":"Michael","non-dropping-particle":"","parse-names":false,"suffix":""},{"dropping-particle":"","family":"Broggio","given":"John","non-dropping-particle":"","parse-names":false,"suffix":""},{"dropping-particle":"","family":"Loveday","given":"Chey","non-dropping-particle":"","parse-names":false,"suffix":""},{"dropping-particle":"","family":"Torr","given":"Bethany","non-dropping-particle":"","parse-names":false,"suffix":""},{"dropping-particle":"","family":"Garrett","given":"Alice","non-dropping-particle":"","parse-names":false,"suffix":""},{"dropping-particle":"","family":"Nicol","given":"David L","non-dropping-particle":"","parse-names":false,"suffix":""},{"dropping-particle":"","family":"Jhanji","given":"Shaman","non-dropping-particle":"","parse-names":false,"suffix":""},{"dropping-particle":"","family":"Boyce","given":"Stephen A","non-dropping-particle":"","parse-names":false,"suffix":""},{"dropping-particle":"","family":"Gronthoud","given":"Firza","non-dropping-particle":"","parse-names":false,"suffix":""},{"dropping-particle":"","family":"Ward","given":"Phillip","non-dropping-particle":"","parse-names":false,"suffix":""},{"dropping-particle":"","family":"Handy","given":"Jonathan M","non-dropping-particle":"","parse-names":false,"suffix":""},{"dropping-particle":"","family":"Yousaf","given":"Nadia","non-dropping-particle":"","parse-names":false,"suffix":""},{"dropping-particle":"","family":"Larkin","given":"James","non-dropping-particle":"","parse-names":false,"suffix":""},{"dropping-particle":"","family":"Suh","given":"Yae-Eun","non-dropping-particle":"","parse-names":false,"suffix":""},{"dropping-particle":"","family":"Scott","given":"Stephen","non-dropping-particle":"","parse-names":false,"suffix":""},{"dropping-particle":"","family":"Pharoah","given":"Paul DP","non-dropping-particle":"","parse-names":false,"suffix":""},{"dropping-particle":"","family":"Swanton","given":"Charles","non-dropping-particle":"","parse-names":false,"suffix":""},{"dropping-particle":"","family":"Abbosh","given":"Christopher","non-dropping-particle":"","parse-names":false,"suffix":""},{"dropping-particle":"","family":"Williams","given":"Matthew","non-dropping-particle":"","parse-names":false,"suffix":""},{"dropping-particle":"","family":"Lyratzopoulos","given":"Georgios","non-dropping-particle":"","parse-names":false,"suffix":""},{"dropping-particle":"","family":"Houlston","given":"Richard","non-dropping-particle":"","parse-names":false,"suffix":""},{"dropping-particle":"","family":"Turnbull","given":"Clare","non-dropping-particle":"","parse-names":false,"suffix":""},{"dropping-particle":"","family":"Pdp","given":"Pharoah","non-dropping-particle":"","parse-names":false,"suffix":""},{"dropping-particle":"","family":"Pharoah","given":"DP","non-dropping-particle":"","parse-names":false,"suffix":""}],"container-title":"Annals of Oncology","id":"ITEM-1","issued":{"date-parts":[["2020"]]},"page":"19","publisher":"Elsevier","title":"Collateral damage: the impact on outcomes from cancer surgery of the COVID-19 pandemic","type":"article-journal","volume":"13"},"uris":["http://www.mendeley.com/documents/?uuid=8fecc792-0b48-3cbd-a73a-779bdb94170f"]}],"mendeley":{"formattedCitation":"&lt;sup&gt;8&lt;/sup&gt;","plainTextFormattedCitation":"8","previouslyFormattedCitation":"&lt;sup&gt;8&lt;/sup&gt;"},"properties":{"noteIndex":0},"schema":"https://github.com/citation-style-language/schema/raw/master/csl-citation.json"}</w:instrText>
      </w:r>
      <w:r w:rsidR="00D240FC">
        <w:rPr>
          <w:rFonts w:ascii="Calibri" w:eastAsiaTheme="minorEastAsia" w:hAnsi="Calibri" w:cs="Calibri"/>
        </w:rPr>
        <w:fldChar w:fldCharType="separate"/>
      </w:r>
      <w:r w:rsidR="00FF5FD7" w:rsidRPr="00FF5FD7">
        <w:rPr>
          <w:rFonts w:ascii="Calibri" w:eastAsiaTheme="minorEastAsia" w:hAnsi="Calibri" w:cs="Calibri"/>
          <w:noProof/>
          <w:vertAlign w:val="superscript"/>
        </w:rPr>
        <w:t>8</w:t>
      </w:r>
      <w:r w:rsidR="00D240FC">
        <w:rPr>
          <w:rFonts w:ascii="Calibri" w:eastAsiaTheme="minorEastAsia" w:hAnsi="Calibri" w:cs="Calibri"/>
        </w:rPr>
        <w:fldChar w:fldCharType="end"/>
      </w:r>
      <w:r w:rsidR="00D240FC">
        <w:rPr>
          <w:rFonts w:ascii="Calibri" w:eastAsiaTheme="minorEastAsia" w:hAnsi="Calibri" w:cs="Calibri"/>
        </w:rPr>
        <w:t xml:space="preserve"> </w:t>
      </w:r>
      <w:r w:rsidR="00332D64" w:rsidRPr="00332D64">
        <w:rPr>
          <w:rFonts w:ascii="Calibri" w:eastAsiaTheme="minorEastAsia" w:hAnsi="Calibri" w:cs="Calibri"/>
        </w:rPr>
        <w:t>Moreover, it may be impossible to treat the whole accumulating group of patients</w:t>
      </w:r>
      <w:r w:rsidR="00162DFF">
        <w:rPr>
          <w:rFonts w:ascii="Calibri" w:eastAsiaTheme="minorEastAsia" w:hAnsi="Calibri" w:cs="Calibri"/>
        </w:rPr>
        <w:t>,</w:t>
      </w:r>
      <w:r w:rsidR="00332D64" w:rsidRPr="00332D64">
        <w:rPr>
          <w:rFonts w:ascii="Calibri" w:eastAsiaTheme="minorEastAsia" w:hAnsi="Calibri" w:cs="Calibri"/>
        </w:rPr>
        <w:t xml:space="preserve"> as</w:t>
      </w:r>
      <w:r w:rsidR="00FF5FD7">
        <w:rPr>
          <w:rFonts w:ascii="Calibri" w:eastAsiaTheme="minorEastAsia" w:hAnsi="Calibri" w:cs="Calibri"/>
        </w:rPr>
        <w:t xml:space="preserve"> </w:t>
      </w:r>
      <w:r w:rsidR="00BF28A9">
        <w:rPr>
          <w:rFonts w:ascii="Calibri" w:eastAsiaTheme="minorEastAsia" w:hAnsi="Calibri" w:cs="Calibri"/>
        </w:rPr>
        <w:t>estimated</w:t>
      </w:r>
      <w:r w:rsidR="00FF5FD7">
        <w:rPr>
          <w:rFonts w:ascii="Calibri" w:eastAsiaTheme="minorEastAsia" w:hAnsi="Calibri" w:cs="Calibri"/>
        </w:rPr>
        <w:t xml:space="preserve"> for orthopedic and cardiothoracic surgery in the US.</w:t>
      </w:r>
      <w:r w:rsidR="00332D64" w:rsidRPr="00332D64">
        <w:rPr>
          <w:rFonts w:ascii="Calibri" w:eastAsiaTheme="minorEastAsia" w:hAnsi="Calibri" w:cs="Calibri"/>
        </w:rPr>
        <w:t xml:space="preserve"> </w:t>
      </w:r>
      <w:r w:rsidR="00FF5FD7">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{"citationItems":[{"id":"ITEM-1","itemData":{"DOI":"10.2106/JBJS.20.00690","ISBN":"0000000179058","author":[{"dropping-particle":"","family":"Powell","given":"Sarah N","non-dropping-particle":"","parse-names":false,"suffix":""},{"dropping-particle":"","family":"Mullen","given":"Timothy","non-dropping-particle":"","parse-names":false,"suffix":""},{"dropping-particle":"","family":"Young","given":"Lynn","non-dropping-particle":"","parse-names":false,"suffix":""},{"dropping-particle":"","family":"Heald","given":"Duane","non-dropping-particle":"","parse-names":false,"suffix":""},{"dropping-particle":"","family":"Iv","given":"Elisha T Powell","non-dropping-particle":"","parse-names":false,"suffix":""}],"container-title":"Journal of Bone and Joint Surgery ","id":"ITEM-1","issued":{"date-parts":[["2020"]]},"title":"SARS-CoV-2 Impact on Elective Orthopaedic Surgery: Implications for Post-Pandemic Recovery","type":"article-journal"},"uris":["http://www.mendeley.com/documents/?uuid=e050101e-19c8-348f-81dc-58a5fa29f68e"]},{"id":"ITEM-2","itemData":{"DOI":"10.1016/j.athoracsur.2020.04.018","ISSN":"00034975","PMID":"32376350","abstract":"BACKGROUND: The COVID-19 pandemic has dramatically reduced adult cardiac surgery case volumes as institutions and surgeons curtail non-urgent operations. There will be a progressive increase in deferred cases during the pandemic that will require completion within a limited time frame once restrictions ease. We investigated the impact of various levels of increased post-pandemic hospital operating capacity on the time to clear the backlog of deferred cases. METHODS: We collected data from four cardiac surgery programs across two health systems. We recorded case rates at baseline and during the COVID-19 pandemic. We created a mathematical model to quantify the cumulative surgical backlog based on the projected pandemic duration. We then used our model to predict the time required to clear the backlog depending on the level of increased operating capacity. RESULTS: Cardiac surgery volumes fell to 54% of baseline after restrictions were implemented. Assuming a service restoration date of either June 1 or July 1, we calculated the need to perform 216% or 263% of monthly baseline volume, respectively, to clear the backlog in one month. The actual duration required to clear the backlog is highly dependent on hospital capacity in the post-COVID time period, and ranges from one to eight months depending on when services are restored and degree of increased capacity. CONCLUSIONS: Cardiac surgical operating capacity during the COVID-19 recovery period will have a dramatic impact on the time to clear the deferred cases backlog. Inadequate operating capacity may cause substantial delays and increase morbidity and mortality. If only pre-pandemic capacity is available, the backlog will never clear.","author":[{"dropping-particle":"","family":"Salenger","given":"Rawn","non-dropping-particle":"","parse-names":false,"suffix":""},{"dropping-particle":"","family":"Etchill","given":"Eric W.","non-dropping-particle":"","parse-names":false,"suffix":""},{"dropping-particle":"","family":"Ad","given":"Niv","non-dropping-particle":"","parse-names":false,"suffix":""},{"dropping-particle":"","family":"Matthew","given":"Thomas","non-dropping-particle":"","parse-names":false,"suffix":""},{"dropping-particle":"","family":"Alejo","given":"Diane","non-dropping-particle":"","parse-names":false,"suffix":""},{"dropping-particle":"","family":"Whitman","given":"Glenn","non-dropping-particle":"","parse-names":false,"suffix":""},{"dropping-particle":"","family":"Lawton","given":"Jennifer S.","non-dropping-particle":"","parse-names":false,"suffix":""},{"dropping-particle":"","family":"Lau","given":"Christine L.","non-dropping-particle":"","parse-names":false,"suffix":""},{"dropping-particle":"","family":"Gammie","given":"Charles F.","non-dropping-particle":"","parse-names":false,"suffix":""},{"dropping-particle":"","family":"Gammie","given":"James S.","non-dropping-particle":"","parse-names":false,"suffix":""}],"container-title":"The Annals of Thoracic Surgery","id":"ITEM-2","issued":{"date-parts":[["2020","5","3"]]},"publisher":"NLM (Medline)","title":"The Surge after the Surge: Cardiac Surgery post-COVID-19","type":"article-journal"},"uris":["http://www.mendeley.com/documents/?uuid=064caad3-c6c3-320f-85f8-74e7da0badcb"]}],"mendeley":{"formattedCitation":"&lt;sup&gt;9,10&lt;/sup&gt;","plainTextFormattedCitation":"9,10"},"properties":{"noteIndex":0},"schema":"https://github.com/citation-style-language/schema/raw/master/csl-citation.json"}</w:instrText>
      </w:r>
      <w:r w:rsidR="00FF5FD7">
        <w:rPr>
          <w:rFonts w:ascii="Calibri" w:eastAsiaTheme="minorEastAsia" w:hAnsi="Calibri" w:cs="Calibri"/>
        </w:rPr>
        <w:fldChar w:fldCharType="separate"/>
      </w:r>
      <w:r w:rsidR="00FF5FD7" w:rsidRPr="00FF5FD7">
        <w:rPr>
          <w:rFonts w:ascii="Calibri" w:eastAsiaTheme="minorEastAsia" w:hAnsi="Calibri" w:cs="Calibri"/>
          <w:noProof/>
          <w:vertAlign w:val="superscript"/>
        </w:rPr>
        <w:t>9,10</w:t>
      </w:r>
      <w:r w:rsidR="00FF5FD7">
        <w:rPr>
          <w:rFonts w:ascii="Calibri" w:eastAsiaTheme="minorEastAsia" w:hAnsi="Calibri" w:cs="Calibri"/>
        </w:rPr>
        <w:fldChar w:fldCharType="end"/>
      </w:r>
      <w:r w:rsidR="00332D64" w:rsidDel="00332D64">
        <w:rPr>
          <w:rFonts w:ascii="Calibri" w:eastAsiaTheme="minorEastAsia" w:hAnsi="Calibri" w:cs="Calibri"/>
        </w:rPr>
        <w:t xml:space="preserve"> </w:t>
      </w:r>
      <w:r w:rsidR="005572BE">
        <w:rPr>
          <w:rFonts w:ascii="Calibri" w:eastAsiaTheme="minorEastAsia" w:hAnsi="Calibri" w:cs="Calibri"/>
        </w:rPr>
        <w:t>Because of t</w:t>
      </w:r>
      <w:r w:rsidR="00B44D15">
        <w:rPr>
          <w:rFonts w:ascii="Calibri" w:eastAsiaTheme="minorEastAsia" w:hAnsi="Calibri" w:cs="Calibri"/>
        </w:rPr>
        <w:t xml:space="preserve">hese </w:t>
      </w:r>
      <w:r w:rsidR="005572BE">
        <w:rPr>
          <w:rFonts w:ascii="Calibri" w:eastAsiaTheme="minorEastAsia" w:hAnsi="Calibri" w:cs="Calibri"/>
        </w:rPr>
        <w:t xml:space="preserve">problems, </w:t>
      </w:r>
      <w:r w:rsidR="00FA7EB3">
        <w:rPr>
          <w:rFonts w:ascii="Calibri" w:eastAsiaTheme="minorEastAsia" w:hAnsi="Calibri" w:cs="Calibri"/>
        </w:rPr>
        <w:t xml:space="preserve">hospitals are </w:t>
      </w:r>
      <w:r w:rsidR="0EA74164" w:rsidRPr="00C2764C">
        <w:rPr>
          <w:rFonts w:ascii="Calibri" w:eastAsiaTheme="minorEastAsia" w:hAnsi="Calibri" w:cs="Calibri"/>
        </w:rPr>
        <w:t xml:space="preserve">facing </w:t>
      </w:r>
      <w:r w:rsidR="002543A1">
        <w:rPr>
          <w:rFonts w:ascii="Calibri" w:eastAsiaTheme="minorEastAsia" w:hAnsi="Calibri" w:cs="Calibri"/>
        </w:rPr>
        <w:t xml:space="preserve">a </w:t>
      </w:r>
      <w:r w:rsidR="0EA74164" w:rsidRPr="00C2764C">
        <w:rPr>
          <w:rFonts w:ascii="Calibri" w:eastAsiaTheme="minorEastAsia" w:hAnsi="Calibri" w:cs="Calibri"/>
        </w:rPr>
        <w:t>dilemma</w:t>
      </w:r>
      <w:r w:rsidR="002543A1">
        <w:rPr>
          <w:rFonts w:ascii="Calibri" w:eastAsiaTheme="minorEastAsia" w:hAnsi="Calibri" w:cs="Calibri"/>
        </w:rPr>
        <w:t>:</w:t>
      </w:r>
      <w:r w:rsidR="0EA74164" w:rsidRPr="00C2764C">
        <w:rPr>
          <w:rFonts w:ascii="Calibri" w:eastAsiaTheme="minorEastAsia" w:hAnsi="Calibri" w:cs="Calibri"/>
        </w:rPr>
        <w:t xml:space="preserve"> </w:t>
      </w:r>
      <w:r w:rsidR="002543A1">
        <w:rPr>
          <w:rFonts w:ascii="Calibri" w:eastAsiaTheme="minorEastAsia" w:hAnsi="Calibri" w:cs="Calibri"/>
        </w:rPr>
        <w:t>Which</w:t>
      </w:r>
      <w:r w:rsidR="0EA74164" w:rsidRPr="00C2764C">
        <w:rPr>
          <w:rFonts w:ascii="Calibri" w:eastAsiaTheme="minorEastAsia" w:hAnsi="Calibri" w:cs="Calibri"/>
        </w:rPr>
        <w:t xml:space="preserve"> patients should be prioritized</w:t>
      </w:r>
      <w:r w:rsidR="002543A1">
        <w:rPr>
          <w:rFonts w:ascii="Calibri" w:eastAsiaTheme="minorEastAsia" w:hAnsi="Calibri" w:cs="Calibri"/>
        </w:rPr>
        <w:t>?</w:t>
      </w:r>
    </w:p>
    <w:p w14:paraId="2C815A4E" w14:textId="77777777" w:rsidR="005726B9" w:rsidRPr="00C2764C" w:rsidRDefault="005726B9" w:rsidP="00153762">
      <w:pPr>
        <w:spacing w:line="276" w:lineRule="auto"/>
        <w:rPr>
          <w:rFonts w:ascii="Calibri" w:eastAsiaTheme="minorEastAsia" w:hAnsi="Calibri" w:cs="Calibri"/>
        </w:rPr>
      </w:pPr>
    </w:p>
    <w:p w14:paraId="4961370D" w14:textId="6C2EB719" w:rsidR="256137A7" w:rsidRPr="00C2764C" w:rsidRDefault="00E04D5D" w:rsidP="00FF5FD7">
      <w:pPr>
        <w:spacing w:line="276" w:lineRule="auto"/>
        <w:rPr>
          <w:rFonts w:ascii="Calibri" w:eastAsiaTheme="minorEastAsia" w:hAnsi="Calibri" w:cs="Calibri"/>
        </w:rPr>
      </w:pPr>
      <w:r>
        <w:rPr>
          <w:rFonts w:ascii="Calibri" w:eastAsiaTheme="minorEastAsia" w:hAnsi="Calibri" w:cs="Calibri"/>
        </w:rPr>
        <w:t>As stated</w:t>
      </w:r>
      <w:r w:rsidR="004F7C3E">
        <w:rPr>
          <w:rFonts w:ascii="Calibri" w:eastAsiaTheme="minorEastAsia" w:hAnsi="Calibri" w:cs="Calibri"/>
        </w:rPr>
        <w:t xml:space="preserve"> by Emanuel et al.</w:t>
      </w:r>
      <w:r>
        <w:rPr>
          <w:rFonts w:ascii="Calibri" w:eastAsiaTheme="minorEastAsia" w:hAnsi="Calibri" w:cs="Calibri"/>
        </w:rPr>
        <w:t xml:space="preserve">, </w:t>
      </w:r>
      <w:r w:rsidR="005726B9" w:rsidRPr="0047740F">
        <w:rPr>
          <w:rFonts w:ascii="Calibri" w:eastAsiaTheme="minorEastAsia" w:hAnsi="Calibri" w:cs="Calibri"/>
        </w:rPr>
        <w:t>“</w:t>
      </w:r>
      <w:r w:rsidR="005726B9" w:rsidRPr="002E38CB">
        <w:rPr>
          <w:rFonts w:ascii="Calibri" w:eastAsia="Calibri" w:hAnsi="Calibri" w:cs="Calibri"/>
          <w:i/>
          <w:iCs/>
        </w:rPr>
        <w:t>The question is not whether to set priorities, but how to do so ethically and consistently, rather than basing decisions on individual institutions’ approaches or a clinician’s intuition in the heat of the moment</w:t>
      </w:r>
      <w:r w:rsidR="005726B9" w:rsidRPr="00C2764C">
        <w:rPr>
          <w:rFonts w:ascii="Calibri" w:eastAsia="Calibri" w:hAnsi="Calibri" w:cs="Calibri"/>
        </w:rPr>
        <w:t>”.</w:t>
      </w:r>
      <w:r w:rsidR="005726B9" w:rsidRPr="00C2764C">
        <w:rPr>
          <w:rFonts w:ascii="Calibri" w:eastAsia="Calibri" w:hAnsi="Calibri" w:cs="Calibri"/>
        </w:rPr>
        <w:fldChar w:fldCharType="begin" w:fldLock="1"/>
      </w:r>
      <w:r w:rsidR="00FF5FD7">
        <w:rPr>
          <w:rFonts w:ascii="Calibri" w:eastAsia="Calibri" w:hAnsi="Calibri" w:cs="Calibri"/>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5726B9" w:rsidRPr="00C2764C">
        <w:rPr>
          <w:rFonts w:ascii="Calibri" w:eastAsia="Calibri" w:hAnsi="Calibri" w:cs="Calibri"/>
        </w:rPr>
        <w:fldChar w:fldCharType="separate"/>
      </w:r>
      <w:r w:rsidR="00383134" w:rsidRPr="00383134">
        <w:rPr>
          <w:rFonts w:ascii="Calibri" w:eastAsia="Calibri" w:hAnsi="Calibri" w:cs="Calibri"/>
          <w:noProof/>
          <w:vertAlign w:val="superscript"/>
        </w:rPr>
        <w:t>2</w:t>
      </w:r>
      <w:r w:rsidR="005726B9" w:rsidRPr="00C2764C">
        <w:rPr>
          <w:rFonts w:ascii="Calibri" w:eastAsia="Calibri" w:hAnsi="Calibri" w:cs="Calibri"/>
        </w:rPr>
        <w:fldChar w:fldCharType="end"/>
      </w:r>
      <w:r w:rsidR="005726B9" w:rsidRPr="00C2764C">
        <w:rPr>
          <w:rFonts w:ascii="Calibri" w:hAnsi="Calibri" w:cs="Calibri"/>
        </w:rPr>
        <w:t xml:space="preserve"> </w:t>
      </w:r>
      <w:r w:rsidR="005726B9" w:rsidRPr="00C2764C">
        <w:rPr>
          <w:rFonts w:ascii="Calibri" w:eastAsia="Calibri" w:hAnsi="Calibri" w:cs="Calibri"/>
        </w:rPr>
        <w:t>I</w:t>
      </w:r>
      <w:r w:rsidR="005726B9" w:rsidRPr="00C2764C">
        <w:rPr>
          <w:rFonts w:ascii="Calibri" w:hAnsi="Calibri" w:cs="Calibri"/>
        </w:rPr>
        <w:t xml:space="preserve">n </w:t>
      </w:r>
      <w:r w:rsidR="002E38B8">
        <w:rPr>
          <w:rFonts w:ascii="Calibri" w:hAnsi="Calibri" w:cs="Calibri"/>
        </w:rPr>
        <w:t>practice</w:t>
      </w:r>
      <w:r w:rsidR="005726B9" w:rsidRPr="00C2764C">
        <w:rPr>
          <w:rFonts w:ascii="Calibri" w:hAnsi="Calibri" w:cs="Calibri"/>
        </w:rPr>
        <w:t xml:space="preserve">, </w:t>
      </w:r>
      <w:r w:rsidR="005726B9">
        <w:rPr>
          <w:rFonts w:ascii="Calibri" w:hAnsi="Calibri" w:cs="Calibri"/>
        </w:rPr>
        <w:t xml:space="preserve">individual </w:t>
      </w:r>
      <w:r w:rsidR="005726B9" w:rsidRPr="00C2764C">
        <w:rPr>
          <w:rFonts w:ascii="Calibri" w:hAnsi="Calibri" w:cs="Calibri"/>
        </w:rPr>
        <w:t>surgical patients are most often triaged by experts from the respective surgical</w:t>
      </w:r>
      <w:r w:rsidR="005726B9">
        <w:rPr>
          <w:rFonts w:ascii="Calibri" w:hAnsi="Calibri" w:cs="Calibri"/>
        </w:rPr>
        <w:t xml:space="preserve"> </w:t>
      </w:r>
      <w:r w:rsidR="00332D64" w:rsidRPr="00C2764C">
        <w:rPr>
          <w:rFonts w:ascii="Calibri" w:hAnsi="Calibri" w:cs="Calibri"/>
        </w:rPr>
        <w:t>fields</w:t>
      </w:r>
      <w:r w:rsidR="00332D64">
        <w:rPr>
          <w:rFonts w:ascii="Calibri" w:hAnsi="Calibri" w:cs="Calibri"/>
        </w:rPr>
        <w:t>.</w:t>
      </w:r>
      <w:r w:rsidR="00332D64" w:rsidRPr="00C2764C">
        <w:rPr>
          <w:rFonts w:ascii="Calibri" w:hAnsi="Calibri" w:cs="Calibri"/>
        </w:rPr>
        <w:fldChar w:fldCharType="begin" w:fldLock="1"/>
      </w:r>
      <w:r w:rsidR="00FF5FD7">
        <w:rPr>
          <w:rFonts w:ascii="Calibri" w:hAnsi="Calibri" w:cs="Calibri"/>
        </w:rPr>
        <w:instrText>ADDIN CSL_CITATION {"citationItems":[{"id":"ITEM-1","itemData":{"DOI":"10.1097/sla.0000000000003963","ISSN":"0003-4932","abstract":"Over the last few weeks, the surge in novel coronavirus COVID-19 cases in the United States has resulted in unprecedented disruptions to hospital operations. We aimed to provide a basic outline of our approach in the hope of providing a reproducible framework based on our early experience.","author":[{"dropping-particle":"","family":"Qadan","given":"Motaz","non-dropping-particle":"","parse-names":false,"suffix":""},{"dropping-particle":"","family":"Hong","given":"Theodore S.","non-dropping-particle":"","parse-names":false,"suffix":""},{"dropping-particle":"","family":"Tanabe","given":"Kenneth K.","non-dropping-particle":"","parse-names":false,"suffix":""},{"dropping-particle":"","family":"Ryan","given":"David P.","non-dropping-particle":"","parse-names":false,"suffix":""},{"dropping-particle":"","family":"Lillemoe","given":"Keith D.","non-dropping-particle":"","parse-names":false,"suffix":""}],"container-title":"Annals of Surgery","id":"ITEM-1","issued":{"date-parts":[["2020","4"]]},"page":"1","publisher":"Ovid Technologies (Wolters Kluwer Health)","title":"A Multidisciplinary Team Approach for Triage of Elective Cancer Surgery at the Massachusetts General Hospital During the Novel Coronavirus COVID-19 Outbreak","type":"article-journal"},"uris":["http://www.mendeley.com/documents/?uuid=e01bc76f-60ca-3cfe-b725-33a23104da15"]}],"mendeley":{"formattedCitation":"&lt;sup&gt;11&lt;/sup&gt;","plainTextFormattedCitation":"11","previouslyFormattedCitation":"&lt;sup&gt;11&lt;/sup&gt;"},"properties":{"noteIndex":0},"schema":"https://github.com/citation-style-language/schema/raw/master/csl-citation.json"}</w:instrText>
      </w:r>
      <w:r w:rsidR="00332D64" w:rsidRPr="00C2764C">
        <w:rPr>
          <w:rFonts w:ascii="Calibri" w:hAnsi="Calibri" w:cs="Calibri"/>
        </w:rPr>
        <w:fldChar w:fldCharType="separate"/>
      </w:r>
      <w:r w:rsidR="00FF5FD7" w:rsidRPr="00FF5FD7">
        <w:rPr>
          <w:rFonts w:ascii="Calibri" w:hAnsi="Calibri" w:cs="Calibri"/>
          <w:noProof/>
          <w:vertAlign w:val="superscript"/>
        </w:rPr>
        <w:t>11</w:t>
      </w:r>
      <w:r w:rsidR="00332D64" w:rsidRPr="00C2764C">
        <w:rPr>
          <w:rFonts w:ascii="Calibri" w:hAnsi="Calibri" w:cs="Calibri"/>
        </w:rPr>
        <w:fldChar w:fldCharType="end"/>
      </w:r>
      <w:r w:rsidR="00332D64">
        <w:rPr>
          <w:rFonts w:ascii="Calibri" w:hAnsi="Calibri" w:cs="Calibri"/>
        </w:rPr>
        <w:t xml:space="preserve"> U</w:t>
      </w:r>
      <w:r w:rsidR="005726B9">
        <w:rPr>
          <w:rFonts w:ascii="Calibri" w:hAnsi="Calibri" w:cs="Calibri"/>
        </w:rPr>
        <w:t>nfortunately</w:t>
      </w:r>
      <w:r w:rsidR="009F07F7">
        <w:rPr>
          <w:rFonts w:ascii="Calibri" w:hAnsi="Calibri" w:cs="Calibri"/>
        </w:rPr>
        <w:t xml:space="preserve"> the</w:t>
      </w:r>
      <w:r w:rsidR="005726B9">
        <w:rPr>
          <w:rFonts w:ascii="Calibri" w:hAnsi="Calibri" w:cs="Calibri"/>
        </w:rPr>
        <w:t xml:space="preserve"> level of </w:t>
      </w:r>
      <w:r w:rsidR="005726B9" w:rsidRPr="00C2764C">
        <w:rPr>
          <w:rFonts w:ascii="Calibri" w:hAnsi="Calibri" w:cs="Calibri"/>
        </w:rPr>
        <w:t>agreement o</w:t>
      </w:r>
      <w:r w:rsidR="005726B9">
        <w:rPr>
          <w:rFonts w:ascii="Calibri" w:hAnsi="Calibri" w:cs="Calibri"/>
        </w:rPr>
        <w:t>n</w:t>
      </w:r>
      <w:r w:rsidR="005726B9" w:rsidRPr="00C2764C">
        <w:rPr>
          <w:rFonts w:ascii="Calibri" w:hAnsi="Calibri" w:cs="Calibri"/>
        </w:rPr>
        <w:t xml:space="preserve"> prioritization </w:t>
      </w:r>
      <w:r w:rsidR="005726B9">
        <w:rPr>
          <w:rFonts w:ascii="Calibri" w:hAnsi="Calibri" w:cs="Calibri"/>
        </w:rPr>
        <w:t>between</w:t>
      </w:r>
      <w:r w:rsidR="002E38B8">
        <w:rPr>
          <w:rFonts w:ascii="Calibri" w:hAnsi="Calibri" w:cs="Calibri"/>
        </w:rPr>
        <w:t xml:space="preserve"> </w:t>
      </w:r>
      <w:r w:rsidR="005726B9">
        <w:rPr>
          <w:rFonts w:ascii="Calibri" w:hAnsi="Calibri" w:cs="Calibri"/>
        </w:rPr>
        <w:t>experts</w:t>
      </w:r>
      <w:r w:rsidR="002E38B8">
        <w:rPr>
          <w:rFonts w:ascii="Calibri" w:hAnsi="Calibri" w:cs="Calibri"/>
        </w:rPr>
        <w:t xml:space="preserve"> </w:t>
      </w:r>
      <w:r w:rsidR="002E38B8" w:rsidRPr="00C2764C">
        <w:rPr>
          <w:rFonts w:ascii="Calibri" w:hAnsi="Calibri" w:cs="Calibri"/>
        </w:rPr>
        <w:t>is low</w:t>
      </w:r>
      <w:r w:rsidR="005726B9" w:rsidRPr="00C2764C">
        <w:rPr>
          <w:rFonts w:ascii="Calibri" w:hAnsi="Calibri" w:cs="Calibri"/>
        </w:rPr>
        <w:t>.</w:t>
      </w:r>
      <w:r w:rsidR="005726B9" w:rsidRPr="00C2764C">
        <w:rPr>
          <w:rFonts w:ascii="Calibri" w:hAnsi="Calibri" w:cs="Calibri"/>
        </w:rPr>
        <w:fldChar w:fldCharType="begin" w:fldLock="1"/>
      </w:r>
      <w:r w:rsidR="00FF5FD7">
        <w:rPr>
          <w:rFonts w:ascii="Calibri" w:hAnsi="Calibri" w:cs="Calibri"/>
        </w:rPr>
        <w:instrText>ADDIN CSL_CITATION {"citationItems":[{"id":"ITEM-1","itemData":{"DOI":"10.1177/0272989X06288680","ISSN":"0272-989X","PMID":"16751324","abstract":"BACKGROUND Access to elective general surgery in New Zealand is governed by clinicians' judgment of priority using a visual analog scale (VAS). This has been criticized as lacking reliability and transparency. Our objective was to describe this judgment in terms of previously elicited cues. METHODS We asked 60 general surgeons in New Zealand to assess patient vignettes using 8 VAS scales to determine priority. They then conducted judgment analysis to determine agreement between surgeons. Cluster analysis was performed to identify groups of surgeons who used different cues. Multiple regression for the combined surgeons was undertaken to determine the predictability of the 8-scale VAS. RESULTS Agreement between surgeons was poor (ra=0.48). The cause of poor agreement was mostly due to poor consensus (G) between surgeons in how they weighted criteria. Using cluster analysis, we classified the surgeons into 2 groups: 1 took more account of quality of life and diagnosis, whereas the other group placed more weight on the influence of treatment. The 8-scale VAS showed good predictability in assigning a priority score (R2=0.66). DISCUSSION The level of agreement reflects surgeons' practice variation. This is exemplified by 2 distinct surgeon groups that differ in how criteria were weighted.","author":[{"dropping-particle":"","family":"MacCormick","given":"Andrew D","non-dropping-particle":"","parse-names":false,"suffix":""},{"dropping-particle":"","family":"Parry","given":"Bryan R","non-dropping-particle":"","parse-names":false,"suffix":""}],"container-title":"Medical decision making : an international journal of the Society for Medical Decision Making","id":"ITEM-1","issue":"3","issued":{"date-parts":[["2006","5","5"]]},"page":"255-64","publisher":"Sage PublicationsSage CA: Thousand Oaks, CA","title":"Judgment analysis of surgeons' prioritization of patients for elective general surgery.","type":"article-journal","volume":"26"},"uris":["http://www.mendeley.com/documents/?uuid=ed99e31a-13db-4e25-8f46-ea829a851168"]}],"mendeley":{"formattedCitation":"&lt;sup&gt;12&lt;/sup&gt;","plainTextFormattedCitation":"12","previouslyFormattedCitation":"&lt;sup&gt;12&lt;/sup&gt;"},"properties":{"noteIndex":0},"schema":"https://github.com/citation-style-language/schema/raw/master/csl-citation.json"}</w:instrText>
      </w:r>
      <w:r w:rsidR="005726B9" w:rsidRPr="00C2764C">
        <w:rPr>
          <w:rFonts w:ascii="Calibri" w:hAnsi="Calibri" w:cs="Calibri"/>
        </w:rPr>
        <w:fldChar w:fldCharType="separate"/>
      </w:r>
      <w:r w:rsidR="00FF5FD7" w:rsidRPr="00FF5FD7">
        <w:rPr>
          <w:rFonts w:ascii="Calibri" w:hAnsi="Calibri" w:cs="Calibri"/>
          <w:noProof/>
          <w:vertAlign w:val="superscript"/>
        </w:rPr>
        <w:t>12</w:t>
      </w:r>
      <w:r w:rsidR="005726B9" w:rsidRPr="00C2764C">
        <w:rPr>
          <w:rFonts w:ascii="Calibri" w:hAnsi="Calibri" w:cs="Calibri"/>
        </w:rPr>
        <w:fldChar w:fldCharType="end"/>
      </w:r>
      <w:r w:rsidR="005726B9" w:rsidRPr="00C2764C">
        <w:rPr>
          <w:rFonts w:ascii="Calibri" w:hAnsi="Calibri" w:cs="Calibri"/>
        </w:rPr>
        <w:t xml:space="preserve"> Additionally, prioritization across disciplines is complicated by the high degree of specialization in modern medicine.</w:t>
      </w:r>
      <w:r w:rsidR="00FF5FD7">
        <w:rPr>
          <w:rFonts w:ascii="Calibri" w:eastAsiaTheme="minorEastAsia" w:hAnsi="Calibri" w:cs="Calibri"/>
        </w:rPr>
        <w:t xml:space="preserve"> Most importantly, this approach does not systematically optimize population health</w:t>
      </w:r>
      <w:r w:rsidR="00200F83" w:rsidRPr="00C2764C">
        <w:rPr>
          <w:rFonts w:ascii="Calibri" w:eastAsiaTheme="minorEastAsia" w:hAnsi="Calibri" w:cs="Calibri"/>
        </w:rPr>
        <w:t>.</w:t>
      </w:r>
      <w:r w:rsidR="00FF5FD7">
        <w:rPr>
          <w:rFonts w:ascii="Calibri" w:eastAsiaTheme="minorEastAsia" w:hAnsi="Calibri" w:cs="Calibri"/>
        </w:rPr>
        <w:t xml:space="preserve"> The perspective of maximizing population health, a </w:t>
      </w:r>
      <w:r w:rsidR="00FF5FD7" w:rsidRPr="00C2764C">
        <w:rPr>
          <w:rFonts w:ascii="Calibri" w:eastAsiaTheme="minorEastAsia" w:hAnsi="Calibri" w:cs="Calibri"/>
        </w:rPr>
        <w:t>utilitarian ethical perspective</w:t>
      </w:r>
      <w:r w:rsidR="00FF5FD7">
        <w:rPr>
          <w:rFonts w:ascii="Calibri" w:eastAsiaTheme="minorEastAsia" w:hAnsi="Calibri" w:cs="Calibri"/>
        </w:rPr>
        <w:t>,</w:t>
      </w:r>
      <w:r w:rsidR="00FF5FD7" w:rsidRPr="00C2764C">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18&lt;/sup&gt;","plainTextFormattedCitation":"18","previouslyFormattedCitation":"&lt;sup&gt;18&lt;/sup&gt;"},"properties":{"noteIndex":0},"schema":"https://github.com/citation-style-language/schema/raw/master/csl-citation.json"}</w:instrText>
      </w:r>
      <w:r w:rsidR="00FF5FD7" w:rsidRPr="00C2764C">
        <w:rPr>
          <w:rFonts w:ascii="Calibri" w:eastAsiaTheme="minorEastAsia" w:hAnsi="Calibri" w:cs="Calibri"/>
        </w:rPr>
        <w:fldChar w:fldCharType="separate"/>
      </w:r>
      <w:r w:rsidR="00FF5FD7" w:rsidRPr="00FF5FD7">
        <w:rPr>
          <w:rFonts w:ascii="Calibri" w:eastAsiaTheme="minorEastAsia" w:hAnsi="Calibri" w:cs="Calibri"/>
          <w:noProof/>
          <w:vertAlign w:val="superscript"/>
        </w:rPr>
        <w:t>18</w:t>
      </w:r>
      <w:r w:rsidR="00FF5FD7" w:rsidRPr="00C2764C">
        <w:rPr>
          <w:rFonts w:ascii="Calibri" w:eastAsiaTheme="minorEastAsia" w:hAnsi="Calibri" w:cs="Calibri"/>
        </w:rPr>
        <w:fldChar w:fldCharType="end"/>
      </w:r>
      <w:r w:rsidR="00FF5FD7" w:rsidRPr="00C2764C">
        <w:rPr>
          <w:rFonts w:ascii="Calibri" w:eastAsiaTheme="minorEastAsia" w:hAnsi="Calibri" w:cs="Calibri"/>
        </w:rPr>
        <w:t xml:space="preserve"> </w:t>
      </w:r>
      <w:r w:rsidR="00FF5FD7">
        <w:rPr>
          <w:rFonts w:ascii="Calibri" w:eastAsiaTheme="minorEastAsia" w:hAnsi="Calibri" w:cs="Calibri"/>
        </w:rPr>
        <w:t xml:space="preserve">has been described to be most defendable in times of scarcity. </w:t>
      </w:r>
      <w:r w:rsidR="00FF5FD7">
        <w:rPr>
          <w:rFonts w:ascii="Calibri" w:eastAsiaTheme="minorEastAsia" w:hAnsi="Calibri" w:cs="Calibri"/>
        </w:rPr>
        <w:fldChar w:fldCharType="begin" w:fldLock="1"/>
      </w:r>
      <w:r w:rsidR="00FF5FD7">
        <w:rPr>
          <w:rFonts w:ascii="Calibri" w:eastAsiaTheme="minorEastAsia" w:hAnsi="Calibri" w:cs="Calibri"/>
        </w:rPr>
        <w:instrText>ADDIN CSL_CITATION {"citationItems":[{"id":"ITEM-1","itemData":{"author":[{"dropping-particle":"","family":"Vergano","given":"Marco","non-dropping-particle":"","parse-names":false,"suffix":""},{"dropping-particle":"","family":"Bertolini","given":"Guido","non-dropping-particle":"","parse-names":false,"suffix":""},{"dropping-particle":"","family":"Giannini","given":"Alberto","non-dropping-particle":"","parse-names":false,"suffix":""},{"dropping-particle":"","family":"Gristina","given":"Giuseppe","non-dropping-particle":"","parse-names":false,"suffix":""},{"dropping-particle":"","family":"Livigni","given":"Sergio","non-dropping-particle":"","parse-names":false,"suffix":""},{"dropping-particle":"","family":"Mistraletti","given":"Giovanni","non-dropping-particle":"","parse-names":false,"suffix":""},{"dropping-particle":"","family":"Petrini","given":"Flavia","non-dropping-particle":"","parse-names":false,"suffix":""}],"id":"ITEM-1","issued":{"date-parts":[["2020"]]},"title":"Clinical Ethics Recommendations for the Allocation of Intensive Care Treatments in exceptional, resource-limited circumstances","type":"report"},"uris":["http://www.mendeley.com/documents/?uuid=71749a62-145f-3da6-805a-d8805589e6d8"]},{"id":"ITEM-2","itemData":{"DOI":"10.1378/chest.14-0742","ISSN":"19313543","abstract":"BACKGROUND: Mass critical care entails time-sensitive decisions and changes in the standard of care that it is possible to deliver. These circumstances increase provider uncertainty as well as patients' vulnerability and may, therefore, jeopardize disciplined, ethical decision-making. Planning for pandemics and disasters should incorporate ethics guidance to support providers who may otherwise make ad hoc patient care decisions that overstep ethical boundaries. This article provides consensus-developed suggestions about ethical challenges in caring for the critically ill or injured during pandemics or disasters. The suggestions in this article are important for all of those involved in any pandemic or disaster with multiple critically ill or injured patients, including front-line clinicians, hospital administrators, and public health or government officials. METHODS: We adapted the American College of Chest Physicians (CHEST) Guidelines Oversight Committee's methodology to develop suggestions. Twenty-four key questions were developed, and literature searches were conducted to identify evidence for suggestions. The detailed literature reviews produced 144 articles. Based on their expertise within this domain, panel members also supplemented the literature search with governmental publications, interdisciplinary workgroup consensus documents, and other information not retrieved through PubMed. The literature in this field is not suitable to support evidence-based recommendations. Therefore, the panel developed expert opinion-based suggestions using a modified Delphi process. RESULTS: We report the suggestions that focus on five essential domains: triage and allocation, ethical concerns of patients and families, ethical responsibilities to providers, conduct of research, and international concerns. CONCLUSIONS: Ethics issues permeate virtually all aspects of pandemic and disaster response. We have addressed some of the most pressing issues, focusing on five essential domains: triage and allocation, ethical concerns of patients and families, ethical responsibilities to providers, conduct of research, and international concerns. Our suggestions reflect the consensus of the Task Force. We recognize, however, that some suggestions, including those related to end-of-life care, may be controversial. We highlight the need for additional research and dialogue in articulating values to guide health-care decisions during disasters.","author":[{"dropping-particle":"","family":"Daugherty Biddison","given":"Lee","non-dropping-particle":"","parse-names":false,"suffix":""},{"dropping-particle":"","family":"Berkowitz","given":"Kenneth A.","non-dropping-particle":"","parse-names":false,"suffix":""},{"dropping-particle":"","family":"Courtney","given":"Brooke","non-dropping-particle":"","parse-names":false,"suffix":""},{"dropping-particle":"","family":"Jong","given":"Marla J.","non-dropping-particle":"De","parse-names":false,"suffix":""},{"dropping-particle":"V.","family":"Devereaux","given":"Asha","non-dropping-particle":"","parse-names":false,"suffix":""},{"dropping-particle":"","family":"Kissoon","given":"Niranjan","non-dropping-particle":"","parse-names":false,"suffix":""},{"dropping-particle":"","family":"Roxland","given":"Beth E.","non-dropping-particle":"","parse-names":false,"suffix":""},{"dropping-particle":"","family":"Sprung","given":"Charles L.","non-dropping-particle":"","parse-names":false,"suffix":""},{"dropping-particle":"","family":"Dichter","given":"Jeffrey R.","non-dropping-particle":"","parse-names":false,"suffix":""},{"dropping-particle":"","family":"Christian","given":"Michael D.","non-dropping-particle":"","parse-names":false,"suffix":""},{"dropping-particle":"","family":"Powell","given":"Tia","non-dropping-particle":"","parse-names":false,"suffix":""}],"container-title":"Chest","id":"ITEM-2","issue":"4 Suppl","issued":{"date-parts":[["2014","10","1"]]},"page":"e145S-e155S","publisher":"Elsevier Inc","title":"Ethical considerations: Care of the critically ill and injured during pandemics and disasters: CHEST consensus statement","type":"article-journal","volume":"146"},"uris":["http://www.mendeley.com/documents/?uuid=84ca953d-22e6-3322-ab50-d8c76a930e5d"]},{"id":"ITEM-3","itemData":{"author":[{"dropping-particle":"","family":"Bayer","given":"Ronald","non-dropping-particle":"","parse-names":false,"suffix":""}],"id":"ITEM-3","issued":{"date-parts":[["2011"]]},"title":"Ethical Considerations for Decision Making Regarding Allocation of Mechanical Ventilators during a Severe Influenza Pandemic or Other Public Health Emergency","type":"report"},"uris":["http://www.mendeley.com/documents/?uuid=d08205da-802d-39cc-a4af-857b4e12229b"]},{"id":"ITEM-4","itemData":{"author":[{"dropping-particle":"","family":"York State Department of Health","given":"New","non-dropping-particle":"","parse-names":false,"suffix":""}],"id":"ITEM-4","issued":{"date-parts":[["2015"]]},"title":"VENTILATOR ALLOCATION GUIDELINES New York State Task Force on Life and the Law New York State Department of Health","type":"report"},"uris":["http://www.mendeley.com/documents/?uuid=3b52dff7-276d-383f-aefd-b0b9390ba647"]},{"id":"ITEM-5","itemData":{"URL":"https://www.hsj.co.uk/swine-flu/responding-to-pandemic-influenza-the-ethical-framework-for-policy-and-planning/5005219.article","accessed":{"date-parts":[["2020","5","17"]]},"author":[{"dropping-particle":"","family":"Toner","given":"Eric","non-dropping-particle":"","parse-names":false,"suffix":""},{"dropping-particle":"","family":"Waldhorn","given":"Richard","non-dropping-particle":"","parse-names":false,"suffix":""}],"id":"ITEM-5","issued":{"date-parts":[["2020"]]},"title":"Responding to pandemic influenza - The ethical framework for policy and planning | Information | Health Service Journal","type":"webpage"},"uris":["http://www.mendeley.com/documents/?uuid=8de40761-8611-309c-8560-38fce7062392"]},{"id":"ITEM-6","itemData":{"DOI":"10.1056/NEJMsb2005114","ISSN":"15334406","PMID":"32202722","author":[{"dropping-particle":"","family":"Emanuel","given":"Ezekiel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medicine","id":"ITEM-6","issued":{"date-parts":[["2020"]]},"note":"No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2,13–17&lt;/sup&gt;","plainTextFormattedCitation":"2,13–17","previouslyFormattedCitation":"&lt;sup&gt;2,13–17&lt;/sup&gt;"},"properties":{"noteIndex":0},"schema":"https://github.com/citation-style-language/schema/raw/master/csl-citation.json"}</w:instrText>
      </w:r>
      <w:r w:rsidR="00FF5FD7">
        <w:rPr>
          <w:rFonts w:ascii="Calibri" w:eastAsiaTheme="minorEastAsia" w:hAnsi="Calibri" w:cs="Calibri"/>
        </w:rPr>
        <w:fldChar w:fldCharType="separate"/>
      </w:r>
      <w:r w:rsidR="00FF5FD7" w:rsidRPr="00FF5FD7">
        <w:rPr>
          <w:rFonts w:ascii="Calibri" w:eastAsiaTheme="minorEastAsia" w:hAnsi="Calibri" w:cs="Calibri"/>
          <w:noProof/>
          <w:vertAlign w:val="superscript"/>
        </w:rPr>
        <w:t>2,13–17</w:t>
      </w:r>
      <w:r w:rsidR="00FF5FD7">
        <w:rPr>
          <w:rFonts w:ascii="Calibri" w:eastAsiaTheme="minorEastAsia" w:hAnsi="Calibri" w:cs="Calibri"/>
        </w:rPr>
        <w:fldChar w:fldCharType="end"/>
      </w:r>
      <w:r w:rsidR="4C608E21" w:rsidRPr="00C2764C">
        <w:rPr>
          <w:rFonts w:ascii="Calibri" w:eastAsiaTheme="minorEastAsia" w:hAnsi="Calibri" w:cs="Calibri"/>
        </w:rPr>
        <w:t xml:space="preserve"> </w:t>
      </w:r>
    </w:p>
    <w:p w14:paraId="756CB6DB" w14:textId="77777777" w:rsidR="00955A8C" w:rsidRPr="00C2764C" w:rsidRDefault="00955A8C" w:rsidP="00153762">
      <w:pPr>
        <w:spacing w:line="276" w:lineRule="auto"/>
        <w:rPr>
          <w:rFonts w:ascii="Calibri" w:eastAsiaTheme="minorEastAsia" w:hAnsi="Calibri" w:cs="Calibri"/>
        </w:rPr>
      </w:pPr>
    </w:p>
    <w:p w14:paraId="3D64ACD5" w14:textId="2F595F10" w:rsidR="00404879" w:rsidRDefault="004A5E8C" w:rsidP="00EF191E">
      <w:pPr>
        <w:spacing w:line="276" w:lineRule="auto"/>
        <w:rPr>
          <w:rFonts w:ascii="Calibri" w:eastAsia="Calibri" w:hAnsi="Calibri" w:cs="Calibri"/>
        </w:rPr>
      </w:pPr>
      <w:r w:rsidRPr="004A5E8C">
        <w:rPr>
          <w:rFonts w:ascii="Calibri" w:eastAsia="Calibri" w:hAnsi="Calibri" w:cs="Calibri"/>
        </w:rPr>
        <w:t>To guide prioritization of semi-elective surgeries across disciplines from a utilitarian perspective</w:t>
      </w:r>
      <w:r>
        <w:rPr>
          <w:rFonts w:ascii="Calibri" w:eastAsia="Calibri" w:hAnsi="Calibri" w:cs="Calibri"/>
        </w:rPr>
        <w:t>,</w:t>
      </w:r>
      <w:r w:rsidRPr="004A5E8C">
        <w:rPr>
          <w:rFonts w:ascii="Calibri" w:eastAsia="Calibri" w:hAnsi="Calibri" w:cs="Calibri"/>
        </w:rPr>
        <w:t xml:space="preserve"> our study aims to develop a decision model to estimate the impact of postponing surgery on health.</w:t>
      </w:r>
      <w:r>
        <w:rPr>
          <w:rFonts w:ascii="Calibri" w:eastAsia="Calibri" w:hAnsi="Calibri" w:cs="Calibri"/>
        </w:rPr>
        <w:t xml:space="preserve"> </w:t>
      </w:r>
    </w:p>
    <w:p w14:paraId="13DA0E0A" w14:textId="77777777" w:rsidR="00155FFA" w:rsidRDefault="00155FFA" w:rsidP="00EF191E">
      <w:pPr>
        <w:spacing w:line="276" w:lineRule="auto"/>
        <w:rPr>
          <w:rFonts w:ascii="Calibri" w:hAnsi="Calibri" w:cs="Calibri"/>
        </w:rPr>
      </w:pPr>
    </w:p>
    <w:p w14:paraId="23D5DC6B" w14:textId="1D82C8F9" w:rsidR="438F5BE1" w:rsidRDefault="438F5BE1" w:rsidP="00153762">
      <w:pPr>
        <w:pStyle w:val="Kop2"/>
        <w:spacing w:line="276" w:lineRule="auto"/>
        <w:rPr>
          <w:rFonts w:ascii="Calibri" w:hAnsi="Calibri" w:cs="Calibri"/>
          <w:lang w:val="en-US"/>
        </w:rPr>
      </w:pPr>
      <w:r w:rsidRPr="0092480E">
        <w:rPr>
          <w:rFonts w:ascii="Calibri" w:hAnsi="Calibri" w:cs="Calibri"/>
          <w:lang w:val="en-US"/>
        </w:rPr>
        <w:t>Methods</w:t>
      </w:r>
    </w:p>
    <w:p w14:paraId="12A0C2F4" w14:textId="3C63D1D3" w:rsidR="00155FFA" w:rsidRPr="00155FFA" w:rsidRDefault="00155FFA" w:rsidP="00155FFA">
      <w:pPr>
        <w:pStyle w:val="Kop3"/>
        <w:spacing w:line="276" w:lineRule="auto"/>
      </w:pPr>
      <w:r>
        <w:t>Overview</w:t>
      </w:r>
    </w:p>
    <w:p w14:paraId="6D9BEE3F" w14:textId="687B72F9" w:rsidR="00404879" w:rsidRDefault="00155FFA" w:rsidP="00153762">
      <w:pPr>
        <w:spacing w:line="276" w:lineRule="auto"/>
        <w:rPr>
          <w:rFonts w:ascii="Calibri" w:hAnsi="Calibri" w:cs="Calibri"/>
        </w:rPr>
      </w:pPr>
      <w:r>
        <w:rPr>
          <w:rFonts w:ascii="Calibri" w:hAnsi="Calibri" w:cs="Calibri"/>
        </w:rPr>
        <w:t>W</w:t>
      </w:r>
      <w:r w:rsidR="00F727B4">
        <w:rPr>
          <w:rFonts w:ascii="Calibri" w:hAnsi="Calibri" w:cs="Calibri"/>
        </w:rPr>
        <w:t>e selected</w:t>
      </w:r>
      <w:r w:rsidR="00263F74">
        <w:rPr>
          <w:rFonts w:ascii="Calibri" w:hAnsi="Calibri" w:cs="Calibri"/>
        </w:rPr>
        <w:t xml:space="preserve"> </w:t>
      </w:r>
      <w:r w:rsidR="002333CC">
        <w:rPr>
          <w:rFonts w:ascii="Calibri" w:hAnsi="Calibri" w:cs="Calibri"/>
        </w:rPr>
        <w:t>semi-elective</w:t>
      </w:r>
      <w:r w:rsidR="00A65560">
        <w:rPr>
          <w:rStyle w:val="Voetnootmarkering"/>
          <w:rFonts w:ascii="Calibri" w:hAnsi="Calibri" w:cs="Calibri"/>
        </w:rPr>
        <w:footnoteReference w:id="1"/>
      </w:r>
      <w:r w:rsidR="002333CC">
        <w:rPr>
          <w:rFonts w:ascii="Calibri" w:hAnsi="Calibri" w:cs="Calibri"/>
        </w:rPr>
        <w:t xml:space="preserve"> </w:t>
      </w:r>
      <w:r w:rsidR="00F727B4">
        <w:rPr>
          <w:rFonts w:ascii="Calibri" w:hAnsi="Calibri" w:cs="Calibri"/>
        </w:rPr>
        <w:t xml:space="preserve">surgeries </w:t>
      </w:r>
      <w:r w:rsidR="004A5E8C">
        <w:rPr>
          <w:rFonts w:ascii="Calibri" w:hAnsi="Calibri" w:cs="Calibri"/>
        </w:rPr>
        <w:t xml:space="preserve">most </w:t>
      </w:r>
      <w:r w:rsidR="00FA7EB3">
        <w:rPr>
          <w:rFonts w:ascii="Calibri" w:hAnsi="Calibri" w:cs="Calibri"/>
        </w:rPr>
        <w:t xml:space="preserve">frequently performed in </w:t>
      </w:r>
      <w:r w:rsidR="0083596A">
        <w:rPr>
          <w:rFonts w:ascii="Calibri" w:hAnsi="Calibri" w:cs="Calibri"/>
        </w:rPr>
        <w:t xml:space="preserve">our </w:t>
      </w:r>
      <w:r w:rsidR="00EF191E">
        <w:rPr>
          <w:rFonts w:ascii="Calibri" w:hAnsi="Calibri" w:cs="Calibri"/>
        </w:rPr>
        <w:t>institute</w:t>
      </w:r>
      <w:r w:rsidR="00263F74">
        <w:rPr>
          <w:rFonts w:ascii="Calibri" w:hAnsi="Calibri" w:cs="Calibri"/>
        </w:rPr>
        <w:t>.</w:t>
      </w:r>
      <w:r w:rsidR="0083596A">
        <w:rPr>
          <w:rFonts w:ascii="Calibri" w:hAnsi="Calibri" w:cs="Calibri"/>
        </w:rPr>
        <w:t xml:space="preserve"> </w:t>
      </w:r>
      <w:r w:rsidR="00263F74">
        <w:rPr>
          <w:rFonts w:ascii="Calibri" w:hAnsi="Calibri" w:cs="Calibri"/>
        </w:rPr>
        <w:t>W</w:t>
      </w:r>
      <w:r w:rsidR="00EF191E">
        <w:rPr>
          <w:rFonts w:ascii="Calibri" w:hAnsi="Calibri" w:cs="Calibri"/>
        </w:rPr>
        <w:t xml:space="preserve">e </w:t>
      </w:r>
      <w:r w:rsidR="00CB5958">
        <w:rPr>
          <w:rFonts w:ascii="Calibri" w:hAnsi="Calibri" w:cs="Calibri"/>
        </w:rPr>
        <w:t>collected</w:t>
      </w:r>
      <w:r w:rsidR="00B366DE">
        <w:rPr>
          <w:rFonts w:ascii="Calibri" w:hAnsi="Calibri" w:cs="Calibri"/>
        </w:rPr>
        <w:t xml:space="preserve"> </w:t>
      </w:r>
      <w:r w:rsidR="00F219CA">
        <w:rPr>
          <w:rFonts w:ascii="Calibri" w:hAnsi="Calibri" w:cs="Calibri"/>
        </w:rPr>
        <w:t>data about</w:t>
      </w:r>
      <w:r w:rsidR="00B366DE">
        <w:rPr>
          <w:rFonts w:ascii="Calibri" w:hAnsi="Calibri" w:cs="Calibri"/>
        </w:rPr>
        <w:t xml:space="preserve"> these surgeries</w:t>
      </w:r>
      <w:r w:rsidR="00CB5958">
        <w:rPr>
          <w:rFonts w:ascii="Calibri" w:hAnsi="Calibri" w:cs="Calibri"/>
        </w:rPr>
        <w:t xml:space="preserve"> and used this</w:t>
      </w:r>
      <w:r w:rsidR="00F219CA">
        <w:rPr>
          <w:rFonts w:ascii="Calibri" w:hAnsi="Calibri" w:cs="Calibri"/>
        </w:rPr>
        <w:t xml:space="preserve"> data</w:t>
      </w:r>
      <w:r w:rsidR="00323973">
        <w:rPr>
          <w:rFonts w:ascii="Calibri" w:hAnsi="Calibri" w:cs="Calibri"/>
        </w:rPr>
        <w:t xml:space="preserve"> in </w:t>
      </w:r>
      <w:r w:rsidR="00B04FAC">
        <w:rPr>
          <w:rFonts w:ascii="Calibri" w:hAnsi="Calibri" w:cs="Calibri"/>
        </w:rPr>
        <w:t xml:space="preserve">a broadly applicable </w:t>
      </w:r>
      <w:r w:rsidR="00263F74">
        <w:rPr>
          <w:rFonts w:ascii="Calibri" w:hAnsi="Calibri" w:cs="Calibri"/>
        </w:rPr>
        <w:t xml:space="preserve">computer-based </w:t>
      </w:r>
      <w:r w:rsidR="00B04FAC">
        <w:rPr>
          <w:rFonts w:ascii="Calibri" w:hAnsi="Calibri" w:cs="Calibri"/>
        </w:rPr>
        <w:t xml:space="preserve">model to estimate the effect of </w:t>
      </w:r>
      <w:r w:rsidR="002333CC">
        <w:rPr>
          <w:rFonts w:ascii="Calibri" w:hAnsi="Calibri" w:cs="Calibri"/>
        </w:rPr>
        <w:t>surgical delay</w:t>
      </w:r>
      <w:r w:rsidR="00B04FAC">
        <w:rPr>
          <w:rFonts w:ascii="Calibri" w:hAnsi="Calibri" w:cs="Calibri"/>
        </w:rPr>
        <w:t xml:space="preserve"> on survival and health related quality of life</w:t>
      </w:r>
      <w:r w:rsidR="009D493D">
        <w:rPr>
          <w:rFonts w:ascii="Calibri" w:hAnsi="Calibri" w:cs="Calibri"/>
        </w:rPr>
        <w:t xml:space="preserve"> (</w:t>
      </w:r>
      <w:proofErr w:type="spellStart"/>
      <w:r w:rsidR="009D493D">
        <w:rPr>
          <w:rFonts w:ascii="Calibri" w:hAnsi="Calibri" w:cs="Calibri"/>
        </w:rPr>
        <w:t>QoL</w:t>
      </w:r>
      <w:proofErr w:type="spellEnd"/>
      <w:r w:rsidR="009D493D">
        <w:rPr>
          <w:rFonts w:ascii="Calibri" w:hAnsi="Calibri" w:cs="Calibri"/>
        </w:rPr>
        <w:t>)</w:t>
      </w:r>
      <w:r w:rsidR="00B366DE">
        <w:rPr>
          <w:rFonts w:ascii="Calibri" w:hAnsi="Calibri" w:cs="Calibri"/>
        </w:rPr>
        <w:t xml:space="preserve">. </w:t>
      </w:r>
    </w:p>
    <w:p w14:paraId="7772DF0F" w14:textId="77777777" w:rsidR="0083596A" w:rsidRDefault="0083596A" w:rsidP="00153762">
      <w:pPr>
        <w:spacing w:line="276" w:lineRule="auto"/>
        <w:rPr>
          <w:rFonts w:ascii="Calibri" w:hAnsi="Calibri" w:cs="Calibri"/>
        </w:rPr>
      </w:pPr>
    </w:p>
    <w:p w14:paraId="7A6CF536" w14:textId="7420982C" w:rsidR="00404879" w:rsidRPr="007503B9" w:rsidRDefault="2E6165B6" w:rsidP="00153762">
      <w:pPr>
        <w:pStyle w:val="Kop3"/>
        <w:spacing w:line="276" w:lineRule="auto"/>
      </w:pPr>
      <w:r w:rsidRPr="00514AC6">
        <w:t xml:space="preserve">Patients and setting </w:t>
      </w:r>
    </w:p>
    <w:p w14:paraId="02500DCF" w14:textId="774A5C90" w:rsidR="001F564F" w:rsidRPr="00205D43" w:rsidRDefault="004C45BB" w:rsidP="00153762">
      <w:pPr>
        <w:spacing w:line="276" w:lineRule="auto"/>
        <w:rPr>
          <w:rFonts w:ascii="Calibri" w:hAnsi="Calibri" w:cs="Calibri"/>
        </w:rPr>
      </w:pPr>
      <w:r w:rsidRPr="0092480E">
        <w:rPr>
          <w:rFonts w:ascii="Calibri" w:hAnsi="Calibri" w:cs="Calibri"/>
        </w:rPr>
        <w:t>The evaluated</w:t>
      </w:r>
      <w:r w:rsidR="006C1425">
        <w:rPr>
          <w:rFonts w:ascii="Calibri" w:hAnsi="Calibri" w:cs="Calibri"/>
        </w:rPr>
        <w:t xml:space="preserve"> surgeries</w:t>
      </w:r>
      <w:r w:rsidRPr="0092480E">
        <w:rPr>
          <w:rFonts w:ascii="Calibri" w:hAnsi="Calibri" w:cs="Calibri"/>
        </w:rPr>
        <w:t xml:space="preserve"> in this study comprised of non-pediatric</w:t>
      </w:r>
      <w:r>
        <w:rPr>
          <w:rFonts w:ascii="Calibri" w:hAnsi="Calibri" w:cs="Calibri"/>
        </w:rPr>
        <w:t xml:space="preserve"> and non-obstetric</w:t>
      </w:r>
      <w:r w:rsidRPr="0092480E">
        <w:rPr>
          <w:rFonts w:ascii="Calibri" w:hAnsi="Calibri" w:cs="Calibri"/>
        </w:rPr>
        <w:t>, semi-</w:t>
      </w:r>
      <w:proofErr w:type="spellStart"/>
      <w:r w:rsidRPr="0092480E">
        <w:rPr>
          <w:rFonts w:ascii="Calibri" w:hAnsi="Calibri" w:cs="Calibri"/>
        </w:rPr>
        <w:t>elective</w:t>
      </w:r>
      <w:r w:rsidR="00FB37D0" w:rsidRPr="00FB37D0">
        <w:rPr>
          <w:rFonts w:ascii="Calibri" w:hAnsi="Calibri" w:cs="Calibri"/>
          <w:vertAlign w:val="superscript"/>
        </w:rPr>
        <w:fldChar w:fldCharType="begin"/>
      </w:r>
      <w:r w:rsidR="00FB37D0" w:rsidRPr="00FB37D0">
        <w:rPr>
          <w:rFonts w:ascii="Calibri" w:hAnsi="Calibri" w:cs="Calibri"/>
          <w:vertAlign w:val="superscript"/>
        </w:rPr>
        <w:instrText xml:space="preserve"> NOTEREF _Ref43795717 \h  \* MERGEFORMAT </w:instrText>
      </w:r>
      <w:r w:rsidR="00FB37D0" w:rsidRPr="00FB37D0">
        <w:rPr>
          <w:rFonts w:ascii="Calibri" w:hAnsi="Calibri" w:cs="Calibri"/>
          <w:vertAlign w:val="superscript"/>
        </w:rPr>
      </w:r>
      <w:r w:rsidR="00FB37D0" w:rsidRPr="00FB37D0">
        <w:rPr>
          <w:rFonts w:ascii="Calibri" w:hAnsi="Calibri" w:cs="Calibri"/>
          <w:vertAlign w:val="superscript"/>
        </w:rPr>
        <w:fldChar w:fldCharType="separate"/>
      </w:r>
      <w:r w:rsidR="00FB37D0" w:rsidRPr="00FB37D0">
        <w:rPr>
          <w:rFonts w:ascii="Calibri" w:hAnsi="Calibri" w:cs="Calibri"/>
          <w:vertAlign w:val="superscript"/>
        </w:rPr>
        <w:t>i</w:t>
      </w:r>
      <w:proofErr w:type="spellEnd"/>
      <w:r w:rsidR="00FB37D0" w:rsidRPr="00FB37D0">
        <w:rPr>
          <w:rFonts w:ascii="Calibri" w:hAnsi="Calibri" w:cs="Calibri"/>
          <w:vertAlign w:val="superscript"/>
        </w:rPr>
        <w:fldChar w:fldCharType="end"/>
      </w:r>
      <w:r w:rsidR="00A65560">
        <w:rPr>
          <w:rFonts w:ascii="Calibri" w:hAnsi="Calibri" w:cs="Calibri"/>
          <w:vertAlign w:val="superscript"/>
        </w:rPr>
        <w:t xml:space="preserve"> </w:t>
      </w:r>
      <w:r w:rsidR="00A65560">
        <w:rPr>
          <w:rFonts w:ascii="Calibri" w:hAnsi="Calibri" w:cs="Calibri"/>
        </w:rPr>
        <w:t xml:space="preserve"> </w:t>
      </w:r>
      <w:r w:rsidRPr="0092480E">
        <w:rPr>
          <w:rFonts w:ascii="Calibri" w:hAnsi="Calibri" w:cs="Calibri"/>
        </w:rPr>
        <w:t xml:space="preserve">surgeries in </w:t>
      </w:r>
      <w:r w:rsidRPr="004C45BB">
        <w:rPr>
          <w:rFonts w:ascii="Calibri" w:hAnsi="Calibri" w:cs="Calibri"/>
        </w:rPr>
        <w:t>Erasmus University Medical Center,</w:t>
      </w:r>
      <w:r w:rsidRPr="0092480E">
        <w:rPr>
          <w:rFonts w:ascii="Calibri" w:hAnsi="Calibri" w:cs="Calibri"/>
        </w:rPr>
        <w:t xml:space="preserve"> a</w:t>
      </w:r>
      <w:r w:rsidR="00242928">
        <w:rPr>
          <w:rFonts w:ascii="Calibri" w:hAnsi="Calibri" w:cs="Calibri"/>
        </w:rPr>
        <w:t xml:space="preserve">n </w:t>
      </w:r>
      <w:r w:rsidRPr="0092480E">
        <w:rPr>
          <w:rFonts w:ascii="Calibri" w:hAnsi="Calibri" w:cs="Calibri"/>
        </w:rPr>
        <w:t>academic tertiary referring hospital</w:t>
      </w:r>
      <w:r w:rsidR="00242928">
        <w:rPr>
          <w:rFonts w:ascii="Calibri" w:hAnsi="Calibri" w:cs="Calibri"/>
        </w:rPr>
        <w:t xml:space="preserve"> in the Netherlands</w:t>
      </w:r>
      <w:r w:rsidRPr="0092480E">
        <w:rPr>
          <w:rFonts w:ascii="Calibri" w:hAnsi="Calibri" w:cs="Calibri"/>
        </w:rPr>
        <w:t xml:space="preserve">. </w:t>
      </w:r>
      <w:r w:rsidR="001E7D09">
        <w:rPr>
          <w:rFonts w:ascii="Calibri" w:hAnsi="Calibri" w:cs="Calibri"/>
        </w:rPr>
        <w:t xml:space="preserve">From the </w:t>
      </w:r>
      <w:r w:rsidR="001E7D09" w:rsidRPr="004C45BB">
        <w:rPr>
          <w:rFonts w:ascii="Calibri" w:hAnsi="Calibri" w:cs="Calibri"/>
        </w:rPr>
        <w:t>electronic patient registry (</w:t>
      </w:r>
      <w:proofErr w:type="spellStart"/>
      <w:r w:rsidR="001E7D09" w:rsidRPr="004C45BB">
        <w:rPr>
          <w:rFonts w:ascii="Calibri" w:hAnsi="Calibri" w:cs="Calibri"/>
        </w:rPr>
        <w:t>ChipSoft</w:t>
      </w:r>
      <w:proofErr w:type="spellEnd"/>
      <w:r w:rsidR="001E7D09" w:rsidRPr="004C45BB">
        <w:rPr>
          <w:rFonts w:ascii="Calibri" w:hAnsi="Calibri" w:cs="Calibri"/>
        </w:rPr>
        <w:t xml:space="preserve">, </w:t>
      </w:r>
      <w:proofErr w:type="spellStart"/>
      <w:r w:rsidR="001E7D09" w:rsidRPr="004C45BB">
        <w:rPr>
          <w:rFonts w:ascii="Calibri" w:hAnsi="Calibri" w:cs="Calibri"/>
        </w:rPr>
        <w:t>Hi</w:t>
      </w:r>
      <w:r w:rsidR="001E7D09">
        <w:rPr>
          <w:rFonts w:ascii="Calibri" w:hAnsi="Calibri" w:cs="Calibri"/>
        </w:rPr>
        <w:t>X</w:t>
      </w:r>
      <w:proofErr w:type="spellEnd"/>
      <w:r w:rsidR="001E7D09" w:rsidRPr="004C45BB">
        <w:rPr>
          <w:rFonts w:ascii="Calibri" w:hAnsi="Calibri" w:cs="Calibri"/>
        </w:rPr>
        <w:t>)</w:t>
      </w:r>
      <w:r w:rsidR="001E7D09">
        <w:rPr>
          <w:rFonts w:ascii="Calibri" w:hAnsi="Calibri" w:cs="Calibri"/>
        </w:rPr>
        <w:t>, w</w:t>
      </w:r>
      <w:r w:rsidR="00447377">
        <w:rPr>
          <w:rFonts w:ascii="Calibri" w:hAnsi="Calibri" w:cs="Calibri"/>
        </w:rPr>
        <w:t xml:space="preserve">e retrieved the number of surgeries, </w:t>
      </w:r>
      <w:r w:rsidRPr="0092480E">
        <w:rPr>
          <w:rFonts w:ascii="Calibri" w:hAnsi="Calibri" w:cs="Calibri"/>
        </w:rPr>
        <w:t xml:space="preserve">surgery time, length of </w:t>
      </w:r>
      <w:r w:rsidRPr="004C45BB">
        <w:rPr>
          <w:rFonts w:ascii="Calibri" w:hAnsi="Calibri" w:cs="Calibri"/>
        </w:rPr>
        <w:t>stay at an</w:t>
      </w:r>
      <w:r w:rsidRPr="0092480E">
        <w:rPr>
          <w:rFonts w:ascii="Calibri" w:hAnsi="Calibri" w:cs="Calibri"/>
        </w:rPr>
        <w:t xml:space="preserve"> intensive care unit (ICU), and length of stay at a non-ICU of all non-urgent </w:t>
      </w:r>
      <w:r w:rsidR="006C1425">
        <w:rPr>
          <w:rFonts w:ascii="Calibri" w:hAnsi="Calibri" w:cs="Calibri"/>
        </w:rPr>
        <w:t>surgeries</w:t>
      </w:r>
      <w:r w:rsidRPr="0092480E">
        <w:rPr>
          <w:rFonts w:ascii="Calibri" w:hAnsi="Calibri" w:cs="Calibri"/>
        </w:rPr>
        <w:t xml:space="preserve"> </w:t>
      </w:r>
      <w:r>
        <w:rPr>
          <w:rFonts w:ascii="Calibri" w:hAnsi="Calibri" w:cs="Calibri"/>
        </w:rPr>
        <w:t>from</w:t>
      </w:r>
      <w:r w:rsidRPr="0092480E">
        <w:rPr>
          <w:rFonts w:ascii="Calibri" w:hAnsi="Calibri" w:cs="Calibri"/>
        </w:rPr>
        <w:t xml:space="preserve"> July 2017 </w:t>
      </w:r>
      <w:r>
        <w:rPr>
          <w:rFonts w:ascii="Calibri" w:hAnsi="Calibri" w:cs="Calibri"/>
        </w:rPr>
        <w:t>to December 2019</w:t>
      </w:r>
      <w:r w:rsidR="00EB2CAB">
        <w:rPr>
          <w:rFonts w:ascii="Calibri" w:hAnsi="Calibri" w:cs="Calibri"/>
        </w:rPr>
        <w:t xml:space="preserve">. </w:t>
      </w:r>
      <w:r w:rsidR="001E7D09">
        <w:rPr>
          <w:rFonts w:ascii="Calibri" w:hAnsi="Calibri" w:cs="Calibri"/>
        </w:rPr>
        <w:t>Next, t</w:t>
      </w:r>
      <w:r w:rsidR="00332D64">
        <w:rPr>
          <w:rFonts w:ascii="Calibri" w:hAnsi="Calibri" w:cs="Calibri"/>
        </w:rPr>
        <w:t>w</w:t>
      </w:r>
      <w:r w:rsidR="001E7D09">
        <w:rPr>
          <w:rFonts w:ascii="Calibri" w:hAnsi="Calibri" w:cs="Calibri"/>
        </w:rPr>
        <w:t>o senior clinic</w:t>
      </w:r>
      <w:r w:rsidR="00162DFF">
        <w:rPr>
          <w:rFonts w:ascii="Calibri" w:hAnsi="Calibri" w:cs="Calibri"/>
        </w:rPr>
        <w:t>ians</w:t>
      </w:r>
      <w:r w:rsidR="001E7D09">
        <w:rPr>
          <w:rFonts w:ascii="Calibri" w:hAnsi="Calibri" w:cs="Calibri"/>
        </w:rPr>
        <w:t xml:space="preserve"> selected the semi-elective surgeries from this list. </w:t>
      </w:r>
      <w:r>
        <w:rPr>
          <w:rFonts w:ascii="Calibri" w:hAnsi="Calibri" w:cs="Calibri"/>
        </w:rPr>
        <w:t xml:space="preserve">Finally, the </w:t>
      </w:r>
      <w:r w:rsidRPr="004C45BB">
        <w:rPr>
          <w:rFonts w:ascii="Calibri" w:hAnsi="Calibri" w:cs="Calibri"/>
        </w:rPr>
        <w:t xml:space="preserve">Value Based </w:t>
      </w:r>
      <w:r w:rsidR="00241B01">
        <w:rPr>
          <w:rFonts w:ascii="Calibri" w:hAnsi="Calibri" w:cs="Calibri"/>
        </w:rPr>
        <w:t>operation room (OR)</w:t>
      </w:r>
      <w:r w:rsidRPr="004C45BB">
        <w:rPr>
          <w:rFonts w:ascii="Calibri" w:hAnsi="Calibri" w:cs="Calibri"/>
        </w:rPr>
        <w:t xml:space="preserve"> team collaborators</w:t>
      </w:r>
      <w:r w:rsidR="001E7D09">
        <w:rPr>
          <w:rFonts w:ascii="Calibri" w:hAnsi="Calibri" w:cs="Calibri"/>
        </w:rPr>
        <w:t xml:space="preserve"> approved the selection</w:t>
      </w:r>
      <w:r>
        <w:rPr>
          <w:rFonts w:ascii="Calibri" w:hAnsi="Calibri" w:cs="Calibri"/>
        </w:rPr>
        <w:t>.</w:t>
      </w:r>
      <w:r w:rsidR="00205D43">
        <w:rPr>
          <w:rFonts w:ascii="Calibri" w:hAnsi="Calibri" w:cs="Calibri"/>
        </w:rPr>
        <w:t xml:space="preserve"> </w:t>
      </w:r>
      <w:r w:rsidRPr="0092480E">
        <w:rPr>
          <w:rFonts w:ascii="Calibri" w:hAnsi="Calibri" w:cs="Calibri"/>
        </w:rPr>
        <w:t xml:space="preserve">Ultimately, </w:t>
      </w:r>
      <w:r w:rsidR="00D4671E">
        <w:rPr>
          <w:rFonts w:ascii="Calibri" w:hAnsi="Calibri" w:cs="Calibri"/>
        </w:rPr>
        <w:t>43</w:t>
      </w:r>
      <w:r w:rsidRPr="0092480E">
        <w:rPr>
          <w:rFonts w:ascii="Calibri" w:hAnsi="Calibri" w:cs="Calibri"/>
        </w:rPr>
        <w:t xml:space="preserve"> semi-elective </w:t>
      </w:r>
      <w:r w:rsidR="006C1425">
        <w:rPr>
          <w:rFonts w:ascii="Calibri" w:hAnsi="Calibri" w:cs="Calibri"/>
        </w:rPr>
        <w:t>surgeries</w:t>
      </w:r>
      <w:r w:rsidRPr="0092480E">
        <w:rPr>
          <w:rFonts w:ascii="Calibri" w:hAnsi="Calibri" w:cs="Calibri"/>
        </w:rPr>
        <w:t xml:space="preserve"> were selected</w:t>
      </w:r>
      <w:r>
        <w:rPr>
          <w:rFonts w:ascii="Calibri" w:hAnsi="Calibri" w:cs="Calibri"/>
        </w:rPr>
        <w:t xml:space="preserve"> that were performed more than 80 times during the inclusion interval</w:t>
      </w:r>
      <w:r w:rsidRPr="0092480E">
        <w:rPr>
          <w:rFonts w:ascii="Calibri" w:hAnsi="Calibri" w:cs="Calibri"/>
        </w:rPr>
        <w:t xml:space="preserve">. Where relevant, we distinguished mild and severe cases undergoing the </w:t>
      </w:r>
      <w:r w:rsidR="00166F78">
        <w:rPr>
          <w:rFonts w:ascii="Calibri" w:hAnsi="Calibri" w:cs="Calibri"/>
        </w:rPr>
        <w:t>surgery</w:t>
      </w:r>
      <w:r w:rsidR="00263F74">
        <w:rPr>
          <w:rFonts w:ascii="Calibri" w:hAnsi="Calibri" w:cs="Calibri"/>
        </w:rPr>
        <w:t xml:space="preserve"> based on clinical insight of our </w:t>
      </w:r>
      <w:r w:rsidR="0041156F" w:rsidRPr="0059217B">
        <w:rPr>
          <w:rFonts w:ascii="Calibri" w:eastAsia="Calibri" w:hAnsi="Calibri" w:cs="Calibri"/>
        </w:rPr>
        <w:t>collaborators</w:t>
      </w:r>
      <w:r>
        <w:rPr>
          <w:rFonts w:ascii="Calibri" w:hAnsi="Calibri" w:cs="Calibri"/>
        </w:rPr>
        <w:t xml:space="preserve">. </w:t>
      </w:r>
    </w:p>
    <w:p w14:paraId="290C095A" w14:textId="77777777" w:rsidR="00B04FAC" w:rsidRDefault="00B04FAC" w:rsidP="00153762">
      <w:pPr>
        <w:spacing w:line="276" w:lineRule="auto"/>
        <w:rPr>
          <w:rFonts w:ascii="Calibri" w:hAnsi="Calibri" w:cs="Calibri"/>
        </w:rPr>
      </w:pPr>
    </w:p>
    <w:p w14:paraId="6CB8CEB9" w14:textId="4D77E4C5" w:rsidR="438F5BE1" w:rsidRDefault="008A38A5" w:rsidP="00153762">
      <w:pPr>
        <w:pStyle w:val="Kop3"/>
        <w:spacing w:line="276" w:lineRule="auto"/>
        <w:rPr>
          <w:rFonts w:ascii="Calibri" w:hAnsi="Calibri" w:cs="Calibri"/>
          <w:lang w:val="en-US"/>
        </w:rPr>
      </w:pPr>
      <w:r>
        <w:rPr>
          <w:rFonts w:ascii="Calibri" w:hAnsi="Calibri" w:cs="Calibri"/>
          <w:lang w:val="en-US"/>
        </w:rPr>
        <w:t>Input parameters</w:t>
      </w:r>
    </w:p>
    <w:p w14:paraId="24979F7B" w14:textId="50EDB48A" w:rsidR="00AC2E3D" w:rsidRDefault="008A38A5" w:rsidP="00153762">
      <w:pPr>
        <w:spacing w:line="276" w:lineRule="auto"/>
        <w:rPr>
          <w:rFonts w:ascii="Calibri" w:hAnsi="Calibri" w:cs="Calibri"/>
        </w:rPr>
      </w:pPr>
      <w:r w:rsidRPr="00B04FAC">
        <w:rPr>
          <w:rFonts w:ascii="Calibri" w:hAnsi="Calibri" w:cs="Calibri"/>
        </w:rPr>
        <w:t xml:space="preserve">The model required </w:t>
      </w:r>
      <w:r w:rsidR="00966B36">
        <w:rPr>
          <w:rFonts w:ascii="Calibri" w:hAnsi="Calibri" w:cs="Calibri"/>
        </w:rPr>
        <w:t>7</w:t>
      </w:r>
      <w:r w:rsidRPr="00B04FAC">
        <w:rPr>
          <w:rFonts w:ascii="Calibri" w:hAnsi="Calibri" w:cs="Calibri"/>
        </w:rPr>
        <w:t xml:space="preserve"> input parameters: </w:t>
      </w:r>
      <w:r w:rsidR="001F564F">
        <w:rPr>
          <w:rFonts w:ascii="Calibri" w:hAnsi="Calibri" w:cs="Calibri"/>
        </w:rPr>
        <w:t xml:space="preserve">1) </w:t>
      </w:r>
      <w:r w:rsidRPr="00B04FAC">
        <w:rPr>
          <w:rFonts w:ascii="Calibri" w:hAnsi="Calibri" w:cs="Calibri"/>
        </w:rPr>
        <w:t>survival rates pr</w:t>
      </w:r>
      <w:r w:rsidR="001F564F">
        <w:rPr>
          <w:rFonts w:ascii="Calibri" w:hAnsi="Calibri" w:cs="Calibri"/>
        </w:rPr>
        <w:t>e-surgery, 2) survival rate</w:t>
      </w:r>
      <w:r w:rsidRPr="00B04FAC">
        <w:rPr>
          <w:rFonts w:ascii="Calibri" w:hAnsi="Calibri" w:cs="Calibri"/>
        </w:rPr>
        <w:t xml:space="preserve"> post-surgery, </w:t>
      </w:r>
      <w:r w:rsidR="001F564F">
        <w:rPr>
          <w:rFonts w:ascii="Calibri" w:hAnsi="Calibri" w:cs="Calibri"/>
        </w:rPr>
        <w:t xml:space="preserve">3) </w:t>
      </w:r>
      <w:proofErr w:type="spellStart"/>
      <w:r w:rsidR="009D493D">
        <w:rPr>
          <w:rFonts w:ascii="Calibri" w:hAnsi="Calibri" w:cs="Calibri"/>
        </w:rPr>
        <w:t>QoL</w:t>
      </w:r>
      <w:proofErr w:type="spellEnd"/>
      <w:r w:rsidR="001F564F">
        <w:rPr>
          <w:rFonts w:ascii="Calibri" w:hAnsi="Calibri" w:cs="Calibri"/>
        </w:rPr>
        <w:t xml:space="preserve"> pre-surgery,</w:t>
      </w:r>
      <w:r w:rsidR="009D493D">
        <w:rPr>
          <w:rFonts w:ascii="Calibri" w:hAnsi="Calibri" w:cs="Calibri"/>
        </w:rPr>
        <w:t xml:space="preserve"> </w:t>
      </w:r>
      <w:r w:rsidR="001F564F">
        <w:rPr>
          <w:rFonts w:ascii="Calibri" w:hAnsi="Calibri" w:cs="Calibri"/>
        </w:rPr>
        <w:t xml:space="preserve">4) </w:t>
      </w:r>
      <w:proofErr w:type="spellStart"/>
      <w:r w:rsidR="001F564F">
        <w:rPr>
          <w:rFonts w:ascii="Calibri" w:hAnsi="Calibri" w:cs="Calibri"/>
        </w:rPr>
        <w:t>QoL</w:t>
      </w:r>
      <w:proofErr w:type="spellEnd"/>
      <w:r w:rsidR="001F564F">
        <w:rPr>
          <w:rFonts w:ascii="Calibri" w:hAnsi="Calibri" w:cs="Calibri"/>
        </w:rPr>
        <w:t xml:space="preserve"> post-</w:t>
      </w:r>
      <w:r w:rsidR="004D34C6">
        <w:rPr>
          <w:rFonts w:ascii="Calibri" w:hAnsi="Calibri" w:cs="Calibri"/>
        </w:rPr>
        <w:t>surgery, 5</w:t>
      </w:r>
      <w:r w:rsidR="001F564F">
        <w:rPr>
          <w:rFonts w:ascii="Calibri" w:hAnsi="Calibri" w:cs="Calibri"/>
        </w:rPr>
        <w:t xml:space="preserve">) </w:t>
      </w:r>
      <w:r w:rsidRPr="00B04FAC">
        <w:rPr>
          <w:rFonts w:ascii="Calibri" w:hAnsi="Calibri" w:cs="Calibri"/>
        </w:rPr>
        <w:t xml:space="preserve">mean age of patients undergoing the </w:t>
      </w:r>
      <w:r w:rsidR="00166F78">
        <w:rPr>
          <w:rFonts w:ascii="Calibri" w:hAnsi="Calibri" w:cs="Calibri"/>
        </w:rPr>
        <w:t>surgery</w:t>
      </w:r>
      <w:r w:rsidR="001F564F">
        <w:rPr>
          <w:rFonts w:ascii="Calibri" w:hAnsi="Calibri" w:cs="Calibri"/>
        </w:rPr>
        <w:t xml:space="preserve">, 6) </w:t>
      </w:r>
      <w:r w:rsidRPr="00B04FAC">
        <w:rPr>
          <w:rFonts w:ascii="Calibri" w:hAnsi="Calibri" w:cs="Calibri"/>
        </w:rPr>
        <w:t>time until no effect of treatment can be expected on survival or</w:t>
      </w:r>
      <w:r w:rsidR="001F564F">
        <w:rPr>
          <w:rFonts w:ascii="Calibri" w:hAnsi="Calibri" w:cs="Calibri"/>
        </w:rPr>
        <w:t xml:space="preserve"> 7)</w:t>
      </w:r>
      <w:r w:rsidRPr="00B04FAC">
        <w:rPr>
          <w:rFonts w:ascii="Calibri" w:hAnsi="Calibri" w:cs="Calibri"/>
        </w:rPr>
        <w:t xml:space="preserve"> </w:t>
      </w:r>
      <w:r w:rsidR="00966B36" w:rsidRPr="00B04FAC">
        <w:rPr>
          <w:rFonts w:ascii="Calibri" w:hAnsi="Calibri" w:cs="Calibri"/>
        </w:rPr>
        <w:t xml:space="preserve">time until no effect of treatment can be expected on </w:t>
      </w:r>
      <w:proofErr w:type="spellStart"/>
      <w:r w:rsidR="009D493D">
        <w:rPr>
          <w:rFonts w:ascii="Calibri" w:hAnsi="Calibri" w:cs="Calibri"/>
        </w:rPr>
        <w:t>QoL</w:t>
      </w:r>
      <w:proofErr w:type="spellEnd"/>
      <w:r w:rsidR="00955D8D">
        <w:rPr>
          <w:rFonts w:ascii="Calibri" w:hAnsi="Calibri" w:cs="Calibri"/>
        </w:rPr>
        <w:t xml:space="preserve"> (see Appendix A)</w:t>
      </w:r>
      <w:r w:rsidRPr="00B04FAC">
        <w:rPr>
          <w:rFonts w:ascii="Calibri" w:hAnsi="Calibri" w:cs="Calibri"/>
        </w:rPr>
        <w:t>.</w:t>
      </w:r>
      <w:r w:rsidR="009D493D" w:rsidRPr="009D493D">
        <w:rPr>
          <w:rFonts w:ascii="Calibri" w:hAnsi="Calibri" w:cs="Calibri"/>
        </w:rPr>
        <w:t xml:space="preserve"> </w:t>
      </w:r>
      <w:r w:rsidR="00112E26">
        <w:rPr>
          <w:rFonts w:ascii="Calibri" w:hAnsi="Calibri" w:cs="Calibri"/>
        </w:rPr>
        <w:t xml:space="preserve">The class of collected evidence was defined as class I (Randomized Controlled Trials (RCT) or systematic reviews of RCTs), class </w:t>
      </w:r>
      <w:proofErr w:type="spellStart"/>
      <w:r w:rsidR="00112E26">
        <w:rPr>
          <w:rFonts w:ascii="Calibri" w:hAnsi="Calibri" w:cs="Calibri"/>
        </w:rPr>
        <w:t>IIa</w:t>
      </w:r>
      <w:proofErr w:type="spellEnd"/>
      <w:r w:rsidR="00112E26">
        <w:rPr>
          <w:rFonts w:ascii="Calibri" w:hAnsi="Calibri" w:cs="Calibri"/>
        </w:rPr>
        <w:t xml:space="preserve"> (Prospective observational studies, before-after studies), class </w:t>
      </w:r>
      <w:proofErr w:type="spellStart"/>
      <w:r w:rsidR="00112E26">
        <w:rPr>
          <w:rFonts w:ascii="Calibri" w:hAnsi="Calibri" w:cs="Calibri"/>
        </w:rPr>
        <w:t>IIb</w:t>
      </w:r>
      <w:proofErr w:type="spellEnd"/>
      <w:r w:rsidR="00112E26">
        <w:rPr>
          <w:rFonts w:ascii="Calibri" w:hAnsi="Calibri" w:cs="Calibri"/>
        </w:rPr>
        <w:t xml:space="preserve"> (Retrospective observational studies, expert panels for the utilities, national registries), and class III (expert opinion).</w:t>
      </w:r>
      <w:r w:rsidR="0059217B">
        <w:rPr>
          <w:rFonts w:ascii="Calibri" w:hAnsi="Calibri" w:cs="Calibri"/>
        </w:rPr>
        <w:t xml:space="preserve"> </w:t>
      </w:r>
    </w:p>
    <w:p w14:paraId="6449E01F" w14:textId="77777777" w:rsidR="00AC2E3D" w:rsidRDefault="00AC2E3D" w:rsidP="00153762">
      <w:pPr>
        <w:spacing w:line="276" w:lineRule="auto"/>
        <w:rPr>
          <w:rFonts w:ascii="Calibri" w:hAnsi="Calibri" w:cs="Calibri"/>
        </w:rPr>
      </w:pPr>
    </w:p>
    <w:p w14:paraId="17406830" w14:textId="77777777" w:rsidR="008A38A5" w:rsidRPr="00514AC6" w:rsidRDefault="008A38A5" w:rsidP="00153762">
      <w:pPr>
        <w:pStyle w:val="Kop3"/>
        <w:spacing w:line="276" w:lineRule="auto"/>
      </w:pPr>
      <w:r w:rsidRPr="00514AC6">
        <w:t>Markov model</w:t>
      </w:r>
    </w:p>
    <w:p w14:paraId="619E1963" w14:textId="21AC1893" w:rsidR="008A38A5" w:rsidRPr="00574410" w:rsidRDefault="00112E26" w:rsidP="00153762">
      <w:pPr>
        <w:spacing w:line="276" w:lineRule="auto"/>
        <w:rPr>
          <w:rFonts w:ascii="Calibri" w:hAnsi="Calibri" w:cs="Calibri"/>
        </w:rPr>
      </w:pPr>
      <w:r>
        <w:rPr>
          <w:rFonts w:ascii="Calibri" w:hAnsi="Calibri" w:cs="Calibri"/>
        </w:rPr>
        <w:t>W</w:t>
      </w:r>
      <w:r w:rsidR="008A38A5" w:rsidRPr="0092480E">
        <w:rPr>
          <w:rFonts w:ascii="Calibri" w:hAnsi="Calibri" w:cs="Calibri"/>
        </w:rPr>
        <w:t xml:space="preserve">e developed a three-state </w:t>
      </w:r>
      <w:r w:rsidR="000F35D3">
        <w:rPr>
          <w:rFonts w:ascii="Calibri" w:eastAsia="Calibri" w:hAnsi="Calibri" w:cs="Calibri"/>
        </w:rPr>
        <w:t xml:space="preserve">cohort state-transition model. This model </w:t>
      </w:r>
      <w:r w:rsidR="000F35D3" w:rsidRPr="0092480E">
        <w:rPr>
          <w:rFonts w:ascii="Calibri" w:hAnsi="Calibri" w:cs="Calibri"/>
        </w:rPr>
        <w:t xml:space="preserve">simulates a hypothetical cohort of patients over a defined period in </w:t>
      </w:r>
      <w:r w:rsidR="000F35D3">
        <w:rPr>
          <w:rFonts w:ascii="Calibri" w:hAnsi="Calibri" w:cs="Calibri"/>
        </w:rPr>
        <w:t xml:space="preserve">fixed time intervals, called </w:t>
      </w:r>
      <w:r w:rsidR="000F35D3" w:rsidRPr="0092480E">
        <w:rPr>
          <w:rFonts w:ascii="Calibri" w:hAnsi="Calibri" w:cs="Calibri"/>
        </w:rPr>
        <w:t>cycles</w:t>
      </w:r>
      <w:r w:rsidR="000F35D3">
        <w:rPr>
          <w:rFonts w:ascii="Calibri" w:hAnsi="Calibri" w:cs="Calibri"/>
        </w:rPr>
        <w:t>,</w:t>
      </w:r>
      <w:r w:rsidR="000F35D3" w:rsidRPr="0092480E">
        <w:rPr>
          <w:rFonts w:ascii="Calibri" w:hAnsi="Calibri" w:cs="Calibri"/>
        </w:rPr>
        <w:t xml:space="preserve"> to estimate the average time individuals spend in the various health </w:t>
      </w:r>
      <w:r w:rsidR="000F35D3">
        <w:rPr>
          <w:rFonts w:ascii="Calibri" w:hAnsi="Calibri" w:cs="Calibri"/>
        </w:rPr>
        <w:t>conditions, called health states</w:t>
      </w:r>
      <w:r w:rsidR="000F35D3" w:rsidRPr="0092480E">
        <w:rPr>
          <w:rFonts w:ascii="Calibri" w:hAnsi="Calibri" w:cs="Calibri"/>
        </w:rPr>
        <w:t>.</w:t>
      </w:r>
      <w:r w:rsidR="000F35D3" w:rsidRPr="0092480E">
        <w:rPr>
          <w:rFonts w:ascii="Calibri" w:hAnsi="Calibri" w:cs="Calibri"/>
        </w:rPr>
        <w:fldChar w:fldCharType="begin" w:fldLock="1"/>
      </w:r>
      <w:r w:rsidR="00FF5FD7">
        <w:rPr>
          <w:rFonts w:ascii="Calibri" w:hAnsi="Calibri" w:cs="Calibri"/>
        </w:rPr>
        <w:instrText>ADDIN CSL_CITATION {"citationItems":[{"id":"ITEM-1","itemData":{"DOI":"10.1016/j.jval.2012.06.014","ISBN":"1524-4733","ISSN":"10983015","PMID":"22999128","abstract":"Models—mathematical frameworks that facilitate estimation of the consequences of health care decisions—have become essential tools for health technology assessment. Evolution of the methods since the first ISPOR modeling task force reported in 2003 has led to a new task force, jointly convened with the Society for Medical Decision Making, and this series of seven papers presents the updated recommendations for best practices in conceptualizing models; implementing state–transition approaches, discrete event simulations, or dynamic transmission models; dealing with uncertainty; and validating and reporting models transparently. This overview introduces the work of the task force, provides all the recommendations, and discusses some quandaries that require further elucidation. The audience for these papers includes those who build models, stakeholders who utilize their results, and, indeed, anyone concerned with the use of models to support decision making.","author":[{"dropping-particle":"","family":"Siebert","given":"Uwe","non-dropping-particle":"","parse-names":false,"suffix":""},{"dropping-particle":"","family":"Alagoz","given":"Oguzhan","non-dropping-particle":"","parse-names":false,"suffix":""},{"dropping-particle":"","family":"Bayoumi","given":"Ahmed M.","non-dropping-particle":"","parse-names":false,"suffix":""},{"dropping-particle":"","family":"Jahn","given":"Beate","non-dropping-particle":"","parse-names":false,"suffix":""},{"dropping-particle":"","family":"Owens","given":"Douglas K.","non-dropping-particle":"","parse-names":false,"suffix":""},{"dropping-particle":"","family":"Cohen","given":"David J.","non-dropping-particle":"","parse-names":false,"suffix":""},{"dropping-particle":"","family":"Kuntz","given":"Karen M.","non-dropping-particle":"","parse-names":false,"suffix":""}],"container-title":"Value in Health","id":"ITEM-1","issue":"6","issued":{"date-parts":[["2012","9"]]},"note":"From Duplicate 2 (State-transition modeling: a report of the ISPOR-SMDM Modeling Good Research Practices Task Force-3. - Siebert, Uwe; Alagoz, Oguzhan; Bayoumi, Ahmed M; Jahn, Beate; Owens, Douglas K; Cohen, David J; Kuntz, Karen M)\n\nCohort &amp;amp; individual level","page":"812-820","title":"State-Transition Modeling: A Report of the ISPOR-SMDM Modeling Good Research Practices Task Force-3","type":"article-journal","volume":"15"},"uris":["http://www.mendeley.com/documents/?uuid=b725dc22-d83d-4fe8-b97b-2c6fc30e0a59"]},{"id":"ITEM-2","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-2","issued":{"date-parts":[["2003"]]},"publisher":"Cambridge University Press","publisher-place":"Cambridge","title":"Decision Making in Health and Medicine: Integrating Evidence and Values","type":"book"},"uris":["http://www.mendeley.com/documents/?uuid=fe420a21-4b6d-3a9c-995a-32d05188fb16"]}],"mendeley":{"formattedCitation":"&lt;sup&gt;19,20&lt;/sup&gt;","plainTextFormattedCitation":"19,20","previouslyFormattedCitation":"&lt;sup&gt;19,20&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19,20</w:t>
      </w:r>
      <w:r w:rsidR="000F35D3" w:rsidRPr="0092480E">
        <w:rPr>
          <w:rFonts w:ascii="Calibri" w:hAnsi="Calibri" w:cs="Calibri"/>
        </w:rPr>
        <w:fldChar w:fldCharType="end"/>
      </w:r>
      <w:r w:rsidR="000F35D3">
        <w:rPr>
          <w:rFonts w:ascii="Calibri" w:hAnsi="Calibri" w:cs="Calibri"/>
        </w:rPr>
        <w:t xml:space="preserve"> </w:t>
      </w:r>
      <w:r w:rsidR="000F35D3">
        <w:rPr>
          <w:rFonts w:ascii="Calibri" w:eastAsia="Calibri" w:hAnsi="Calibri" w:cs="Calibri"/>
        </w:rPr>
        <w:t>Individuals could transition between</w:t>
      </w:r>
      <w:r w:rsidR="008A38A5" w:rsidRPr="0092480E">
        <w:rPr>
          <w:rFonts w:ascii="Calibri" w:eastAsia="Calibri" w:hAnsi="Calibri" w:cs="Calibri"/>
        </w:rPr>
        <w:t xml:space="preserve"> a preoperative state, a postoperative state, and a dead state (Figure 1).</w:t>
      </w:r>
      <w:r w:rsidR="008A38A5" w:rsidRPr="0092480E">
        <w:rPr>
          <w:rFonts w:ascii="Calibri" w:hAnsi="Calibri" w:cs="Calibri"/>
        </w:rPr>
        <w:t xml:space="preserve"> </w:t>
      </w:r>
      <w:r w:rsidR="000F35D3" w:rsidRPr="0092480E">
        <w:rPr>
          <w:rFonts w:ascii="Calibri" w:hAnsi="Calibri" w:cs="Calibri"/>
        </w:rPr>
        <w:t>Based on the time spent in these states, health benefits</w:t>
      </w:r>
      <w:r w:rsidR="000F35D3">
        <w:rPr>
          <w:rFonts w:ascii="Calibri" w:hAnsi="Calibri" w:cs="Calibri"/>
        </w:rPr>
        <w:t>,</w:t>
      </w:r>
      <w:r w:rsidR="000F35D3" w:rsidRPr="0092480E">
        <w:rPr>
          <w:rFonts w:ascii="Calibri" w:hAnsi="Calibri" w:cs="Calibri"/>
        </w:rPr>
        <w:t xml:space="preserve"> </w:t>
      </w:r>
      <w:r w:rsidR="000F35D3">
        <w:rPr>
          <w:rFonts w:ascii="Calibri" w:hAnsi="Calibri" w:cs="Calibri"/>
        </w:rPr>
        <w:t>like</w:t>
      </w:r>
      <w:r w:rsidR="000F35D3" w:rsidRPr="0092480E">
        <w:rPr>
          <w:rFonts w:ascii="Calibri" w:hAnsi="Calibri" w:cs="Calibri"/>
        </w:rPr>
        <w:t xml:space="preserve"> life years </w:t>
      </w:r>
      <w:r w:rsidR="00146376">
        <w:rPr>
          <w:rFonts w:ascii="Calibri" w:hAnsi="Calibri" w:cs="Calibri"/>
        </w:rPr>
        <w:t xml:space="preserve">(LYs) </w:t>
      </w:r>
      <w:r w:rsidR="000F35D3" w:rsidRPr="0092480E">
        <w:rPr>
          <w:rFonts w:ascii="Calibri" w:hAnsi="Calibri" w:cs="Calibri"/>
        </w:rPr>
        <w:t xml:space="preserve">or </w:t>
      </w:r>
      <w:r w:rsidR="00A86729">
        <w:rPr>
          <w:rFonts w:ascii="Calibri" w:hAnsi="Calibri" w:cs="Calibri"/>
        </w:rPr>
        <w:t>quality adjusted lif</w:t>
      </w:r>
      <w:r w:rsidR="00205D43">
        <w:rPr>
          <w:rFonts w:ascii="Calibri" w:hAnsi="Calibri" w:cs="Calibri"/>
        </w:rPr>
        <w:t xml:space="preserve">e </w:t>
      </w:r>
      <w:r w:rsidR="00A86729">
        <w:rPr>
          <w:rFonts w:ascii="Calibri" w:hAnsi="Calibri" w:cs="Calibri"/>
        </w:rPr>
        <w:t>years (</w:t>
      </w:r>
      <w:r w:rsidR="000F35D3" w:rsidRPr="0092480E">
        <w:rPr>
          <w:rFonts w:ascii="Calibri" w:hAnsi="Calibri" w:cs="Calibri"/>
        </w:rPr>
        <w:t>QALYs</w:t>
      </w:r>
      <w:r w:rsidR="00A86729">
        <w:rPr>
          <w:rFonts w:ascii="Calibri" w:hAnsi="Calibri" w:cs="Calibri"/>
        </w:rPr>
        <w:t>)</w:t>
      </w:r>
      <w:r w:rsidR="000F35D3">
        <w:rPr>
          <w:rFonts w:ascii="Calibri" w:hAnsi="Calibri" w:cs="Calibri"/>
        </w:rPr>
        <w:t xml:space="preserve"> are </w:t>
      </w:r>
      <w:r w:rsidR="000F35D3" w:rsidRPr="0092480E">
        <w:rPr>
          <w:rFonts w:ascii="Calibri" w:hAnsi="Calibri" w:cs="Calibri"/>
        </w:rPr>
        <w:t>calculated.</w:t>
      </w:r>
      <w:r w:rsidR="000F35D3" w:rsidRPr="0092480E">
        <w:rPr>
          <w:rFonts w:ascii="Calibri" w:hAnsi="Calibri" w:cs="Calibri"/>
        </w:rPr>
        <w:fldChar w:fldCharType="begin" w:fldLock="1"/>
      </w:r>
      <w:r w:rsidR="00FF5FD7">
        <w:rPr>
          <w:rFonts w:ascii="Calibri" w:hAnsi="Calibri" w:cs="Calibri"/>
        </w:rPr>
        <w:instrText>ADDIN CSL_CITATION {"citationItems":[{"id":"ITEM-1","itemData":{"ISBN":"0521770297","author":[{"dropping-particle":"","family":"Hunink","given":"Myriam","non-dropping-particle":"","parse-names":false,"suffix":""},{"dropping-particle":"","family":"Mc","given":"Erasmus","non-dropping-particle":"","parse-names":false,"suffix":""},{"dropping-particle":"","family":"Glasziou","given":"Paul","non-dropping-particle":"","parse-names":false,"suffix":""},{"dropping-particle":"","family":"Elstein","given":"Arthur","non-dropping-particle":"","parse-names":false,"suffix":""}],"edition":"2","id":"ITEM-1","issued":{"date-parts":[["2003"]]},"publisher":"Cambridge University Press","publisher-place":"Cambridge","title":"Decision Making in Health and Medicine: Integrating Evidence and Values","type":"book"},"uris":["http://www.mendeley.com/documents/?uuid=fe420a21-4b6d-3a9c-995a-32d05188fb16"]},{"id":"ITEM-2","itemData":{"author":[{"dropping-particle":"","family":"Klarman","given":"Herbert","non-dropping-particle":"","parse-names":false,"suffix":""},{"dropping-particle":"","family":"Rosenthal","given":"Gerald D","non-dropping-particle":"","parse-names":false,"suffix":""}],"container-title":"Medical care","id":"ITEM-2","issued":{"date-parts":[["1968"]]},"page":"48-54","title":"Cost Effectiveness Analysis Applied to the Treatment of Chronic Renal Disease","type":"article-journal","volume":"6.1"},"uris":["http://www.mendeley.com/documents/?uuid=93388b13-a579-4020-8e40-1d02ea053c65"]},{"id":"ITEM-3","itemData":{"DOI":"10.1177/0272989X9301300409","ISSN":"0272-989X","abstract":"Markov models are useful when a decision problem involves risk that is continuous over time, when the timing of events is important, and when important events may happen more than once. Representing such clinical settings with conventional decision trees is difficult and may require unrealistic simplifying assumptions. Markov models assume that a patient is always in one of a finite number of discrete health states, called Markov states. All events are represented as transitions from one state to another. A Markov model may be evaluated by matrix algebra, as a cohort simulation, or as a Monte Carlo simulation. A newer repre sentation of Markov models, the Markov-cycle tree, uses a tree representation of clinical events and may be evaluated either as a cohort simulation or as a Monte Carlo simulation. The ability of the Markov model to represent repetitive events and the time dependence of both probabilities and utilities allows for more accurate representation of clinical settings that involve these issue...","author":[{"dropping-particle":"","family":"Sonnenberg","given":"Frank A.","non-dropping-particle":"","parse-names":false,"suffix":""},{"dropping-particle":"","family":"Beck","given":"J. Robert","non-dropping-particle":"","parse-names":false,"suffix":""}],"container-title":"Medical Decision Making","id":"ITEM-3","issue":"4","issued":{"date-parts":[["1993","12","2"]]},"page":"322-338","publisher":"Sage PublicationsSage CA: Thousand Oaks, CA","title":"Markov Models in Medical Decision Making","type":"article-journal","volume":"13"},"uris":["http://www.mendeley.com/documents/?uuid=44c0eee1-86c0-4da6-814d-38c403687fdd"]}],"mendeley":{"formattedCitation":"&lt;sup&gt;20–22&lt;/sup&gt;","plainTextFormattedCitation":"20–22","previouslyFormattedCitation":"&lt;sup&gt;20–22&lt;/sup&gt;"},"properties":{"noteIndex":0},"schema":"https://github.com/citation-style-language/schema/raw/master/csl-citation.json"}</w:instrText>
      </w:r>
      <w:r w:rsidR="000F35D3" w:rsidRPr="0092480E">
        <w:rPr>
          <w:rFonts w:ascii="Calibri" w:hAnsi="Calibri" w:cs="Calibri"/>
        </w:rPr>
        <w:fldChar w:fldCharType="separate"/>
      </w:r>
      <w:r w:rsidR="00FF5FD7" w:rsidRPr="00FF5FD7">
        <w:rPr>
          <w:rFonts w:ascii="Calibri" w:hAnsi="Calibri" w:cs="Calibri"/>
          <w:noProof/>
          <w:vertAlign w:val="superscript"/>
        </w:rPr>
        <w:t>20–22</w:t>
      </w:r>
      <w:r w:rsidR="000F35D3" w:rsidRPr="0092480E">
        <w:rPr>
          <w:rFonts w:ascii="Calibri" w:hAnsi="Calibri" w:cs="Calibri"/>
        </w:rPr>
        <w:fldChar w:fldCharType="end"/>
      </w:r>
      <w:r w:rsidR="000F35D3">
        <w:rPr>
          <w:rFonts w:ascii="Calibri" w:hAnsi="Calibri" w:cs="Calibri"/>
        </w:rPr>
        <w:t xml:space="preserve"> </w:t>
      </w:r>
      <w:r w:rsidR="008A38A5" w:rsidRPr="0092480E">
        <w:rPr>
          <w:rFonts w:ascii="Calibri" w:hAnsi="Calibri" w:cs="Calibri"/>
        </w:rPr>
        <w:t xml:space="preserve">The entire cohort </w:t>
      </w:r>
      <w:r w:rsidR="000F35D3">
        <w:rPr>
          <w:rFonts w:ascii="Calibri" w:hAnsi="Calibri" w:cs="Calibri"/>
        </w:rPr>
        <w:t>started</w:t>
      </w:r>
      <w:r w:rsidR="008A38A5" w:rsidRPr="0092480E">
        <w:rPr>
          <w:rFonts w:ascii="Calibri" w:hAnsi="Calibri" w:cs="Calibri"/>
        </w:rPr>
        <w:t xml:space="preserve"> in the preoperative state, and was followed their entire remaining lifespan, until they </w:t>
      </w:r>
      <w:r w:rsidR="000F35D3">
        <w:rPr>
          <w:rFonts w:ascii="Calibri" w:hAnsi="Calibri" w:cs="Calibri"/>
        </w:rPr>
        <w:t xml:space="preserve">were </w:t>
      </w:r>
      <w:r w:rsidR="008A38A5" w:rsidRPr="0092480E">
        <w:rPr>
          <w:rFonts w:ascii="Calibri" w:hAnsi="Calibri" w:cs="Calibri"/>
        </w:rPr>
        <w:t>100 years</w:t>
      </w:r>
      <w:r w:rsidR="00B01625">
        <w:rPr>
          <w:rFonts w:ascii="Calibri" w:hAnsi="Calibri" w:cs="Calibri"/>
        </w:rPr>
        <w:t xml:space="preserve"> old</w:t>
      </w:r>
      <w:r w:rsidR="008A38A5" w:rsidRPr="0092480E">
        <w:rPr>
          <w:rFonts w:ascii="Calibri" w:hAnsi="Calibri" w:cs="Calibri"/>
        </w:rPr>
        <w:t xml:space="preserve">, using weekly cycles. The transition from the preoperative </w:t>
      </w:r>
      <w:r w:rsidR="008A38A5" w:rsidRPr="002C1AFD">
        <w:rPr>
          <w:rFonts w:ascii="Calibri" w:hAnsi="Calibri" w:cs="Calibri"/>
        </w:rPr>
        <w:t xml:space="preserve">state to the postoperative state was set to a specific week, depending on the scenario. We evaluated scenarios </w:t>
      </w:r>
      <w:r w:rsidR="00FA767D">
        <w:rPr>
          <w:rFonts w:ascii="Calibri" w:hAnsi="Calibri" w:cs="Calibri"/>
        </w:rPr>
        <w:t xml:space="preserve">of surgical </w:t>
      </w:r>
      <w:r w:rsidR="008A38A5" w:rsidRPr="002C1AFD">
        <w:rPr>
          <w:rFonts w:ascii="Calibri" w:hAnsi="Calibri" w:cs="Calibri"/>
        </w:rPr>
        <w:t xml:space="preserve">delay of two weeks up to </w:t>
      </w:r>
      <w:r w:rsidR="00FA767D">
        <w:rPr>
          <w:rFonts w:ascii="Calibri" w:hAnsi="Calibri" w:cs="Calibri"/>
        </w:rPr>
        <w:t>surgical</w:t>
      </w:r>
      <w:r w:rsidR="008A38A5" w:rsidRPr="002C1AFD">
        <w:rPr>
          <w:rFonts w:ascii="Calibri" w:hAnsi="Calibri" w:cs="Calibri"/>
        </w:rPr>
        <w:t xml:space="preserve"> delay of a year using intervals of ten weeks. In addition, we evaluated the scenario where </w:t>
      </w:r>
      <w:r w:rsidR="00032992">
        <w:rPr>
          <w:rFonts w:ascii="Calibri" w:hAnsi="Calibri" w:cs="Calibri"/>
        </w:rPr>
        <w:t xml:space="preserve">patients </w:t>
      </w:r>
      <w:r w:rsidR="00FA767D">
        <w:rPr>
          <w:rFonts w:ascii="Calibri" w:hAnsi="Calibri" w:cs="Calibri"/>
        </w:rPr>
        <w:t>n</w:t>
      </w:r>
      <w:r w:rsidR="00032992">
        <w:rPr>
          <w:rFonts w:ascii="Calibri" w:hAnsi="Calibri" w:cs="Calibri"/>
        </w:rPr>
        <w:t>ever</w:t>
      </w:r>
      <w:r w:rsidR="008A38A5" w:rsidRPr="002C1AFD">
        <w:rPr>
          <w:rFonts w:ascii="Calibri" w:hAnsi="Calibri" w:cs="Calibri"/>
        </w:rPr>
        <w:t xml:space="preserve"> received treatment: this was modeled by following patients their remaining </w:t>
      </w:r>
      <w:r w:rsidR="008A38A5" w:rsidRPr="0092480E">
        <w:rPr>
          <w:rFonts w:ascii="Calibri" w:hAnsi="Calibri" w:cs="Calibri"/>
        </w:rPr>
        <w:t>lifespan in the preoperative health state. In all scenarios, the transitions from the pre- and postoperative states to the dead</w:t>
      </w:r>
      <w:r w:rsidR="00E8361D">
        <w:rPr>
          <w:rFonts w:ascii="Calibri" w:hAnsi="Calibri" w:cs="Calibri"/>
        </w:rPr>
        <w:t xml:space="preserve"> state</w:t>
      </w:r>
      <w:r w:rsidR="008A38A5" w:rsidRPr="0092480E">
        <w:rPr>
          <w:rFonts w:ascii="Calibri" w:hAnsi="Calibri" w:cs="Calibri"/>
        </w:rPr>
        <w:t xml:space="preserve"> were based on survival data.</w:t>
      </w:r>
      <w:r w:rsidR="00205D43">
        <w:rPr>
          <w:rFonts w:ascii="Calibri" w:hAnsi="Calibri" w:cs="Calibri"/>
        </w:rPr>
        <w:t xml:space="preserve"> A description of the model parameters and assumptions can be found in Appendix C.</w:t>
      </w:r>
    </w:p>
    <w:p w14:paraId="38EB6022" w14:textId="77777777" w:rsidR="00BB3C35" w:rsidRPr="002E05CA" w:rsidRDefault="00BB3C35" w:rsidP="00BB3C35">
      <w:pPr>
        <w:pStyle w:val="Kop3"/>
        <w:spacing w:line="276" w:lineRule="auto"/>
        <w:rPr>
          <w:rFonts w:ascii="Calibri" w:hAnsi="Calibri" w:cs="Calibri"/>
          <w:lang w:val="en-US"/>
        </w:rPr>
      </w:pPr>
      <w:r>
        <w:rPr>
          <w:rFonts w:ascii="Calibri" w:hAnsi="Calibri" w:cs="Calibri"/>
          <w:lang w:val="en-US"/>
        </w:rPr>
        <w:lastRenderedPageBreak/>
        <w:t>Health Effects of Surgery</w:t>
      </w:r>
    </w:p>
    <w:p w14:paraId="38D3D257" w14:textId="5565C561" w:rsidR="00BB3C35" w:rsidRPr="00A86729" w:rsidRDefault="00BB3C35" w:rsidP="00A86729">
      <w:pPr>
        <w:spacing w:line="276" w:lineRule="auto"/>
        <w:rPr>
          <w:rFonts w:ascii="Calibri" w:hAnsi="Calibri" w:cs="Calibri"/>
          <w:lang w:val="en-GB"/>
        </w:rPr>
      </w:pPr>
      <w:r>
        <w:rPr>
          <w:rFonts w:ascii="Calibri" w:hAnsi="Calibri" w:cs="Calibri"/>
          <w:lang w:val="en-GB"/>
        </w:rPr>
        <w:t xml:space="preserve">The effects of delays in surgery on </w:t>
      </w:r>
      <w:r w:rsidR="00F430E5">
        <w:rPr>
          <w:rFonts w:ascii="Calibri" w:hAnsi="Calibri" w:cs="Calibri"/>
          <w:lang w:val="en-GB"/>
        </w:rPr>
        <w:t xml:space="preserve">the health outcomes </w:t>
      </w:r>
      <w:r w:rsidR="00A86729">
        <w:rPr>
          <w:rFonts w:ascii="Calibri" w:hAnsi="Calibri" w:cs="Calibri"/>
          <w:lang w:val="en-GB"/>
        </w:rPr>
        <w:t xml:space="preserve">(LYs and QALYs) </w:t>
      </w:r>
      <w:r>
        <w:rPr>
          <w:rFonts w:ascii="Calibri" w:hAnsi="Calibri" w:cs="Calibri"/>
          <w:lang w:val="en-GB"/>
        </w:rPr>
        <w:t xml:space="preserve">were evaluated. </w:t>
      </w:r>
      <w:r w:rsidR="00A86729">
        <w:rPr>
          <w:rFonts w:ascii="Calibri" w:hAnsi="Calibri" w:cs="Calibri"/>
          <w:lang w:val="en-GB"/>
        </w:rPr>
        <w:t xml:space="preserve">LYs disregard </w:t>
      </w:r>
      <w:proofErr w:type="spellStart"/>
      <w:r w:rsidR="00A86729">
        <w:rPr>
          <w:rFonts w:ascii="Calibri" w:hAnsi="Calibri" w:cs="Calibri"/>
          <w:lang w:val="en-GB"/>
        </w:rPr>
        <w:t>QoL</w:t>
      </w:r>
      <w:proofErr w:type="spellEnd"/>
      <w:r w:rsidR="00A86729">
        <w:rPr>
          <w:rFonts w:ascii="Calibri" w:hAnsi="Calibri" w:cs="Calibri"/>
          <w:lang w:val="en-GB"/>
        </w:rPr>
        <w:t xml:space="preserve"> (</w:t>
      </w:r>
      <w:proofErr w:type="spellStart"/>
      <w:r w:rsidR="00A86729">
        <w:rPr>
          <w:rFonts w:ascii="Calibri" w:hAnsi="Calibri" w:cs="Calibri"/>
          <w:lang w:val="en-GB"/>
        </w:rPr>
        <w:t>QoL</w:t>
      </w:r>
      <w:proofErr w:type="spellEnd"/>
      <w:r w:rsidR="00A86729">
        <w:rPr>
          <w:rFonts w:ascii="Calibri" w:hAnsi="Calibri" w:cs="Calibri"/>
          <w:lang w:val="en-GB"/>
        </w:rPr>
        <w:t xml:space="preserve"> = 100%), while QALYs incorporate </w:t>
      </w:r>
      <w:proofErr w:type="spellStart"/>
      <w:r w:rsidR="00A86729">
        <w:rPr>
          <w:rFonts w:ascii="Calibri" w:hAnsi="Calibri" w:cs="Calibri"/>
          <w:lang w:val="en-GB"/>
        </w:rPr>
        <w:t>QoL</w:t>
      </w:r>
      <w:proofErr w:type="spellEnd"/>
      <w:r w:rsidR="00A86729">
        <w:rPr>
          <w:rFonts w:ascii="Calibri" w:hAnsi="Calibri" w:cs="Calibri"/>
          <w:lang w:val="en-GB"/>
        </w:rPr>
        <w:t xml:space="preserve"> and are therefore preferred. </w:t>
      </w:r>
      <w:r w:rsidR="00F430E5">
        <w:rPr>
          <w:rFonts w:ascii="Calibri" w:hAnsi="Calibri" w:cs="Calibri"/>
          <w:lang w:val="en-GB"/>
        </w:rPr>
        <w:t>The health outcomes without</w:t>
      </w:r>
      <w:r>
        <w:rPr>
          <w:rFonts w:ascii="Calibri" w:hAnsi="Calibri" w:cs="Calibri"/>
          <w:lang w:val="en-GB"/>
        </w:rPr>
        <w:t xml:space="preserve"> surgery w</w:t>
      </w:r>
      <w:r w:rsidR="00F430E5">
        <w:rPr>
          <w:rFonts w:ascii="Calibri" w:hAnsi="Calibri" w:cs="Calibri"/>
          <w:lang w:val="en-GB"/>
        </w:rPr>
        <w:t>ere</w:t>
      </w:r>
      <w:r>
        <w:rPr>
          <w:rFonts w:ascii="Calibri" w:hAnsi="Calibri" w:cs="Calibri"/>
          <w:lang w:val="en-GB"/>
        </w:rPr>
        <w:t xml:space="preserve"> compared to </w:t>
      </w:r>
      <w:r w:rsidR="00F430E5">
        <w:rPr>
          <w:rFonts w:ascii="Calibri" w:hAnsi="Calibri" w:cs="Calibri"/>
          <w:lang w:val="en-GB"/>
        </w:rPr>
        <w:t>the health outcomes with surgery</w:t>
      </w:r>
      <w:r>
        <w:rPr>
          <w:rFonts w:ascii="Calibri" w:hAnsi="Calibri" w:cs="Calibri"/>
          <w:lang w:val="en-GB"/>
        </w:rPr>
        <w:t xml:space="preserve"> at 2 weeks and 52 weeks</w:t>
      </w:r>
      <w:r w:rsidR="00F430E5">
        <w:rPr>
          <w:rFonts w:ascii="Calibri" w:hAnsi="Calibri" w:cs="Calibri"/>
          <w:lang w:val="en-GB"/>
        </w:rPr>
        <w:t xml:space="preserve"> </w:t>
      </w:r>
      <w:r>
        <w:rPr>
          <w:rFonts w:ascii="Calibri" w:hAnsi="Calibri" w:cs="Calibri"/>
          <w:lang w:val="en-GB"/>
        </w:rPr>
        <w:t>to determine the</w:t>
      </w:r>
      <w:r w:rsidR="00F430E5">
        <w:rPr>
          <w:rFonts w:ascii="Calibri" w:hAnsi="Calibri" w:cs="Calibri"/>
          <w:lang w:val="en-GB"/>
        </w:rPr>
        <w:t xml:space="preserve"> overall</w:t>
      </w:r>
      <w:r>
        <w:rPr>
          <w:rFonts w:ascii="Calibri" w:hAnsi="Calibri" w:cs="Calibri"/>
          <w:lang w:val="en-GB"/>
        </w:rPr>
        <w:t xml:space="preserve"> </w:t>
      </w:r>
      <w:r w:rsidR="00F430E5">
        <w:rPr>
          <w:rFonts w:ascii="Calibri" w:hAnsi="Calibri" w:cs="Calibri"/>
          <w:lang w:val="en-GB"/>
        </w:rPr>
        <w:t>health outcomes</w:t>
      </w:r>
      <w:r>
        <w:rPr>
          <w:rFonts w:ascii="Calibri" w:hAnsi="Calibri" w:cs="Calibri"/>
          <w:lang w:val="en-GB"/>
        </w:rPr>
        <w:t xml:space="preserve"> associated with surgery and </w:t>
      </w:r>
      <w:r w:rsidR="00F430E5">
        <w:rPr>
          <w:rFonts w:ascii="Calibri" w:hAnsi="Calibri" w:cs="Calibri"/>
          <w:lang w:val="en-GB"/>
        </w:rPr>
        <w:t>health outcomes</w:t>
      </w:r>
      <w:r>
        <w:rPr>
          <w:rFonts w:ascii="Calibri" w:hAnsi="Calibri" w:cs="Calibri"/>
          <w:lang w:val="en-GB"/>
        </w:rPr>
        <w:t xml:space="preserve"> lost per 50 weeks</w:t>
      </w:r>
      <w:r w:rsidR="00F430E5">
        <w:rPr>
          <w:rFonts w:ascii="Calibri" w:hAnsi="Calibri" w:cs="Calibri"/>
          <w:lang w:val="en-GB"/>
        </w:rPr>
        <w:t>.</w:t>
      </w:r>
      <w:r>
        <w:rPr>
          <w:rFonts w:ascii="Calibri" w:hAnsi="Calibri" w:cs="Calibri"/>
          <w:lang w:val="en-GB"/>
        </w:rPr>
        <w:t xml:space="preserve"> This measure of urgency was converted to loss per month </w:t>
      </w:r>
      <w:r w:rsidR="001E5AB7">
        <w:rPr>
          <w:rFonts w:ascii="Calibri" w:hAnsi="Calibri" w:cs="Calibri"/>
          <w:lang w:val="en-GB"/>
        </w:rPr>
        <w:t xml:space="preserve">(loss/month) </w:t>
      </w:r>
      <w:r>
        <w:rPr>
          <w:rFonts w:ascii="Calibri" w:hAnsi="Calibri" w:cs="Calibri"/>
          <w:lang w:val="en-GB"/>
        </w:rPr>
        <w:t>and was used to rank the surgeries</w:t>
      </w:r>
      <w:r w:rsidR="00FA0D00">
        <w:rPr>
          <w:rFonts w:ascii="Calibri" w:hAnsi="Calibri" w:cs="Calibri"/>
          <w:lang w:val="en-GB"/>
        </w:rPr>
        <w:t xml:space="preserve">, </w:t>
      </w:r>
      <w:r w:rsidR="00B8108F">
        <w:rPr>
          <w:rFonts w:ascii="Calibri" w:hAnsi="Calibri" w:cs="Calibri"/>
          <w:lang w:val="en-GB"/>
        </w:rPr>
        <w:t xml:space="preserve">where </w:t>
      </w:r>
      <w:r w:rsidR="00FA0D00">
        <w:rPr>
          <w:rFonts w:ascii="Calibri" w:hAnsi="Calibri" w:cs="Calibri"/>
          <w:lang w:val="en-GB"/>
        </w:rPr>
        <w:t>a high loss/month is considered an urgent surgery</w:t>
      </w:r>
      <w:r>
        <w:rPr>
          <w:rFonts w:ascii="Calibri" w:hAnsi="Calibri" w:cs="Calibri"/>
          <w:lang w:val="en-GB"/>
        </w:rPr>
        <w:t xml:space="preserve">. </w:t>
      </w:r>
    </w:p>
    <w:p w14:paraId="47FFBC66" w14:textId="77777777" w:rsidR="00BB3C35" w:rsidRPr="00BB3C35" w:rsidRDefault="00BB3C35" w:rsidP="00153762">
      <w:pPr>
        <w:spacing w:line="276" w:lineRule="auto"/>
        <w:rPr>
          <w:lang w:val="en-GB"/>
        </w:rPr>
      </w:pPr>
    </w:p>
    <w:p w14:paraId="2DACA0A9" w14:textId="7B05A8A5" w:rsidR="7F807001" w:rsidRPr="0092480E" w:rsidRDefault="7F807001" w:rsidP="00153762">
      <w:pPr>
        <w:pStyle w:val="Kop3"/>
        <w:spacing w:line="276" w:lineRule="auto"/>
        <w:rPr>
          <w:rFonts w:ascii="Calibri" w:hAnsi="Calibri" w:cs="Calibri"/>
          <w:lang w:val="en-US"/>
        </w:rPr>
      </w:pPr>
      <w:r w:rsidRPr="0092480E">
        <w:rPr>
          <w:rFonts w:ascii="Calibri" w:hAnsi="Calibri" w:cs="Calibri"/>
          <w:lang w:val="en-US"/>
        </w:rPr>
        <w:t>A</w:t>
      </w:r>
      <w:r w:rsidR="438F5BE1" w:rsidRPr="0092480E">
        <w:rPr>
          <w:rFonts w:ascii="Calibri" w:hAnsi="Calibri" w:cs="Calibri"/>
          <w:lang w:val="en-US"/>
        </w:rPr>
        <w:t>nalysis</w:t>
      </w:r>
    </w:p>
    <w:p w14:paraId="50DC86DC" w14:textId="54448059" w:rsidR="00FA0D00" w:rsidRDefault="005F4A6E" w:rsidP="00153762">
      <w:pPr>
        <w:spacing w:line="276" w:lineRule="auto"/>
        <w:rPr>
          <w:rFonts w:ascii="Calibri" w:hAnsi="Calibri" w:cs="Calibri"/>
          <w:strike/>
          <w:highlight w:val="yellow"/>
          <w:lang w:val="en-GB"/>
        </w:rPr>
      </w:pPr>
      <w:r>
        <w:rPr>
          <w:rFonts w:ascii="Calibri" w:hAnsi="Calibri" w:cs="Calibri"/>
        </w:rPr>
        <w:t>P</w:t>
      </w:r>
      <w:r w:rsidRPr="0092480E">
        <w:rPr>
          <w:rFonts w:ascii="Calibri" w:hAnsi="Calibri" w:cs="Calibri"/>
        </w:rPr>
        <w:t>robabilistic sensitivity analysis</w:t>
      </w:r>
      <w:r w:rsidR="009F07F7">
        <w:rPr>
          <w:rFonts w:ascii="Calibri" w:hAnsi="Calibri" w:cs="Calibri"/>
        </w:rPr>
        <w:t xml:space="preserve"> (PSA)</w:t>
      </w:r>
      <w:r w:rsidRPr="0092480E">
        <w:rPr>
          <w:rFonts w:ascii="Calibri" w:hAnsi="Calibri" w:cs="Calibri"/>
        </w:rPr>
        <w:t xml:space="preserve"> </w:t>
      </w:r>
      <w:r>
        <w:rPr>
          <w:rFonts w:ascii="Calibri" w:hAnsi="Calibri" w:cs="Calibri"/>
        </w:rPr>
        <w:t>was used to incorporate p</w:t>
      </w:r>
      <w:r w:rsidR="78792C13" w:rsidRPr="0092480E">
        <w:rPr>
          <w:rFonts w:ascii="Calibri" w:hAnsi="Calibri" w:cs="Calibri"/>
        </w:rPr>
        <w:t xml:space="preserve">arameter uncertainty </w:t>
      </w:r>
      <w:r>
        <w:rPr>
          <w:rFonts w:ascii="Calibri" w:hAnsi="Calibri" w:cs="Calibri"/>
        </w:rPr>
        <w:t>in the model outcome</w:t>
      </w:r>
      <w:r w:rsidR="00306E66">
        <w:rPr>
          <w:rFonts w:ascii="Calibri" w:hAnsi="Calibri" w:cs="Calibri"/>
        </w:rPr>
        <w:t xml:space="preserve"> (Appendix C)</w:t>
      </w:r>
      <w:r w:rsidR="2DE29F2E" w:rsidRPr="0092480E">
        <w:rPr>
          <w:rFonts w:ascii="Calibri" w:hAnsi="Calibri" w:cs="Calibri"/>
        </w:rPr>
        <w:t>.</w:t>
      </w:r>
      <w:r w:rsidR="00194496" w:rsidRPr="0092480E">
        <w:rPr>
          <w:rFonts w:ascii="Calibri" w:hAnsi="Calibri" w:cs="Calibri"/>
        </w:rPr>
        <w:t xml:space="preserve"> </w:t>
      </w:r>
      <w:r w:rsidR="00012BF0" w:rsidRPr="0035309D">
        <w:rPr>
          <w:rFonts w:ascii="Calibri" w:hAnsi="Calibri" w:cs="Calibri"/>
          <w:lang w:val="en-GB"/>
        </w:rPr>
        <w:t xml:space="preserve">Rankings based on </w:t>
      </w:r>
      <w:r w:rsidR="00417F4E">
        <w:rPr>
          <w:rFonts w:ascii="Calibri" w:hAnsi="Calibri" w:cs="Calibri"/>
          <w:lang w:val="en-GB"/>
        </w:rPr>
        <w:t xml:space="preserve">health benefits </w:t>
      </w:r>
      <w:r w:rsidR="00B8108F">
        <w:rPr>
          <w:rFonts w:ascii="Calibri" w:hAnsi="Calibri" w:cs="Calibri"/>
          <w:lang w:val="en-GB"/>
        </w:rPr>
        <w:t xml:space="preserve">or health </w:t>
      </w:r>
      <w:r w:rsidR="00417F4E">
        <w:rPr>
          <w:rFonts w:ascii="Calibri" w:hAnsi="Calibri" w:cs="Calibri"/>
          <w:lang w:val="en-GB"/>
        </w:rPr>
        <w:t xml:space="preserve">loss per unit of time </w:t>
      </w:r>
      <w:r w:rsidR="00012BF0" w:rsidRPr="0035309D">
        <w:rPr>
          <w:rFonts w:ascii="Calibri" w:hAnsi="Calibri" w:cs="Calibri"/>
          <w:lang w:val="en-GB"/>
        </w:rPr>
        <w:t>were compared using Spearman’s rank correlation coefficient.</w:t>
      </w:r>
      <w:r w:rsidR="00012BF0" w:rsidRPr="0035309D">
        <w:rPr>
          <w:rFonts w:ascii="Calibri" w:hAnsi="Calibri" w:cs="Calibri"/>
          <w:strike/>
          <w:lang w:val="en-GB"/>
        </w:rPr>
        <w:t xml:space="preserve"> </w:t>
      </w:r>
      <w:r w:rsidR="00012BF0" w:rsidRPr="0035309D">
        <w:rPr>
          <w:rFonts w:ascii="Calibri" w:hAnsi="Calibri" w:cs="Calibri"/>
          <w:strike/>
          <w:highlight w:val="yellow"/>
          <w:lang w:val="en-GB"/>
        </w:rPr>
        <w:t xml:space="preserve"> </w:t>
      </w:r>
    </w:p>
    <w:p w14:paraId="21D1E25F" w14:textId="77777777" w:rsidR="00B11ECB" w:rsidRPr="00B11ECB" w:rsidRDefault="00B11ECB" w:rsidP="00153762">
      <w:pPr>
        <w:spacing w:line="276" w:lineRule="auto"/>
        <w:rPr>
          <w:rFonts w:ascii="Calibri" w:hAnsi="Calibri" w:cs="Calibri"/>
          <w:strike/>
          <w:highlight w:val="yellow"/>
          <w:lang w:val="en-GB"/>
        </w:rPr>
      </w:pPr>
    </w:p>
    <w:p w14:paraId="100D34D0" w14:textId="4DC4F0FE" w:rsidR="00FA0D00" w:rsidRDefault="00FA0D00" w:rsidP="00153762">
      <w:pPr>
        <w:spacing w:line="276" w:lineRule="auto"/>
        <w:rPr>
          <w:rFonts w:ascii="Calibri" w:hAnsi="Calibri" w:cs="Calibri"/>
          <w:strike/>
        </w:rPr>
      </w:pPr>
      <w:r>
        <w:rPr>
          <w:rFonts w:ascii="Calibri" w:hAnsi="Calibri" w:cs="Calibri"/>
          <w:lang w:val="en-GB"/>
        </w:rPr>
        <w:t>T</w:t>
      </w:r>
      <w:r w:rsidRPr="004275E2">
        <w:rPr>
          <w:rFonts w:ascii="Calibri" w:hAnsi="Calibri" w:cs="Calibri"/>
        </w:rPr>
        <w:t xml:space="preserve">he available </w:t>
      </w:r>
      <w:r w:rsidR="00B8108F">
        <w:rPr>
          <w:rFonts w:ascii="Calibri" w:hAnsi="Calibri" w:cs="Calibri"/>
        </w:rPr>
        <w:t xml:space="preserve">surgical </w:t>
      </w:r>
      <w:r w:rsidRPr="004275E2">
        <w:rPr>
          <w:rFonts w:ascii="Calibri" w:hAnsi="Calibri" w:cs="Calibri"/>
        </w:rPr>
        <w:t>resource</w:t>
      </w:r>
      <w:r w:rsidR="00B8108F">
        <w:rPr>
          <w:rFonts w:ascii="Calibri" w:hAnsi="Calibri" w:cs="Calibri"/>
        </w:rPr>
        <w:t>s</w:t>
      </w:r>
      <w:r>
        <w:rPr>
          <w:rFonts w:ascii="Calibri" w:hAnsi="Calibri" w:cs="Calibri"/>
        </w:rPr>
        <w:t xml:space="preserve"> should also be optimally used</w:t>
      </w:r>
      <w:r w:rsidRPr="004275E2">
        <w:rPr>
          <w:rFonts w:ascii="Calibri" w:hAnsi="Calibri" w:cs="Calibri"/>
        </w:rPr>
        <w:t xml:space="preserve">. </w:t>
      </w:r>
      <w:r w:rsidRPr="00CB6B9E">
        <w:rPr>
          <w:rFonts w:ascii="Calibri" w:hAnsi="Calibri" w:cs="Calibri"/>
        </w:rPr>
        <w:t>Therefore</w:t>
      </w:r>
      <w:r w:rsidRPr="00A86729">
        <w:rPr>
          <w:rFonts w:ascii="Calibri" w:hAnsi="Calibri" w:cs="Calibri"/>
        </w:rPr>
        <w:t>, the model results were compared visually to the capacity requirements in our hospital, obtained from the electronic patient registry.</w:t>
      </w:r>
      <w:r>
        <w:rPr>
          <w:rFonts w:ascii="Calibri" w:hAnsi="Calibri" w:cs="Calibri"/>
        </w:rPr>
        <w:t xml:space="preserve"> Since OR room availability was the bottleneck in our hospital during the first COVID-19 wave, we focused on surgery time.</w:t>
      </w:r>
    </w:p>
    <w:p w14:paraId="2B3B1B40" w14:textId="77777777" w:rsidR="00B736D9" w:rsidRPr="00B736D9" w:rsidRDefault="00B736D9" w:rsidP="00153762">
      <w:pPr>
        <w:spacing w:line="276" w:lineRule="auto"/>
        <w:rPr>
          <w:rFonts w:ascii="Calibri" w:hAnsi="Calibri" w:cs="Calibri"/>
          <w:strike/>
        </w:rPr>
      </w:pPr>
    </w:p>
    <w:p w14:paraId="7CD2308C" w14:textId="6C7D263A" w:rsidR="0083596A" w:rsidRPr="00A57785" w:rsidRDefault="0083596A" w:rsidP="00153762">
      <w:pPr>
        <w:spacing w:line="276" w:lineRule="auto"/>
        <w:rPr>
          <w:rFonts w:ascii="Calibri" w:eastAsia="Calibri" w:hAnsi="Calibri" w:cs="Calibri"/>
        </w:rPr>
      </w:pPr>
      <w:r w:rsidRPr="0092480E">
        <w:rPr>
          <w:rFonts w:ascii="Calibri" w:hAnsi="Calibri" w:cs="Calibri"/>
        </w:rPr>
        <w:t xml:space="preserve">The model was built </w:t>
      </w:r>
      <w:r w:rsidR="0055764B">
        <w:rPr>
          <w:rFonts w:ascii="Calibri" w:hAnsi="Calibri" w:cs="Calibri"/>
        </w:rPr>
        <w:t>with</w:t>
      </w:r>
      <w:r w:rsidRPr="0092480E">
        <w:rPr>
          <w:rFonts w:ascii="Calibri" w:hAnsi="Calibri" w:cs="Calibri"/>
        </w:rPr>
        <w:t xml:space="preserve"> R software</w:t>
      </w:r>
      <w:r>
        <w:rPr>
          <w:rFonts w:ascii="Calibri" w:hAnsi="Calibri" w:cs="Calibri"/>
        </w:rPr>
        <w:fldChar w:fldCharType="begin" w:fldLock="1"/>
      </w:r>
      <w:r w:rsidR="00FF5FD7">
        <w:rPr>
          <w:rFonts w:ascii="Calibri" w:hAnsi="Calibri" w:cs="Calibri"/>
        </w:rPr>
        <w:instrText>ADDIN CSL_CITATION {"citationItems":[{"id":"ITEM-1","itemData":{"ISBN":"3-900051-07-0","author":[{"dropping-particle":"","family":"R Core Team","given":"","non-dropping-particle":"","parse-names":false,"suffix":""}],"id":"ITEM-1","issued":{"date-parts":[["2013"]]},"publisher-place":"Vienna, Austria","title":"R: A language and Environment for Statistical Computing","type":"article"},"uris":["http://www.mendeley.com/documents/?uuid=044000cd-9a80-40fd-94f4-b0bdc8294448","http://www.mendeley.com/documents/?uuid=883cc99a-dbba-47bb-b33b-c28d432c0605"]}],"mendeley":{"formattedCitation":"&lt;sup&gt;24&lt;/sup&gt;","plainTextFormattedCitation":"24","previouslyFormattedCitation":"&lt;sup&gt;24&lt;/sup&gt;"},"properties":{"noteIndex":0},"schema":"https://github.com/citation-style-language/schema/raw/master/csl-citation.json"}</w:instrText>
      </w:r>
      <w:r>
        <w:rPr>
          <w:rFonts w:ascii="Calibri" w:hAnsi="Calibri" w:cs="Calibri"/>
        </w:rPr>
        <w:fldChar w:fldCharType="separate"/>
      </w:r>
      <w:r w:rsidR="00FF5FD7" w:rsidRPr="00FF5FD7">
        <w:rPr>
          <w:rFonts w:ascii="Calibri" w:hAnsi="Calibri" w:cs="Calibri"/>
          <w:noProof/>
          <w:vertAlign w:val="superscript"/>
        </w:rPr>
        <w:t>24</w:t>
      </w:r>
      <w:r>
        <w:rPr>
          <w:rFonts w:ascii="Calibri" w:hAnsi="Calibri" w:cs="Calibri"/>
        </w:rPr>
        <w:fldChar w:fldCharType="end"/>
      </w:r>
      <w:r>
        <w:rPr>
          <w:rFonts w:ascii="Calibri" w:hAnsi="Calibri" w:cs="Calibri"/>
        </w:rPr>
        <w:t xml:space="preserve"> </w:t>
      </w:r>
      <w:r w:rsidRPr="0092480E">
        <w:rPr>
          <w:rFonts w:ascii="Calibri" w:hAnsi="Calibri" w:cs="Calibri"/>
        </w:rPr>
        <w:t xml:space="preserve">and </w:t>
      </w:r>
      <w:r w:rsidR="00D4671E">
        <w:rPr>
          <w:rFonts w:ascii="Calibri" w:hAnsi="Calibri" w:cs="Calibri"/>
        </w:rPr>
        <w:t>adapted from previously published code</w:t>
      </w:r>
      <w:r w:rsidRPr="0092480E">
        <w:rPr>
          <w:rFonts w:ascii="Calibri" w:hAnsi="Calibri" w:cs="Calibri"/>
        </w:rPr>
        <w:t>.</w:t>
      </w:r>
      <w:r w:rsidRPr="0092480E">
        <w:rPr>
          <w:rFonts w:ascii="Calibri" w:hAnsi="Calibri" w:cs="Calibri"/>
        </w:rPr>
        <w:fldChar w:fldCharType="begin" w:fldLock="1"/>
      </w:r>
      <w:r w:rsidR="00FF5FD7">
        <w:rPr>
          <w:rFonts w:ascii="Calibri" w:hAnsi="Calibri" w:cs="Calibri"/>
        </w:rPr>
        <w:instrText>ADDIN CSL_CITATION {"citationItems":[{"id":"ITEM-1","itemData":{"abstract":"Decision models can synthesize evidence from different sources to provide estimates of long-term consequences of a decision with uncertainty. Cohort state-transition models (cSTM) are decision models commonly used in medical decision making because they can simulate hypothetical cohorts' transitions across various health states over time. This tutorial shows how to conceptualize cSTMs in a programming language environment and shows examples of their implementation in R. We illustrate their use in a cost-effectiveness analysis of a treatment using a previously published testbed cSTM. Both time-independent cSTM where transition probabilities are constant over time and time-dependent cSTM where transition probabilities vary over time are represented. For the time-dependent cSTM, we consider transition probabilities dependent on age and state residence. We also illustrate how this setup can facilitate the computation of epidemiological outcomes of interest, such as survival and prevalence. We conclude by demonstrating how to calculate economic outcomes and conducting a cost-effectiveness analysis of a treatment compared to usual care using the testbed model. We provide a link to a public repository with all the R code described in this tutorial that can be used to replicate the example or to be modified to suit different decision modeling needs.","author":[{"dropping-particle":"","family":"Alarid-Escudero","given":"Fernando","non-dropping-particle":"","parse-names":false,"suffix":""},{"dropping-particle":"","family":"Krijkamp","given":"Eline M.","non-dropping-particle":"","parse-names":false,"suffix":""},{"dropping-particle":"","family":"Enns","given":"Eva A.","non-dropping-particle":"","parse-names":false,"suffix":""},{"dropping-particle":"","family":"Hunink","given":"M. G. Myriam","non-dropping-particle":"","parse-names":false,"suffix":""},{"dropping-particle":"","family":"Pechlivanoglou","given":"Petros","non-dropping-particle":"","parse-names":false,"suffix":""},{"dropping-particle":"","family":"Jalal","given":"Hawre","non-dropping-particle":"","parse-names":false,"suffix":""}],"id":"ITEM-1","issued":{"date-parts":[["2020","1","21"]]},"title":"Cohort state-transition models in R: From conceptualization to implementation","type":"article-journal"},"uris":["http://www.mendeley.com/documents/?uuid=899a08cc-e667-37c1-98cf-d1d7bf790b59"]},{"id":"ITEM-2","itemData":{"DOI":"10.1007/s40273-019-00837-x","ISSN":"11792027","PMID":"31549359","abstract":"The use of open-source programming languages, such as R, in health decision sciences is growing and has the potential to facilitate model transparency, reproducibility, and shareability. However, realizing this potential can be challenging. Models are complex and primarily built to answer a research question, with model sharing and transparency relegated to being secondary goals. Consequently, code is often neither well documented nor systematically organized in a comprehensible and shareable approach. Moreover, many decision modelers are not formally trained in computer programming and may lack good coding practices, further compounding the problem of model transparency. To address these challenges, we propose a high-level framework for model-based decision and cost-effectiveness analyses (CEA) in R. The proposed framework consists of a conceptual, modular structure and coding recommendations for the implementation of model-based decision analyses in R. This framework defines a set of common decision model elements divided into five components: (1) model inputs, (2) decision model implementation, (3) model calibration, (4) model validation, and (5) analysis. The first four components form the model development phase. The analysis component is the application of the fully developed decision model to answer the policy or the research question of interest, assess decision uncertainty, and/or to determine the value of future research through value of information (VOI) analysis. In this framework, we also make recommendations for good coding practices specific to decision modeling, such as file organization and variable naming conventions. We showcase the framework through a fully functional, testbed decision model, which is hosted on GitHub for free download and easy adaptation to other applications. The use of this framework in decision modeling will improve code readability and model sharing, paving the way to an ideal, open-source world.","author":[{"dropping-particle":"","family":"Alarid-Escudero","given":"Fernando","non-dropping-particle":"","parse-names":false,"suffix":""},{"dropping-particle":"","family":"Krijkamp","given":"Eline M.","non-dropping-particle":"","parse-names":false,"suffix":""},{"dropping-particle":"","family":"Pechlivanoglou","given":"Petros","non-dropping-particle":"","parse-names":false,"suffix":""},{"dropping-particle":"","family":"Jalal","given":"Hawre","non-dropping-particle":"","parse-names":false,"suffix":""},{"dropping-particle":"","family":"Kao","given":"Szu Yu Zoe","non-dropping-particle":"","parse-names":false,"suffix":""},{"dropping-particle":"","family":"Yang","given":"Alan","non-dropping-particle":"","parse-names":false,"suffix":""},{"dropping-particle":"","family":"Enns","given":"Eva A.","non-dropping-particle":"","parse-names":false,"suffix":""}],"container-title":"PharmacoEconomics","id":"ITEM-2","issue":"11","issued":{"date-parts":[["2019","11","1"]]},"page":"1329-1339","publisher":"Springer International Publishing","title":"A Need for Change! A Coding Framework for Improving Transparency in Decision Modeling","type":"article-journal","volume":"37"},"uris":["http://www.mendeley.com/documents/?uuid=b47528a7-f603-3e24-bcf0-4f349b94c4f0"]}],"mendeley":{"formattedCitation":"&lt;sup&gt;25,26&lt;/sup&gt;","plainTextFormattedCitation":"25,26","previouslyFormattedCitation":"&lt;sup&gt;25,26&lt;/sup&gt;"},"properties":{"noteIndex":0},"schema":"https://github.com/citation-style-language/schema/raw/master/csl-citation.json"}</w:instrText>
      </w:r>
      <w:r w:rsidRPr="0092480E">
        <w:rPr>
          <w:rFonts w:ascii="Calibri" w:hAnsi="Calibri" w:cs="Calibri"/>
        </w:rPr>
        <w:fldChar w:fldCharType="separate"/>
      </w:r>
      <w:r w:rsidR="00FF5FD7" w:rsidRPr="00FF5FD7">
        <w:rPr>
          <w:rFonts w:ascii="Calibri" w:hAnsi="Calibri" w:cs="Calibri"/>
          <w:noProof/>
          <w:vertAlign w:val="superscript"/>
        </w:rPr>
        <w:t>25,26</w:t>
      </w:r>
      <w:r w:rsidRPr="0092480E">
        <w:rPr>
          <w:rFonts w:ascii="Calibri" w:hAnsi="Calibri" w:cs="Calibri"/>
        </w:rPr>
        <w:fldChar w:fldCharType="end"/>
      </w:r>
      <w:r w:rsidRPr="0092480E">
        <w:rPr>
          <w:rFonts w:ascii="Calibri" w:hAnsi="Calibri" w:cs="Calibri"/>
        </w:rPr>
        <w:t xml:space="preserve"> The </w:t>
      </w:r>
      <w:r w:rsidR="00C03083">
        <w:rPr>
          <w:rFonts w:ascii="Calibri" w:hAnsi="Calibri" w:cs="Calibri"/>
        </w:rPr>
        <w:t xml:space="preserve">full </w:t>
      </w:r>
      <w:r w:rsidRPr="0092480E">
        <w:rPr>
          <w:rFonts w:ascii="Calibri" w:hAnsi="Calibri" w:cs="Calibri"/>
        </w:rPr>
        <w:t xml:space="preserve">model code </w:t>
      </w:r>
      <w:r w:rsidR="00C03083">
        <w:rPr>
          <w:rFonts w:ascii="Calibri" w:hAnsi="Calibri" w:cs="Calibri"/>
        </w:rPr>
        <w:t>is</w:t>
      </w:r>
      <w:r w:rsidRPr="0092480E">
        <w:rPr>
          <w:rFonts w:ascii="Calibri" w:hAnsi="Calibri" w:cs="Calibri"/>
        </w:rPr>
        <w:t xml:space="preserve"> available </w:t>
      </w:r>
      <w:r w:rsidR="00C03083">
        <w:rPr>
          <w:rFonts w:ascii="Calibri" w:hAnsi="Calibri" w:cs="Calibri"/>
        </w:rPr>
        <w:t>on</w:t>
      </w:r>
      <w:r w:rsidRPr="0092480E">
        <w:rPr>
          <w:rFonts w:ascii="Calibri" w:hAnsi="Calibri" w:cs="Calibri"/>
        </w:rPr>
        <w:t xml:space="preserve"> GitHub: </w:t>
      </w:r>
      <w:r w:rsidR="00EF42CD">
        <w:rPr>
          <w:rFonts w:ascii="Calibri" w:hAnsi="Calibri" w:cs="Calibri"/>
        </w:rPr>
        <w:t>[</w:t>
      </w:r>
      <w:r w:rsidR="00334A65">
        <w:rPr>
          <w:rFonts w:ascii="Calibri" w:eastAsia="Calibri" w:hAnsi="Calibri" w:cs="Calibri"/>
        </w:rPr>
        <w:t>ADD LINK IF JOURNAL AGREES</w:t>
      </w:r>
      <w:r w:rsidR="00EF42CD">
        <w:rPr>
          <w:rFonts w:ascii="Calibri" w:eastAsia="Calibri" w:hAnsi="Calibri" w:cs="Calibri"/>
        </w:rPr>
        <w:t>]</w:t>
      </w:r>
      <w:r w:rsidR="00334A65">
        <w:rPr>
          <w:rFonts w:ascii="Calibri" w:eastAsia="Calibri" w:hAnsi="Calibri" w:cs="Calibri"/>
        </w:rPr>
        <w:t xml:space="preserve">. </w:t>
      </w:r>
    </w:p>
    <w:p w14:paraId="7B577325" w14:textId="77777777" w:rsidR="438F5BE1" w:rsidRPr="00282BDB" w:rsidRDefault="438F5BE1" w:rsidP="00153762">
      <w:pPr>
        <w:pStyle w:val="Kop1"/>
        <w:spacing w:line="276" w:lineRule="auto"/>
      </w:pPr>
      <w:r w:rsidRPr="00282BDB">
        <w:t>Results</w:t>
      </w:r>
    </w:p>
    <w:p w14:paraId="08E22379" w14:textId="74001217" w:rsidR="00872009" w:rsidRDefault="00872009" w:rsidP="00872009">
      <w:pPr>
        <w:pStyle w:val="Kop2"/>
      </w:pPr>
      <w:r>
        <w:t>Data collection</w:t>
      </w:r>
    </w:p>
    <w:p w14:paraId="3D8E013D" w14:textId="562D0F63" w:rsidR="006D35E8" w:rsidRPr="001C38EF" w:rsidRDefault="64932EB7" w:rsidP="00153762">
      <w:pPr>
        <w:spacing w:before="40" w:line="276" w:lineRule="auto"/>
        <w:rPr>
          <w:rFonts w:ascii="Calibri" w:hAnsi="Calibri" w:cs="Calibri"/>
          <w:highlight w:val="yellow"/>
        </w:rPr>
      </w:pPr>
      <w:r w:rsidRPr="00C8046C">
        <w:rPr>
          <w:rFonts w:ascii="Calibri" w:hAnsi="Calibri" w:cs="Calibri"/>
        </w:rPr>
        <w:t xml:space="preserve">We evaluated </w:t>
      </w:r>
      <w:r w:rsidR="00C8046C" w:rsidRPr="00C8046C">
        <w:rPr>
          <w:rFonts w:ascii="Calibri" w:hAnsi="Calibri" w:cs="Calibri"/>
        </w:rPr>
        <w:t>12</w:t>
      </w:r>
      <w:r w:rsidRPr="00C8046C">
        <w:rPr>
          <w:rFonts w:ascii="Calibri" w:hAnsi="Calibri" w:cs="Calibri"/>
        </w:rPr>
        <w:t xml:space="preserve"> cardiothoracic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00963C2C">
        <w:rPr>
          <w:rFonts w:ascii="Calibri" w:hAnsi="Calibri" w:cs="Calibri"/>
        </w:rPr>
        <w:t>3</w:t>
      </w:r>
      <w:r w:rsidRPr="00C8046C">
        <w:rPr>
          <w:rFonts w:ascii="Calibri" w:hAnsi="Calibri" w:cs="Calibri"/>
        </w:rPr>
        <w:t xml:space="preserve"> oncological </w:t>
      </w:r>
      <w:r w:rsidR="00F727B4" w:rsidRPr="00C8046C">
        <w:rPr>
          <w:rFonts w:ascii="Calibri" w:hAnsi="Calibri" w:cs="Calibri"/>
        </w:rPr>
        <w:t>surgeries</w:t>
      </w:r>
      <w:r w:rsidRPr="00C8046C">
        <w:rPr>
          <w:rFonts w:ascii="Calibri" w:hAnsi="Calibri" w:cs="Calibri"/>
        </w:rPr>
        <w:t xml:space="preserve">, </w:t>
      </w:r>
      <w:r w:rsidR="00C8046C" w:rsidRPr="00C8046C">
        <w:rPr>
          <w:rFonts w:ascii="Calibri" w:hAnsi="Calibri" w:cs="Calibri"/>
        </w:rPr>
        <w:t>2</w:t>
      </w:r>
      <w:r w:rsidR="1D493AAB" w:rsidRPr="00C8046C">
        <w:rPr>
          <w:rFonts w:ascii="Calibri" w:hAnsi="Calibri" w:cs="Calibri"/>
        </w:rPr>
        <w:t xml:space="preserve"> </w:t>
      </w:r>
      <w:r w:rsidRPr="00C8046C">
        <w:rPr>
          <w:rFonts w:ascii="Calibri" w:hAnsi="Calibri" w:cs="Calibri"/>
        </w:rPr>
        <w:t>transplantation</w:t>
      </w:r>
      <w:r w:rsidR="2E4BDB5C" w:rsidRPr="00C8046C">
        <w:rPr>
          <w:rFonts w:ascii="Calibri" w:hAnsi="Calibri" w:cs="Calibri"/>
        </w:rPr>
        <w:t>s</w:t>
      </w:r>
      <w:r w:rsidR="00B5450E" w:rsidRPr="00C8046C">
        <w:rPr>
          <w:rFonts w:ascii="Calibri" w:hAnsi="Calibri" w:cs="Calibri"/>
        </w:rPr>
        <w:t xml:space="preserve"> (liver and living donor kidney)</w:t>
      </w:r>
      <w:r w:rsidRPr="00C8046C">
        <w:rPr>
          <w:rFonts w:ascii="Calibri" w:hAnsi="Calibri" w:cs="Calibri"/>
        </w:rPr>
        <w:t xml:space="preserve">, </w:t>
      </w:r>
      <w:r w:rsidR="00C8046C" w:rsidRPr="00C8046C">
        <w:rPr>
          <w:rFonts w:ascii="Calibri" w:hAnsi="Calibri" w:cs="Calibri"/>
        </w:rPr>
        <w:t>5</w:t>
      </w:r>
      <w:r w:rsidRPr="00C8046C">
        <w:rPr>
          <w:rFonts w:ascii="Calibri" w:hAnsi="Calibri" w:cs="Calibri"/>
        </w:rPr>
        <w:t xml:space="preserve"> vascular </w:t>
      </w:r>
      <w:r w:rsidR="00F727B4" w:rsidRPr="00C8046C">
        <w:rPr>
          <w:rFonts w:ascii="Calibri" w:hAnsi="Calibri" w:cs="Calibri"/>
        </w:rPr>
        <w:t>surgeries</w:t>
      </w:r>
      <w:r w:rsidR="4711D338" w:rsidRPr="00C8046C">
        <w:rPr>
          <w:rFonts w:ascii="Calibri" w:hAnsi="Calibri" w:cs="Calibri"/>
        </w:rPr>
        <w:t xml:space="preserve">, and 1 other type of </w:t>
      </w:r>
      <w:r w:rsidR="00F727B4" w:rsidRPr="00C8046C">
        <w:rPr>
          <w:rFonts w:ascii="Calibri" w:hAnsi="Calibri" w:cs="Calibri"/>
        </w:rPr>
        <w:t>surgery</w:t>
      </w:r>
      <w:r w:rsidR="00073997" w:rsidRPr="00C8046C">
        <w:rPr>
          <w:rFonts w:ascii="Calibri" w:hAnsi="Calibri" w:cs="Calibri"/>
        </w:rPr>
        <w:t xml:space="preserve"> (</w:t>
      </w:r>
      <w:r w:rsidR="00CD29E8" w:rsidRPr="00C8046C">
        <w:rPr>
          <w:rFonts w:ascii="Calibri" w:hAnsi="Calibri" w:cs="Calibri"/>
        </w:rPr>
        <w:t>creation</w:t>
      </w:r>
      <w:r w:rsidR="00073997" w:rsidRPr="00C8046C">
        <w:rPr>
          <w:rFonts w:ascii="Calibri" w:hAnsi="Calibri" w:cs="Calibri"/>
        </w:rPr>
        <w:t xml:space="preserve"> of a shunt to facilitate hemodialysis)</w:t>
      </w:r>
      <w:r w:rsidRPr="00C8046C">
        <w:rPr>
          <w:rFonts w:ascii="Calibri" w:hAnsi="Calibri" w:cs="Calibri"/>
        </w:rPr>
        <w:t>.</w:t>
      </w:r>
      <w:r w:rsidR="008C3804" w:rsidRPr="00C8046C">
        <w:rPr>
          <w:rFonts w:ascii="Calibri" w:hAnsi="Calibri" w:cs="Calibri"/>
        </w:rPr>
        <w:t xml:space="preserve"> These </w:t>
      </w:r>
      <w:r w:rsidR="00C8046C" w:rsidRPr="00C8046C">
        <w:rPr>
          <w:rFonts w:ascii="Calibri" w:hAnsi="Calibri" w:cs="Calibri"/>
        </w:rPr>
        <w:t>4</w:t>
      </w:r>
      <w:r w:rsidR="00963C2C">
        <w:rPr>
          <w:rFonts w:ascii="Calibri" w:hAnsi="Calibri" w:cs="Calibri"/>
        </w:rPr>
        <w:t>3</w:t>
      </w:r>
      <w:r w:rsidR="008C3804" w:rsidRPr="00C8046C">
        <w:rPr>
          <w:rFonts w:ascii="Calibri" w:hAnsi="Calibri" w:cs="Calibri"/>
        </w:rPr>
        <w:t xml:space="preserve"> evaluated surgeries comprised of </w:t>
      </w:r>
      <w:r w:rsidR="00625BC1" w:rsidRPr="00625BC1">
        <w:rPr>
          <w:rFonts w:ascii="Calibri" w:hAnsi="Calibri" w:cs="Calibri"/>
        </w:rPr>
        <w:t>6</w:t>
      </w:r>
      <w:r w:rsidR="00625BC1">
        <w:rPr>
          <w:rFonts w:ascii="Calibri" w:hAnsi="Calibri" w:cs="Calibri"/>
        </w:rPr>
        <w:t>9</w:t>
      </w:r>
      <w:r w:rsidR="008C3804" w:rsidRPr="00C8046C">
        <w:rPr>
          <w:rFonts w:ascii="Calibri" w:hAnsi="Calibri" w:cs="Calibri"/>
        </w:rPr>
        <w:t>% of the total semi-elective program in our hospital.</w:t>
      </w:r>
      <w:r w:rsidR="00CF6178" w:rsidRPr="001C38EF">
        <w:rPr>
          <w:rFonts w:ascii="Calibri" w:hAnsi="Calibri" w:cs="Calibri"/>
          <w:highlight w:val="yellow"/>
        </w:rPr>
        <w:t xml:space="preserve"> </w:t>
      </w:r>
    </w:p>
    <w:p w14:paraId="1E2DF55E" w14:textId="77777777" w:rsidR="006D35E8" w:rsidRPr="001C38EF" w:rsidRDefault="006D35E8" w:rsidP="00153762">
      <w:pPr>
        <w:spacing w:before="40" w:line="276" w:lineRule="auto"/>
        <w:rPr>
          <w:rFonts w:ascii="Calibri" w:hAnsi="Calibri" w:cs="Calibri"/>
          <w:highlight w:val="yellow"/>
        </w:rPr>
      </w:pPr>
    </w:p>
    <w:p w14:paraId="334D248E" w14:textId="0655C2B4" w:rsidR="00830F68" w:rsidRPr="00A04BC9" w:rsidRDefault="00625BC1" w:rsidP="009812F3">
      <w:pPr>
        <w:spacing w:before="40" w:line="276" w:lineRule="auto"/>
        <w:rPr>
          <w:rFonts w:ascii="Calibri" w:hAnsi="Calibri" w:cs="Calibri"/>
        </w:rPr>
      </w:pPr>
      <w:r w:rsidRPr="00A04BC9">
        <w:rPr>
          <w:rFonts w:ascii="Calibri" w:hAnsi="Calibri" w:cs="Calibri"/>
        </w:rPr>
        <w:t>For all surgeries, survival with treatment could be obtained.</w:t>
      </w:r>
      <w:r w:rsidR="00AC2E3D" w:rsidRPr="00A04BC9">
        <w:rPr>
          <w:rFonts w:ascii="Calibri" w:hAnsi="Calibri" w:cs="Calibri"/>
        </w:rPr>
        <w:t xml:space="preserve"> </w:t>
      </w:r>
      <w:r w:rsidR="00963C2C" w:rsidRPr="00A04BC9">
        <w:rPr>
          <w:rFonts w:ascii="Calibri" w:hAnsi="Calibri" w:cs="Calibri"/>
        </w:rPr>
        <w:t>Survival with treatment was mostly based on national registries (31/4</w:t>
      </w:r>
      <w:r w:rsidR="00E65891" w:rsidRPr="00A04BC9">
        <w:rPr>
          <w:rFonts w:ascii="Calibri" w:hAnsi="Calibri" w:cs="Calibri"/>
        </w:rPr>
        <w:t>3</w:t>
      </w:r>
      <w:r w:rsidR="00963C2C" w:rsidRPr="00A04BC9">
        <w:rPr>
          <w:rFonts w:ascii="Calibri" w:hAnsi="Calibri" w:cs="Calibri"/>
        </w:rPr>
        <w:t>)</w:t>
      </w:r>
      <w:r w:rsidRPr="00A04BC9">
        <w:rPr>
          <w:rFonts w:ascii="Calibri" w:hAnsi="Calibri" w:cs="Calibri"/>
        </w:rPr>
        <w:t>.</w:t>
      </w:r>
      <w:r w:rsidR="00AC2E3D" w:rsidRPr="00A04BC9">
        <w:rPr>
          <w:rFonts w:ascii="Calibri" w:hAnsi="Calibri" w:cs="Calibri"/>
        </w:rPr>
        <w:t xml:space="preserve"> </w:t>
      </w:r>
      <w:r w:rsidR="009812F3" w:rsidRPr="00A04BC9">
        <w:rPr>
          <w:rFonts w:ascii="Calibri" w:hAnsi="Calibri" w:cs="Calibri"/>
        </w:rPr>
        <w:t>S</w:t>
      </w:r>
      <w:r w:rsidRPr="00A04BC9">
        <w:rPr>
          <w:rFonts w:ascii="Calibri" w:hAnsi="Calibri" w:cs="Calibri"/>
        </w:rPr>
        <w:t xml:space="preserve">urvival without treatment could was </w:t>
      </w:r>
      <w:r w:rsidR="009812F3" w:rsidRPr="00A04BC9">
        <w:rPr>
          <w:rFonts w:ascii="Calibri" w:hAnsi="Calibri" w:cs="Calibri"/>
        </w:rPr>
        <w:t xml:space="preserve">mostly </w:t>
      </w:r>
      <w:r w:rsidRPr="00A04BC9">
        <w:rPr>
          <w:rFonts w:ascii="Calibri" w:hAnsi="Calibri" w:cs="Calibri"/>
        </w:rPr>
        <w:t xml:space="preserve">based on data from </w:t>
      </w:r>
      <w:r w:rsidR="00CC03C4">
        <w:rPr>
          <w:rFonts w:ascii="Calibri" w:hAnsi="Calibri" w:cs="Calibri"/>
        </w:rPr>
        <w:t>(inter)</w:t>
      </w:r>
      <w:r w:rsidR="009812F3" w:rsidRPr="00A04BC9">
        <w:rPr>
          <w:rFonts w:ascii="Calibri" w:hAnsi="Calibri" w:cs="Calibri"/>
        </w:rPr>
        <w:t>national registries (12</w:t>
      </w:r>
      <w:r w:rsidR="00AC387C">
        <w:rPr>
          <w:rFonts w:ascii="Calibri" w:hAnsi="Calibri" w:cs="Calibri"/>
        </w:rPr>
        <w:t>/43</w:t>
      </w:r>
      <w:r w:rsidR="009812F3" w:rsidRPr="00A04BC9">
        <w:rPr>
          <w:rFonts w:ascii="Calibri" w:hAnsi="Calibri" w:cs="Calibri"/>
        </w:rPr>
        <w:t xml:space="preserve"> surgeries, 6 indirectly calculated</w:t>
      </w:r>
      <w:r w:rsidR="00B12901">
        <w:rPr>
          <w:rFonts w:ascii="Calibri" w:hAnsi="Calibri" w:cs="Calibri"/>
        </w:rPr>
        <w:t xml:space="preserve"> </w:t>
      </w:r>
      <w:r w:rsidR="00B12901" w:rsidRPr="00A04BC9">
        <w:rPr>
          <w:rFonts w:ascii="Calibri" w:hAnsi="Calibri" w:cs="Calibri"/>
        </w:rPr>
        <w:t>through the treatment effect</w:t>
      </w:r>
      <w:r w:rsidR="009812F3" w:rsidRPr="00A04BC9">
        <w:rPr>
          <w:rFonts w:ascii="Calibri" w:hAnsi="Calibri" w:cs="Calibri"/>
        </w:rPr>
        <w:t xml:space="preserve">), </w:t>
      </w:r>
      <w:r w:rsidR="004D6508">
        <w:rPr>
          <w:rFonts w:ascii="Calibri" w:hAnsi="Calibri" w:cs="Calibri"/>
        </w:rPr>
        <w:t xml:space="preserve">but also frequently from </w:t>
      </w:r>
      <w:r w:rsidRPr="00A04BC9">
        <w:rPr>
          <w:rFonts w:ascii="Calibri" w:hAnsi="Calibri" w:cs="Calibri"/>
        </w:rPr>
        <w:t xml:space="preserve">RCT’s </w:t>
      </w:r>
      <w:r w:rsidR="009812F3" w:rsidRPr="00A04BC9">
        <w:rPr>
          <w:rFonts w:ascii="Calibri" w:hAnsi="Calibri" w:cs="Calibri"/>
        </w:rPr>
        <w:t>(</w:t>
      </w:r>
      <w:r w:rsidRPr="00A04BC9">
        <w:rPr>
          <w:rFonts w:ascii="Calibri" w:hAnsi="Calibri" w:cs="Calibri"/>
        </w:rPr>
        <w:t>10</w:t>
      </w:r>
      <w:r w:rsidR="00AC387C">
        <w:rPr>
          <w:rFonts w:ascii="Calibri" w:hAnsi="Calibri" w:cs="Calibri"/>
        </w:rPr>
        <w:t>/43</w:t>
      </w:r>
      <w:r w:rsidRPr="00A04BC9">
        <w:rPr>
          <w:rFonts w:ascii="Calibri" w:hAnsi="Calibri" w:cs="Calibri"/>
        </w:rPr>
        <w:t xml:space="preserve"> surgeries</w:t>
      </w:r>
      <w:r w:rsidR="009812F3" w:rsidRPr="00A04BC9">
        <w:rPr>
          <w:rFonts w:ascii="Calibri" w:hAnsi="Calibri" w:cs="Calibri"/>
        </w:rPr>
        <w:t>, 7 indirectly calculated)</w:t>
      </w:r>
      <w:r w:rsidRPr="00A04BC9">
        <w:rPr>
          <w:rFonts w:ascii="Calibri" w:hAnsi="Calibri" w:cs="Calibri"/>
        </w:rPr>
        <w:t xml:space="preserve">, and observational studies </w:t>
      </w:r>
      <w:r w:rsidR="009812F3" w:rsidRPr="00A04BC9">
        <w:rPr>
          <w:rFonts w:ascii="Calibri" w:hAnsi="Calibri" w:cs="Calibri"/>
        </w:rPr>
        <w:t>(</w:t>
      </w:r>
      <w:r w:rsidRPr="00A04BC9">
        <w:rPr>
          <w:rFonts w:ascii="Calibri" w:hAnsi="Calibri" w:cs="Calibri"/>
        </w:rPr>
        <w:t>9</w:t>
      </w:r>
      <w:r w:rsidR="00AC387C">
        <w:rPr>
          <w:rFonts w:ascii="Calibri" w:hAnsi="Calibri" w:cs="Calibri"/>
        </w:rPr>
        <w:t>/43</w:t>
      </w:r>
      <w:r w:rsidRPr="00A04BC9">
        <w:rPr>
          <w:rFonts w:ascii="Calibri" w:hAnsi="Calibri" w:cs="Calibri"/>
        </w:rPr>
        <w:t xml:space="preserve"> surgeries</w:t>
      </w:r>
      <w:r w:rsidR="009812F3" w:rsidRPr="00A04BC9">
        <w:rPr>
          <w:rFonts w:ascii="Calibri" w:hAnsi="Calibri" w:cs="Calibri"/>
        </w:rPr>
        <w:t>, 3 indirectly calculated</w:t>
      </w:r>
      <w:r w:rsidR="00096F71">
        <w:rPr>
          <w:rFonts w:ascii="Calibri" w:hAnsi="Calibri" w:cs="Calibri"/>
        </w:rPr>
        <w:t>)</w:t>
      </w:r>
      <w:r w:rsidR="009812F3" w:rsidRPr="00A04BC9">
        <w:rPr>
          <w:rFonts w:ascii="Calibri" w:hAnsi="Calibri" w:cs="Calibri"/>
        </w:rPr>
        <w:t>. For 14</w:t>
      </w:r>
      <w:r w:rsidR="00AC387C">
        <w:rPr>
          <w:rFonts w:ascii="Calibri" w:hAnsi="Calibri" w:cs="Calibri"/>
        </w:rPr>
        <w:t>/43</w:t>
      </w:r>
      <w:r w:rsidR="009812F3" w:rsidRPr="00A04BC9">
        <w:rPr>
          <w:rFonts w:ascii="Calibri" w:hAnsi="Calibri" w:cs="Calibri"/>
        </w:rPr>
        <w:t xml:space="preserve"> surgeries, </w:t>
      </w:r>
      <w:proofErr w:type="spellStart"/>
      <w:r w:rsidR="009812F3" w:rsidRPr="00A04BC9">
        <w:rPr>
          <w:rFonts w:ascii="Calibri" w:hAnsi="Calibri" w:cs="Calibri"/>
        </w:rPr>
        <w:t>QoL</w:t>
      </w:r>
      <w:proofErr w:type="spellEnd"/>
      <w:r w:rsidR="009812F3" w:rsidRPr="00A04BC9">
        <w:rPr>
          <w:rFonts w:ascii="Calibri" w:hAnsi="Calibri" w:cs="Calibri"/>
        </w:rPr>
        <w:t xml:space="preserve"> was available through the WHO Global Burden of Disease study.</w:t>
      </w:r>
      <w:r w:rsidR="00383134">
        <w:rPr>
          <w:rFonts w:ascii="Calibri" w:hAnsi="Calibri" w:cs="Calibri"/>
        </w:rPr>
        <w:fldChar w:fldCharType="begin" w:fldLock="1"/>
      </w:r>
      <w:r w:rsidR="00FF5FD7">
        <w:rPr>
          <w:rFonts w:ascii="Calibri" w:hAnsi="Calibri" w:cs="Calibri"/>
        </w:rPr>
        <w:instrText>ADDIN CSL_CITATION {"citationItems":[{"id":"ITEM-1","itemData":{"abstract":"Background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Health","id":"ITEM-1","issued":{"date-parts":[["2015"]]},"number-of-pages":"712-735","title":"Disability weights for the Global Burden of Disease 2013 study","type":"report","volume":"3"},"uris":["http://www.mendeley.com/documents/?uuid=ac3e42fd-1d32-44b2-b8bf-eaba719e1571"]}],"mendeley":{"formattedCitation":"&lt;sup&gt;27&lt;/sup&gt;","plainTextFormattedCitation":"27","previouslyFormattedCitation":"&lt;sup&gt;27&lt;/sup&gt;"},"properties":{"noteIndex":0},"schema":"https://github.com/citation-style-language/schema/raw/master/csl-citation.json"}</w:instrText>
      </w:r>
      <w:r w:rsidR="00383134">
        <w:rPr>
          <w:rFonts w:ascii="Calibri" w:hAnsi="Calibri" w:cs="Calibri"/>
        </w:rPr>
        <w:fldChar w:fldCharType="separate"/>
      </w:r>
      <w:r w:rsidR="00FF5FD7" w:rsidRPr="00FF5FD7">
        <w:rPr>
          <w:rFonts w:ascii="Calibri" w:hAnsi="Calibri" w:cs="Calibri"/>
          <w:noProof/>
          <w:vertAlign w:val="superscript"/>
        </w:rPr>
        <w:t>27</w:t>
      </w:r>
      <w:r w:rsidR="00383134">
        <w:rPr>
          <w:rFonts w:ascii="Calibri" w:hAnsi="Calibri" w:cs="Calibri"/>
        </w:rPr>
        <w:fldChar w:fldCharType="end"/>
      </w:r>
      <w:r w:rsidR="009812F3" w:rsidRPr="00A04BC9">
        <w:rPr>
          <w:rFonts w:ascii="Calibri" w:hAnsi="Calibri" w:cs="Calibri"/>
        </w:rPr>
        <w:t xml:space="preserve"> For the remaining 29 surgeries, the </w:t>
      </w:r>
      <w:proofErr w:type="spellStart"/>
      <w:r w:rsidR="009812F3" w:rsidRPr="00A04BC9">
        <w:rPr>
          <w:rFonts w:ascii="Calibri" w:hAnsi="Calibri" w:cs="Calibri"/>
        </w:rPr>
        <w:t>QoL</w:t>
      </w:r>
      <w:proofErr w:type="spellEnd"/>
      <w:r w:rsidR="009812F3" w:rsidRPr="00A04BC9">
        <w:rPr>
          <w:rFonts w:ascii="Calibri" w:hAnsi="Calibri" w:cs="Calibri"/>
        </w:rPr>
        <w:t xml:space="preserve"> of the pre- and postoperative health state was estimated by the expert panel as described in </w:t>
      </w:r>
      <w:r w:rsidR="00383134">
        <w:rPr>
          <w:rFonts w:ascii="Calibri" w:hAnsi="Calibri" w:cs="Calibri"/>
        </w:rPr>
        <w:t>Appendix C</w:t>
      </w:r>
      <w:r w:rsidR="009812F3" w:rsidRPr="00A04BC9">
        <w:rPr>
          <w:rFonts w:ascii="Calibri" w:hAnsi="Calibri" w:cs="Calibri"/>
        </w:rPr>
        <w:t>. For 6</w:t>
      </w:r>
      <w:r w:rsidR="00AC387C">
        <w:rPr>
          <w:rFonts w:ascii="Calibri" w:hAnsi="Calibri" w:cs="Calibri"/>
        </w:rPr>
        <w:t>/43</w:t>
      </w:r>
      <w:r w:rsidR="009812F3" w:rsidRPr="00A04BC9">
        <w:rPr>
          <w:rFonts w:ascii="Calibri" w:hAnsi="Calibri" w:cs="Calibri"/>
        </w:rPr>
        <w:t xml:space="preserve"> surgeries, a “time-to-no-effect-on-</w:t>
      </w:r>
      <w:proofErr w:type="spellStart"/>
      <w:r w:rsidR="009812F3" w:rsidRPr="00A04BC9">
        <w:rPr>
          <w:rFonts w:ascii="Calibri" w:hAnsi="Calibri" w:cs="Calibri"/>
        </w:rPr>
        <w:t>QoL</w:t>
      </w:r>
      <w:proofErr w:type="spellEnd"/>
      <w:r w:rsidR="009812F3" w:rsidRPr="00A04BC9">
        <w:rPr>
          <w:rFonts w:ascii="Calibri" w:hAnsi="Calibri" w:cs="Calibri"/>
        </w:rPr>
        <w:t>” within one year, our maximum period of delaying surgery, was applicable. For 23 surgeries, we assumed a “time-to-no-effect-of-treatment-on-survival” based on qualitative assessment of the literature</w:t>
      </w:r>
      <w:r w:rsidR="00AC2E3D" w:rsidRPr="00A04BC9">
        <w:rPr>
          <w:rFonts w:ascii="Calibri" w:hAnsi="Calibri" w:cs="Calibri"/>
        </w:rPr>
        <w:t>.</w:t>
      </w:r>
      <w:r w:rsidR="009812F3" w:rsidRPr="00A04BC9">
        <w:rPr>
          <w:rFonts w:ascii="Calibri" w:hAnsi="Calibri" w:cs="Calibri"/>
        </w:rPr>
        <w:t xml:space="preserve"> </w:t>
      </w:r>
      <w:r w:rsidR="0071679E">
        <w:rPr>
          <w:rFonts w:ascii="Calibri" w:hAnsi="Calibri" w:cs="Calibri"/>
        </w:rPr>
        <w:t xml:space="preserve">Most of </w:t>
      </w:r>
      <w:r w:rsidR="005E6B21" w:rsidRPr="00A04BC9">
        <w:rPr>
          <w:rFonts w:ascii="Calibri" w:hAnsi="Calibri" w:cs="Calibri"/>
        </w:rPr>
        <w:t>these surgeries were oncological surgeries</w:t>
      </w:r>
      <w:r w:rsidR="0071679E">
        <w:rPr>
          <w:rFonts w:ascii="Calibri" w:hAnsi="Calibri" w:cs="Calibri"/>
        </w:rPr>
        <w:t xml:space="preserve"> (</w:t>
      </w:r>
      <w:r w:rsidR="00933AB1">
        <w:rPr>
          <w:rFonts w:ascii="Calibri" w:hAnsi="Calibri" w:cs="Calibri"/>
        </w:rPr>
        <w:t>20/23</w:t>
      </w:r>
      <w:r w:rsidR="0071679E" w:rsidRPr="00C27C5F">
        <w:rPr>
          <w:rFonts w:ascii="Calibri" w:hAnsi="Calibri" w:cs="Calibri"/>
        </w:rPr>
        <w:t>)</w:t>
      </w:r>
      <w:r w:rsidR="00B12901" w:rsidRPr="003B1152">
        <w:rPr>
          <w:rFonts w:ascii="Calibri" w:hAnsi="Calibri" w:cs="Calibri"/>
        </w:rPr>
        <w:t>.</w:t>
      </w:r>
      <w:r w:rsidR="00B12901">
        <w:rPr>
          <w:rFonts w:ascii="Calibri" w:hAnsi="Calibri" w:cs="Calibri"/>
        </w:rPr>
        <w:t xml:space="preserve"> The estimates for the time until surgery becomes ineffective was mostly based on class </w:t>
      </w:r>
      <w:proofErr w:type="spellStart"/>
      <w:r w:rsidR="00B12901">
        <w:rPr>
          <w:rFonts w:ascii="Calibri" w:hAnsi="Calibri" w:cs="Calibri"/>
        </w:rPr>
        <w:t>IIb</w:t>
      </w:r>
      <w:proofErr w:type="spellEnd"/>
      <w:r w:rsidR="00B12901">
        <w:rPr>
          <w:rFonts w:ascii="Calibri" w:hAnsi="Calibri" w:cs="Calibri"/>
        </w:rPr>
        <w:t xml:space="preserve"> </w:t>
      </w:r>
      <w:r w:rsidR="00B12901">
        <w:rPr>
          <w:rFonts w:ascii="Calibri" w:hAnsi="Calibri" w:cs="Calibri"/>
        </w:rPr>
        <w:lastRenderedPageBreak/>
        <w:t xml:space="preserve">evidence (retrospective and prospective observational studies, see </w:t>
      </w:r>
      <w:r w:rsidR="00877B32" w:rsidRPr="00A04BC9">
        <w:rPr>
          <w:rFonts w:ascii="Calibri" w:hAnsi="Calibri" w:cs="Calibri"/>
        </w:rPr>
        <w:t>table 1)</w:t>
      </w:r>
      <w:r w:rsidR="005E6B21" w:rsidRPr="00A04BC9">
        <w:rPr>
          <w:rFonts w:ascii="Calibri" w:hAnsi="Calibri" w:cs="Calibri"/>
        </w:rPr>
        <w:t>. Input parameters varied widely between surgeries (Figure 2).</w:t>
      </w:r>
      <w:r w:rsidR="00830F68" w:rsidRPr="00A04BC9">
        <w:rPr>
          <w:rFonts w:ascii="Calibri" w:hAnsi="Calibri" w:cs="Calibri"/>
        </w:rPr>
        <w:t xml:space="preserve"> All input parameters, their source</w:t>
      </w:r>
      <w:r w:rsidR="002E2419" w:rsidRPr="00A04BC9">
        <w:rPr>
          <w:rFonts w:ascii="Calibri" w:hAnsi="Calibri" w:cs="Calibri"/>
        </w:rPr>
        <w:t>s</w:t>
      </w:r>
      <w:r w:rsidR="00830F68" w:rsidRPr="00A04BC9">
        <w:rPr>
          <w:rFonts w:ascii="Calibri" w:hAnsi="Calibri" w:cs="Calibri"/>
        </w:rPr>
        <w:fldChar w:fldCharType="begin" w:fldLock="1"/>
      </w:r>
      <w:r w:rsidR="00FF5FD7">
        <w:rPr>
          <w:rFonts w:ascii="Calibri" w:hAnsi="Calibri" w:cs="Calibri"/>
        </w:rPr>
        <w:instrText>ADDIN CSL_CITATION {"citationItems":[{"id":"ITEM-1","itemData":{"DOI":"10.1097/MD.0000000000017552","ISSN":"15365964","abstract":"This study aimed to investigate the effect of comprehensive education and care (CEC) program on anxiety, depression, quality of life, and survival in patients with hepatocellular carcinoma (HCC) who underwent surgical resection.Totally 136 patients with HCC who underwent hepatectomy were randomly assigned to CEC group and control group as 1:1 ratio. CEC group received health education, psychological nursing, caring activity, and telephone condolence, whereas control group received basic health education and rehabilitation for 12 months. Anxiety and depression were assessed by Hospital Anxiety and Depression Scale (HADS); quality of life was evaluated using European Organization for Research and Treatment of Cancer Quality of Life Questionnaire (QLQ-C30).HADS-Anxiety (HADS-A) score was decreased at 9 month (M9) and M12, and reduction in HADS-A score (M12-M0) was greater in CEC group compared with control group. At M12, percentage of anxiety patients was less, but anxiety severity was similar in CEC group compared with control group. HADS-Depression (HADS-D) score was decreased at M12, and reduction in HADS-D score (M12-M0) was greater in CEC group compared with control group. At M12, percentage of depression patients were less but depression severity was similar in CEC group compared with control group. In addition, QLQ-C30 global health status and functional score was increased at M12, and score improvement (M12-M0) was greater in CEC group compared with control group. In addition, overall survival was longer in CEC group compared with control group.CEC relieves anxiety and depression, improves quality of life, and prolongs survival in patients with HCC underwent surgical resection.","author":[{"dropping-particle":"","family":"Wang","given":"Jingjing","non-dropping-particle":"","parse-names":false,"suffix":""},{"dropping-particle":"","family":"Yan","given":"Chenli","non-dropping-particle":"","parse-names":false,"suffix":""},{"dropping-particle":"","family":"Fu","given":"Adan","non-dropping-particle":"","parse-names":false,"suffix":""}],"container-title":"Medicine","id":"ITEM-1","issue":"44","issued":{"date-parts":[["2019","11","1"]]},"page":"e17552","publisher":"NLM (Medline)","title":"A randomized clinical trial of comprehensive education and care program compared to basic care for reducing anxiety and depression and improving quality of life and survival in patients with hepatocellular carcinoma who underwent surgery","type":"article-journal","volume":"98"},"uris":["http://www.mendeley.com/documents/?uuid=187f046c-4195-38d9-9cbc-5f9e4f91513c"]},{"id":"ITEM-2","itemData":{"DOI":"10.1245/s10434-008-9966-2","ISSN":"10689265","abstract":"Introduction: The treatment of peritoneal carcinomatosis is based on cytoreduction followed by hyperthermic intraperitoneal chemotherapy and combined with adjuvant chemotherapy. In 2003, a randomized trial was finished comparing systemic chemotherapy alone with cytoreduction followed by hyperthermic intraperitoneal chemotherapy and systemic chemotherapy. This trial showed a positive result favoring the studied treatment. This trial has now been updated to a minimal follow-up of 6 years to show long-term results. Patients and Methods: For all patients still alive, the follow-up was updated until 2007. In the original study, four patients were excluded-two because of no eligible histology/pathology and two because of major protocol violations. After randomization, four patients in the HIPEC arm and six in the control arm were not treated using the intended therapy, one patient because of withdrawal, one because of a life-threatening other malignant disease and the others because of progressive disease before initiation of the treatment. During the follow-up, one patient was crossed over from the control arm and underwent cytoreduction and HIPEC for recurrent disease, after the assigned treatment was completed. The data from these patients were censored at the moment of the cross-over. Progression-free and disease-specific survival were analyzed using the Kaplan Meyer test and compared using the log rank method. The long-term results were studied in more detail to evaluate efficacy and toxicity. Results: At the time of this update, the median follow-up was almost 8 years (range 72-115 months). In the standard arm, 4 patients were still alive, 2 with and 2 without disease; in the \"HIPEC' arm, 5 patients were still alive, 2 with and 3 without disease. The median progression-free survival was 7.7 months in the control arm and 12.6 months in the HIPEC arm (P = 0.020). The median disease-specific survival was 12.6 months in the control arm and 22.2 months in the HIPEC arm (P = 0.028). The 5-year survival was 45% for those patients in whom a R1 resection was achieved. Conclusion: With 90% of all events having taken place up to this time, this randomized trial shows that cytoreduction followed by HIPEC does significantly add survival time to patients affected by peritoneal carcinomatosis of colorectal origin. For a selected group, there is a possibility of long-term survival. © 2008 Society of Surgical Oncology.","author":[{"dropping-particle":"","family":"Verwaal","given":"Vic J.","non-dropping-particle":"","parse-names":false,"suffix":""},{"dropping-particle":"","family":"Bruin","given":"Sjoerd","non-dropping-particle":"","parse-names":false,"suffix":""},{"dropping-particle":"","family":"Boot","given":"Henk","non-dropping-particle":"","parse-names":false,"suffix":""},{"dropping-particle":"","family":"Slooten","given":"Gooike","non-dropping-particle":"Van","parse-names":false,"suffix":""},{"dropping-particle":"","family":"Tinteren","given":"Harm","non-dropping-particle":"Van","parse-names":false,"suffix":""}],"container-title":"Annals of Surgical Oncology","id":"ITEM-2","issue":"9","issued":{"date-parts":[["2008","9"]]},"page":"2426-2432","title":"8-Year follow-up of randomized trial: Cytoreduction and hyperthermic intraperitoneal chemotherapy versus systemic chemotherapy in patients with peritoneal carcinomatosis of colorectal cancer","type":"article-journal","volume":"15"},"uris":["http://www.mendeley.com/documents/?uuid=f9d2995d-9769-363b-b4f3-6e034beadfee"]},{"id":"ITEM-3","itemData":{"DOI":"10.1056/NEJM199508243330801","ISSN":"15334406","abstract":"The surgical closure of an atrial septal defect is frequently recommended for patients over 40 years of age. However, the prognosis for such patients with unrepaired defects is largely unknown, and the outcome for patients operated on after the fourth decade of life has not yet been compared with that for medically treated patients in a controlled follow-up study. In a retrospective study, we examined the clinical course of 179 consecutive patients with isolated atrial septal defects diagnosed after the age of 40. The 84 patients (47 percent) who underwent surgical repair were compared with the 95 patients (53 percent) who were treated medically. The mean (±SD) follow-up period was 8.9±5.2 years (range, 1 to 26). Multivariate analysis revealed that surgical closure of the defect significantly reduced mortality from all causes (relative risk, 0.31; 95 percent confidence interval, 0.11 to 0.85). The adjusted 10-year survival rate of surgically treated patients was 95 percent, as compared with 84 percent for the medically treated patients. In addition, surgical treatment prevented functional deterioration, as measured by the New York Heart Association class (relative risk, 0.21; 95 percent confidence interval, 0.08 to 0.55). However, the incidence of new atrial arrhythmias or of cerebrovascular insults in the two groups was not significantly different. The surgical repair of an atrial septal defect in patients over 40 years of age, as compared with medical therapy, increases long-term survival and limits the deterioration of function due to heart failure. However, surgically treated patients should be followed closely for the onset of atrial arrhythmias so as to reduce the risk of thromboembolic complications. © 1995, Massachusetts Medical Society. All rights reserved.","author":[{"dropping-particle":"","family":"Konstantinides","given":"Stavros","non-dropping-particle":"","parse-names":false,"suffix":""},{"dropping-particle":"","family":"Geibel","given":"Annette","non-dropping-particle":"","parse-names":false,"suffix":""},{"dropping-particle":"","family":"Olschewski","given":"Manfred","non-dropping-particle":"","parse-names":false,"suffix":""},{"dropping-particle":"","family":"Görnandt","given":"Lothar","non-dropping-particle":"","parse-names":false,"suffix":""},{"dropping-particle":"","family":"Roskamm","given":"Helmut","non-dropping-particle":"","parse-names":false,"suffix":""},{"dropping-particle":"","family":"Spillner","given":"Gerhard","non-dropping-particle":"","parse-names":false,"suffix":""},{"dropping-particle":"","family":"Just","given":"Hanjörg","non-dropping-particle":"","parse-names":false,"suffix":""},{"dropping-particle":"","family":"Kasper","given":"Wolfgang","non-dropping-particle":"","parse-names":false,"suffix":""}],"container-title":"New England Journal of Medicine","id":"ITEM-3","issue":"8","issued":{"date-parts":[["1995","8","24"]]},"page":"469-473","publisher":"N Engl J Med","title":"A comparison of surgical and medical therapy for atrial septal defect in adults","type":"article-journal","volume":"333"},"uris":["http://www.mendeley.com/documents/?uuid=c9761e86-a818-3045-b372-361f58cca24e"]},{"id":"ITEM-4","itemData":{"DOI":"10.1002/hed.2880160410","ISSN":"10970347","abstract":"Background. Oral tongue cancer may be treated primarily with radiotherapy or with surgery alone or combined with adjuvant radiotherapy: the choice between these two approaches is controversial. Methods. To evaluate the results of a shift in treatment policy in 1985 in favor of primary surgical treatment for carcinoma of the oral tongue, the results of radiotherapy (with or without neck dissection, 105 patients) were compared with those for surgery (with or without radiotherapy, 65 patients). Results. Local control rates were improved for T3 (p = .03) and T4 (p = .08) patients treated surgically but were similar for T1‐T2 patients. Local‐regional control and survival rates were not significantly different. The rate of severe complications was significantly higher (p = .01) for T3 patients treated with surgery, particularly in the subset of patients who received postoperative radiotherapy. Conclusions. We generally recommend surgical treatment for T1‐T2 patients with the addition of postoperative twice‐a‐day radiotherapy in selected cases. For selected T3‐T4 patients we are investigating split‐course twice‐a‐day preoperative radiotherapy in the hope that the extent of the surgical procedure, and hence the rate of severe complications, will be reduced. © 1994 John Wiley &amp; Sons, Inc. Copyright © 1994 Wiley Periodicals, Inc., A Wiley Company","author":[{"dropping-particle":"","family":"Fein","given":"Douglas A.","non-dropping-particle":"","parse-names":false,"suffix":""},{"dropping-particle":"","family":"Mendenhall","given":"William M.","non-dropping-particle":"","parse-names":false,"suffix":""},{"dropping-particle":"","family":"Parsons","given":"James T.","non-dropping-particle":"","parse-names":false,"suffix":""},{"dropping-particle":"","family":"McCarty","given":"Patricia J.","non-dropping-particle":"","parse-names":false,"suffix":""},{"dropping-particle":"","family":"Stringer","given":"Scott P.","non-dropping-particle":"","parse-names":false,"suffix":""},{"dropping-particle":"","family":"Million","given":"Rodney R.","non-dropping-particle":"","parse-names":false,"suffix":""},{"dropping-particle":"","family":"Cassisi","given":"Nicholas J.","non-dropping-particle":"","parse-names":false,"suffix":""}],"container-title":"Head &amp; Neck","id":"ITEM-4","issue":"4","issued":{"date-parts":[["1994"]]},"page":"358-365","title":"Carcinoma of the oral tongue: A comparison of results and complications of treatment with radiotherapy and/or surgery","type":"article-journal","volume":"16"},"uris":["http://www.mendeley.com/documents/?uuid=49e6c96b-096a-396f-b2e0-c053236fe7a9"]},{"id":"ITEM-5","itemData":{"DOI":"10.1001/jama.2012.12807","ISSN":"00987484","abstract":"Context: There are no controlled studies on surgical treatment of diffuse low-grade gliomas (LGGs), and management is controversial. Objective: To examine survival in population-based parallel cohorts of LGGs from 2 Norwegian university hospitals with different surgical treatment strategies. Design, Setting, and Patients: Both neurosurgical departments are exclusive providers in adjacent geographical regions with regional referral practices. In hospital A diagnostic biopsies followed by a \"wait and scan\" approach has been favored (biopsy and watchful waiting), while early resections have been advocated in hospital B (early resection). Thus, the treatment strategy in individual patients has been highly dependent on the patient's residential address. Histopathology specimens from all adult patients diagnosed with LGG from 1998 through 2009 underwent a blinded histopathological review to ensure uniform classification and inclusion. Follow-up ended April 11, 2011. There were 153 patients (66 from the center favoring biopsy and watchful waiting and 87 from the center favoring early resection) with diffuse LGGs included. Main Outcome Measure: The prespecified primary end point was overall survival based on regional comparisons without adjusting for administered treatment. Results: Initial biopsy alone was carried out in 47 (71%) patients served by the center favoring biopsy and watchful waiting and in 12 (14%) patients served by the center favoring early resection (P&lt;.001). Median follow-up was 7.0 years (interquartile range, 4.5-10.9) at the center favoring biopsy and watchful waiting and 7.1 years (interquartile range, 4.2-9.9) at the center favoring early resection (P=.95). The 2 groups were comparable with respect to baseline parameters. Overall survival was significantly better with early surgical resection (P=.01). Median survival was 5.9 years (95% CI, 4.5-7.3) with the approach favoring biopsy only while median survival was not reached with the approach favoring early resection. Estimated 5-year survival was 60% (95% CI, 48%-72%) and 74% (95% CI, 64%-84%) for biopsy and watchful waiting and early resection, respectively. In an adjusted multivariable analysis the relative hazard ratio was 1.8 (95% CI, 1.1-2.9, P=.03) when treated at the center favoring biopsy and watchful waiting. Conclusions: For patients in Norway with LGG, treatment at a center that favored early surgical resection was associated with better overall survival than treatment at a cent…","author":[{"dropping-particle":"","family":"Jakola","given":"Asgeir S.","non-dropping-particle":"","parse-names":false,"suffix":""},{"dropping-particle":"","family":"Myrmel","given":"Kristin S.","non-dropping-particle":"","parse-names":false,"suffix":""},{"dropping-particle":"","family":"Kloster","given":"Roar","non-dropping-particle":"","parse-names":false,"suffix":""},{"dropping-particle":"","family":"Torp","given":"Sverre H.","non-dropping-particle":"","parse-names":false,"suffix":""},{"dropping-particle":"","family":"Lindal","given":"Sigurd","non-dropping-particle":"","parse-names":false,"suffix":""},{"dropping-particle":"","family":"Unsgård","given":"Geirmund","non-dropping-particle":"","parse-names":false,"suffix":""},{"dropping-particle":"","family":"Solheim","given":"Ole","non-dropping-particle":"","parse-names":false,"suffix":""}],"container-title":"JAMA - Journal of the American Medical Association","id":"ITEM-5","issue":"18","issued":{"date-parts":[["2012","11","14"]]},"page":"1881-1888","title":"Comparison of a strategy favoring early surgical resection vs a strategy favoring watchful waiting in low-grade gliomas","type":"article-journal","volume":"308"},"uris":["http://www.mendeley.com/documents/?uuid=fec3f3ae-5ff7-3a4b-b192-313d292c062f"]},{"id":"ITEM-6","itemData":{"DOI":"10.1378/chest.09-2836","ISSN":"19313543","abstract":"Background: Emphysematous change as assessed by CT imaging has been reported to correlate with COPD prognostic factors such as FEV1 and diffusing capacity of the lung for carbon monoxide (DLCO). However, few studies have assessed the relationship between CT scan assessment and COPD mortality from mild to severe stages of the disease. In this study, we analyzed this relationship in patients with various stages of COPD. Methods: Two hundred and fifty-one outpatients with stable COPD were included in the study. CT scan and pulmonary function tests were performed at study entry in a single institution. The percentage of low attenuation area was measured to quantitatively evaluate emphysematous change with a custom-made software. Prognostic data also were collected, and the median follow-up time was 8 years. Results: Of the 251 patients, 79 died, with 40 classified as respiratory deaths not involving lung cancer. Univariate Cox analysis revealed that emphysematous change as assessed by CT scan, lung function, age, or BMI were significantly correlated with mortality. Multivariate analysis revealed that emphysematous change as assessed by CT scan had the best association with mortality. Conclusions: Emphysematous change as assessed by CT scan predicts respiratory mortality in outpatients with various stages of COPD. © 2010 American College of Chest Physicians.","author":[{"dropping-particle":"","family":"Haruna","given":"Akane","non-dropping-particle":"","parse-names":false,"suffix":""},{"dropping-particle":"","family":"Muro","given":"Shigeo","non-dropping-particle":"","parse-names":false,"suffix":""},{"dropping-particle":"","family":"Nakano","given":"Yasutaka","non-dropping-particle":"","parse-names":false,"suffix":""},{"dropping-particle":"","family":"Ohara","given":"Tadashi","non-dropping-particle":"","parse-names":false,"suffix":""},{"dropping-particle":"","family":"Hoshino","given":"Yuma","non-dropping-particle":"","parse-names":false,"suffix":""},{"dropping-particle":"","family":"Ogawa","given":"Emiko","non-dropping-particle":"","parse-names":false,"suffix":""},{"dropping-particle":"","family":"Hirai","given":"Toyohiro","non-dropping-particle":"","parse-names":false,"suffix":""},{"dropping-particle":"","family":"Niimi","given":"Akio","non-dropping-particle":"","parse-names":false,"suffix":""},{"dropping-particle":"","family":"Nishimura","given":"Koichi","non-dropping-particle":"","parse-names":false,"suffix":""},{"dropping-particle":"","family":"Chin","given":"Kazuo","non-dropping-particle":"","parse-names":false,"suffix":""},{"dropping-particle":"","family":"Mishima","given":"Michiaki","non-dropping-particle":"","parse-names":false,"suffix":""}],"container-title":"Chest","id":"ITEM-6","issue":"3","issued":{"date-parts":[["2010","9","1"]]},"page":"635-640","publisher":"American College of Chest Physicians","title":"CT scan findings of emphysema predict mortality in COPD","type":"article-journal","volume":"138"},"uris":["http://www.mendeley.com/documents/?uuid=5cae0595-790f-3b39-9ab6-43aa931291dc"]},{"id":"ITEM-7","itemData":{"DOI":"10.1111/hpb.12156","ISSN":"14772574","abstract":"Background Substantial time elapses before patients with hilar cholangiocarcinoma (HCC) receive surgical treatment because of time-consuming preoperative staging and other interventions, including biliary drainage and portal vein embolization. Prolonged times potentially lead to unresectability and the formation of metastases, yet these issues have not been investigated previously in HCC. This study aimed to evaluate the time between onset of symptoms and the provision of ultimate treatment in patients with HCC and the impact of the length of time on outcomes. Methods Delays in the treatment of consecutive patients with HCC were evaluated by contacting general practitioners (GPs) and extracting data from hospital files. Time periods were correlated with resectability, occurrence of metastasis, tumour stage and survival using logistic and Cox regression analyses. Results Treatment times in 209 consecutive HCC patients were evaluated. The median time from first GP visit until presentation at the tertiary centre was 35 days. Time until treatment was longer when initial symptoms did not include jaundice (non-specific symptoms, P &lt; 0.001). Duration of workup and preoperative biliary drainage at the tertiary centre prior to final surgical treatment resulted in an additional median time of 74 days. No correlation was found between treatment time in weeks and resectability [odds ratio (OR) 1.010, 95% confidence interval (CI) 0.985-1.036], metastasis (OR = 0.947, 95% CI 0.897-1.000), tumour stage (OR = 1.006, 95% CI 0.981-1.031) or survival in resected patients (hazard ratio = 0.996, 95% CI 0.975-1.018). Conclusions The time that elapses between the presentation of symptoms and final treatment in patients with HCC is substantial, especially in patients with non-specific symptoms. This time, however, does not affect resectability, metastasis, tumour stage or survival, which suggests that preoperative optimization should not be omitted because of potential delays in treatment. © 2013 International Hepato-Pancreato-Biliary Association.","author":[{"dropping-particle":"","family":"Ruys","given":"Anthony T.","non-dropping-particle":"","parse-names":false,"suffix":""},{"dropping-particle":"","family":"Heuts","given":"Simon G.","non-dropping-particle":"","parse-names":false,"suffix":""},{"dropping-particle":"","family":"Rauws","given":"Eric A.","non-dropping-particle":"","parse-names":false,"suffix":""},{"dropping-particle":"","family":"Busch","given":"Olivier R.C.","non-dropping-particle":"","parse-names":false,"suffix":""},{"dropping-particle":"","family":"Gouma","given":"Dirk J.","non-dropping-particle":"","parse-names":false,"suffix":""},{"dropping-particle":"","family":"Gulik","given":"Thomas M.","non-dropping-particle":"Van","parse-names":false,"suffix":""}],"container-title":"HPB","id":"ITEM-7","issue":"5","issued":{"date-parts":[["2014"]]},"page":"469-474","publisher":"Blackwell Publishing Ltd","title":"Delay in surgical treatment of patients with hilar cholangiocarcinoma: Does time impact outcomes?","type":"article-journal","volume":"16"},"uris":["http://www.mendeley.com/documents/?uuid=34083f14-2e7c-3a00-b625-a52a3499a82a"]},{"id":"ITEM-8","itemData":{"DOI":"10.1245/s10434-013-2957-y","ISSN":"10689265","abstract":"Background: Surgery for cancer is often delayed due to variety of patient-, provider-, and health system-related factors. However, impact of delayed surgery is not clear, and may vary among cancer types. We aimed to determine the impact of the delay from cancer diagnosis to potentially curative surgery on survival. Methods: Cohort study based on representative sample of patients (n = 7,529) with colorectal, breast, lung and thyroid cancer with local or regional disease who underwent potentially curative surgery as their first therapeutic modality within 1 year of cancer diagnosis. They were diagnosed in 2006 and followed for mortality until April 2011, a median follow-up of 4.7 years. Results: For colorectal and breast cancers, the adjusted hazard ratios (95 % confidence intervals) for all-cause mortality comparing a surgical delay beyond 12 weeks to performing surgery within weeks 1-4 after diagnosis were 2.65 (1.50-4.70) and 1.91 (1.06-3.49), respectively. No clear pattern of increased risk was observed with delays between 4 and 12 weeks, or for any delay in lung and thyroid cancers. Concordance between the area of the patient's residence and the hospital performing surgery, and the patient's income status were associated with delayed surgery. Conclusions: Delays to curative surgery beyond 12 weeks were associated with increased mortality in colorectal and breast cancers, suggesting that health provision services should be organized to avoid unnecessary treatment delays. Health care systems should also aim to reduce socioeconomic and geographic disparities and to guarantee equitable access to high quality cancer care. © 2013 Society of Surgical Oncology.","author":[{"dropping-particle":"","family":"Shin","given":"Dong Wook","non-dropping-particle":"","parse-names":false,"suffix":""},{"dropping-particle":"","family":"Cho","given":"Juhee","non-dropping-particle":"","parse-names":false,"suffix":""},{"dropping-particle":"","family":"Kim","given":"So Young","non-dropping-particle":"","parse-names":false,"suffix":""},{"dropping-particle":"","family":"Guallar","given":"Eliseo","non-dropping-particle":"","parse-names":false,"suffix":""},{"dropping-particle":"","family":"Hwang","given":"Seung Sik","non-dropping-particle":"","parse-names":false,"suffix":""},{"dropping-particle":"","family":"Cho","given":"Belong","non-dropping-particle":"","parse-names":false,"suffix":""},{"dropping-particle":"","family":"Oh","given":"Jae Hwan","non-dropping-particle":"","parse-names":false,"suffix":""},{"dropping-particle":"","family":"Jung","given":"Ki Wook","non-dropping-particle":"","parse-names":false,"suffix":""},{"dropping-particle":"","family":"Seo","given":"Hong Gwan","non-dropping-particle":"","parse-names":false,"suffix":""},{"dropping-particle":"","family":"Park","given":"Jong Hyock","non-dropping-particle":"","parse-names":false,"suffix":""}],"container-title":"Annals of Surgical Oncology","id":"ITEM-8","issue":"8","issued":{"date-parts":[["2013","8"]]},"page":"2468-2476","title":"Delay to curative surgery greater than 12 weeks is associated with increased mortality in patients with colorectal and breast cancer but not lung or thyroid cancer","type":"article-journal","volume":"20"},"uris":["http://www.mendeley.com/documents/?uuid=7f9540ac-8c0f-3547-96e2-3335ed65b726"]},{"id":"ITEM-9","itemData":{"abstract":"Background The Global Burden of Disease (GBD) study assesses health losses from diseases, injuries, and risk factors using disability-adjusted life-years, which need a set of disability weights to quantify health levels associated with non-fatal outcomes. The objective of this study was to estimate disability weights for the GBD 2013 study.","author":[{"dropping-particle":"","family":"Salomon","given":"Joshua A","non-dropping-particle":"","parse-names":false,"suffix":""},{"dropping-particle":"","family":"Haagsma","given":"Juanita A","non-dropping-particle":"","parse-names":false,"suffix":""},{"dropping-particle":"","family":"Davis","given":"Adrian","non-dropping-particle":"","parse-names":false,"suffix":""},{"dropping-particle":"","family":"Maertens De Noordhout","given":"Charline","non-dropping-particle":"","parse-names":false,"suffix":""},{"dropping-particle":"","family":"Polinder","given":"Suzanne","non-dropping-particle":"","parse-names":false,"suffix":""},{"dropping-particle":"","family":"Havelaar","given":"Arie H","non-dropping-particle":"","parse-names":false,"suffix":""},{"dropping-particle":"","family":"Cassini","given":"Alessandro","non-dropping-particle":"","parse-names":false,"suffix":""},{"dropping-particle":"","family":"Devleesschauwer","given":"Brecht","non-dropping-particle":"","parse-names":false,"suffix":""},{"dropping-particle":"","family":"Kretzschmar","given":"Mirjam","non-dropping-particle":"","parse-names":false,"suffix":""},{"dropping-particle":"","family":"Speybroeck","given":"Niko","non-dropping-particle":"","parse-names":false,"suffix":""},{"dropping-particle":"","family":"Murray","given":"Christopher J L","non-dropping-particle":"","parse-names":false,"suffix":""},{"dropping-particle":"","family":"Vos","given":"Theo","non-dropping-particle":"","parse-names":false,"suffix":""}],"container-title":"Lancet Glob Health","id":"ITEM-9","issued":{"date-parts":[["2015"]]},"number-of-pages":"712-735","title":"Disability weights for the Global Burden of Disease 2013 study","type":"report","volume":"3"},"uris":["http://www.mendeley.com/documents/?uuid=ac3e42fd-1d32-44b2-b8bf-eaba719e1571"]},{"id":"ITEM-10","itemData":{"DOI":"10.1007/s12029-020-00372-5","ISSN":"19416636","abstract":"Purpose: Resection of liver-only colorectal liver metastases (CRLM) with perioperative chemotherapy is potentially curative. Specific primary tumor and liver metastasis characteristics have been validated to estimate the risk of recurrence. We hypothesize that the time interval from diagnosis of CRLM to surgery, or time to surgery (TTS), is clinically prognostic. Methods: Patients from a prospectively maintained institutional database at a Comprehensive Cancer Center from May 2003 to January 2018 were reviewed. Clinicopathologic, perioperative treatment, and TTS data were collected. TTS was categorized into short (&lt; 3 months), intermediate (3–6 months), and long (&gt; 6 months) intervals. Results: Two hundred eighty-one patients were identified. While overall survival (OS) was similar across TTS, postoperative overall survival (postoperative OS) of long TTS was associated with worse survival, 44 months (95% CI, 34–52) compared to short TTS, 59 months (95% CI, 43–79), and intermediate TTS, 63 months (95% CI, 52–108), both p &lt; 0.01. With regard to long-term OS, intermediate TTS had 5-year OS of 59% and 8-year OS of 43% compared to long TTS (5-year OS 53% and 8-year OS 18%) and short TTS (5-year OS 54% and 8-year OS 29%). Long TTS was negatively associated with postoperative OS on multivariate analysis (HR 1.6, p &lt; 0.01) when adjusting for resection margin, CRLM size, age, and use of postoperative chemotherapy. Conclusion: Short and intermediate TTS had similar survival although patients with intermediate TTS may have better odds of long-term OS. While long TTS was associated with worse survival, likely due to higher disease burden, long-term survivors were still observed.","author":[{"dropping-particle":"","family":"Chen","given":"Emerson Y.","non-dropping-particle":"","parse-names":false,"suffix":""},{"dropping-particle":"","family":"Mayo","given":"Skye C.","non-dropping-particle":"","parse-names":false,"suffix":""},{"dropping-particle":"","family":"Sutton","given":"Thomas","non-dropping-particle":"","parse-names":false,"suffix":""},{"dropping-particle":"","family":"Kearney","given":"Matthew R.","non-dropping-particle":"","parse-names":false,"suffix":""},{"dropping-particle":"","family":"Kardosh","given":"Adel","non-dropping-particle":"","parse-names":false,"suffix":""},{"dropping-particle":"","family":"Vaccaro","given":"Gina M.","non-dropping-particle":"","parse-names":false,"suffix":""},{"dropping-particle":"","family":"Billingsley","given":"Kevin G.","non-dropping-particle":"","parse-names":false,"suffix":""},{"dropping-particle":"","family":"Lopez","given":"Charles D.","non-dropping-particle":"","parse-names":false,"suffix":""}],"container-title":"Journal of Gastrointestinal Cancer","id":"ITEM-10","issued":{"date-parts":[["2020"]]},"publisher":"Springer","title":"Effect of Time to Surgery of Colorectal Liver Metastases on Survival","type":"article-journal"},"uris":["http://www.mendeley.com/documents/?uuid=b3241d8c-9363-3c15-9a01-5b408402c62c"]},{"id":"ITEM-11","itemData":{"DOI":"10.1016/S0140-6736(94)91963-1","ISSN":"01406736","PMID":"7914958","abstract":"Summary. We carried out a systematic overview using individual patient data from the seven randomised trials that have compared a strategy of initial coronary artery bypass graft (CABG) surgery with one of initial medical therapy to assess the effects on mortality in patients with stable coronary heart disease (stable angina not severe enough to necessitate surgery on grounds of symptoms alone, or myocardial infarction). 1324 patients were assigned CABG surgery and 1325 medical management between 1972 and 1984. The proportion of patients in the medical treatment group who had undergone CABG surgery was 25% at 5 years, 33% at 7 years, and 41% at 10 years: 93·7% of patients assigned to the surgery group underwent CABG surgery. The CABG group had significantly lower mortality than the medical treatment group at 5 years (10·2 vs 15·8%; odds ratio 0·61 [95% Cl 0·48-0·77], p=0·0001), 7 years (15·8 vs 21·7%; 0·68 [0·56-0·83], p&lt;0·001), and 10 years (26·4 vs 30·5%; 0·83 [0·70-0·98]; p=0·03). The risk reduction was greater in patients with left main artery disease than in those with disease in three vessels or one or two vessels (odds ratios at 5 years 0·32, 0·58, and 0·77, respectively). Although relative risk reductions in subgroups defined by other baseline characteristics were similar, the absolute benefits of CABG surgery were most pronounced in patients in the highest risk categories. This effect was most evident when several prognostically important clinical and angiographic risk factors were integrated to stratify patients by risk levels and the extension of survival at 10 years was examined (change in survival - 1·1 [SE 3·1] months in low-risk group, 5·0 [4·2] months in moderate-risk group, and 8·8 [5·4] months in high-risk group; p for trend &lt;0·003). A strategy of initial CABG surgery is associated with lower mortality than one of medical management with delayed surgery if necessary, especially in high-risk and medium-risk patients with stable coronary heart disease. In low-risk patients, the limited data show a non-significant trend towards greater mortality with CABG. © 1994.","author":[{"dropping-particle":"","family":"Yusuf","given":"S.","non-dropping-particle":"","parse-names":false,"suffix":""},{"dropping-particle":"","family":"Zucker","given":"D.","non-dropping-particle":"","parse-names":false,"suffix":""},{"dropping-particle":"","family":"Passamani","given":"E.","non-dropping-particle":"","parse-names":false,"suffix":""},{"dropping-particle":"","family":"Peduzzi","given":"P.","non-dropping-particle":"","parse-names":false,"suffix":""},{"dropping-particle":"","family":"Takaro","given":"T.","non-dropping-particle":"","parse-names":false,"suffix":""},{"dropping-particle":"","family":"Fisher","given":"L. D.","non-dropping-particle":"","parse-names":false,"suffix":""},{"dropping-particle":"","family":"Kennedy","given":"J. W.","non-dropping-particle":"","parse-names":false,"suffix":""},{"dropping-particle":"","family":"Davis","given":"K.","non-dropping-particle":"","parse-names":false,"suffix":""},{"dropping-particle":"","family":"Killip","given":"T.","non-dropping-particle":"","parse-names":false,"suffix":""},{"dropping-particle":"","family":"Norris","given":"R.","non-dropping-particle":"","parse-names":false,"suffix":""},{"dropping-particle":"","family":"Morris","given":"C.","non-dropping-particle":"","parse-names":false,"suffix":""},{"dropping-particle":"","family":"Mathur","given":"V.","non-dropping-particle":"","parse-names":false,"suffix":""},{"dropping-particle":"","family":"Varnauskas","given":"E.","non-dropping-particle":"","parse-names":false,"suffix":""},{"dropping-particle":"","family":"Chalmers","given":"T. C.","non-dropping-particle":"","parse-names":false,"suffix":""}],"container-title":"The Lancet","id":"ITEM-11","issue":"8922","issued":{"date-parts":[["1994","8","27"]]},"page":"563-570","publisher":"Lancet","title":"Effect of coronary artery bypass graft surgery on survival: overview of 10-year results from randomised trials by the Coronary Artery Bypass Graft Surgery Trialists Collaboration","type":"article-journal","volume":"344"},"uris":["http://www.mendeley.com/documents/?uuid=41973d13-c897-303b-9906-b9cb3c49c2ea"]},{"id":"ITEM-12","itemData":{"DOI":"10.3171/2013.9.JNS13877","ISSN":"00223085","abstract":"Object. There is limited information on the relationship between patient age and the clinical benefit of resection in patients with glioblastoma. The purpose of this study was to use a population-based database to determine whether patient age influences the frequency that gross-total resection (GTR) is performed, and also whether GTR is associated with survival difference in different age groups. Methods. The authors identified 20,705 adult patients with glioblastoma in the Surveillance, Epidemiology, and End Results (SEER) registry (1998-2009). Surgical practice patterns were defined by the categories of no surgery, subtotal resection (STR), and GTR. Kaplan-Meier and multivariate Cox regression analyses were used to assess the pattern of surgical practice and overall survival. Results. The frequency that GTR was achieved in patients with glioblastoma decreased in a stepwise manner as a function of patient age (from 36% [age 18-44 years] to 24% [age ≥ 75]; p &lt; 0.001). For all age groups, glioblastoma patients who were selected for and underwent GTR showed a 2- to 3-month improvement in overall survival (p &lt; 0.001) relative to those who underwent STR. These trends remained true after a multivariate analysis that incorporated variables including ethnicity, sex, year of diagnosis, tumor size, tumor location, and radiotherapy status. Conclusions. Gross-total resection is associated with improved overall survival, even in elderly patients with glioblastoma. As such, surgical decisions should be individually tailored to the patient rather than an adherence to age as the sole clinical determinant. ©AANS, 2014.","author":[{"dropping-particle":"","family":"Noorbakhsh","given":"Abraham","non-dropping-particle":"","parse-names":false,"suffix":""},{"dropping-particle":"","family":"Tang","given":"Jessica A.","non-dropping-particle":"","parse-names":false,"suffix":""},{"dropping-particle":"","family":"Marcus","given":"Logan P.","non-dropping-particle":"","parse-names":false,"suffix":""},{"dropping-particle":"","family":"McCutcheon","given":"Brandon","non-dropping-particle":"","parse-names":false,"suffix":""},{"dropping-particle":"","family":"Gonda","given":"David D.","non-dropping-particle":"","parse-names":false,"suffix":""},{"dropping-particle":"","family":"Schallhorn","given":"Craig S.","non-dropping-particle":"","parse-names":false,"suffix":""},{"dropping-particle":"","family":"Talamini","given":"Mark A.","non-dropping-particle":"","parse-names":false,"suffix":""},{"dropping-particle":"","family":"Chang","given":"David C.","non-dropping-particle":"","parse-names":false,"suffix":""},{"dropping-particle":"","family":"Carter","given":"Bob S.","non-dropping-particle":"","parse-names":false,"suffix":""},{"dropping-particle":"","family":"Chen","given":"Clark C.","non-dropping-particle":"","parse-names":false,"suffix":""}],"container-title":"Journal of Neurosurgery","id":"ITEM-12","issue":"1","issued":{"date-parts":[["2014","1"]]},"page":"31-39","title":"Gross-total resection outcomes in an elderly population with glioblastoma: A SEER-based analysis. Clinical article","type":"article-journal","volume":"120"},"uris":["http://www.mendeley.com/documents/?uuid=09f1d0af-3bdc-3848-a0b3-3c3b0b34a9e2"]},{"id":"ITEM-13","itemData":{"DOI":"10.1016/j.surg.2018.03.006","ISSN":"15327361","abstract":"Objective: To evaluate the efficacy of both surgical resection and stereotactic body radiotherapy for small hepatocellular carcinoma. Background: Although the number of stereotactic body radiotherapies being performed for hepatocellular carcinoma has gradually increased, data comparing surgical resection and stereotactic body radiotherapy are limited. Methods: Between 2008 and 2015, a total of 281 patients with 1 to 3 small hepatocellular carcinoma tumors (≤3 cm in diameter), treated initially with curative intent (surgical resection, 254; stereotactic body radiotherapy, 27), were retrospectively analyzed. Overall survival and disease-free survival were compared in a propensity score matching analysis. Results: Patients in the surgical resection group tended to be younger, had more tumors, and had better hepatic function than those in the stereotactic body radiotherapy group (P &lt;.05). The percent recurrence of the same sub-segment in the stereotactic body radiotherapy group was significantly higher than that in the surgical resection group (P =.0034). Propensity score analysis revealed that 54 patients with surgical resection and 27 with stereotactic body radiotherapy had the same baseline characteristics. The 5-year overall survival and disease-free survival rates for the surgical resection and stereotactic body radiotherapy groups were 75.2% vs 47.8% (P =.0149) and 33.8% vs 16.4% (P =.0512), respectively. Multivariate analysis showed that surgical resection was a significant favorable factor for overall survival and disease-free survival of patients with one to three small hepatocellular carcinomas. Conclusion: Surgical resection provided better long-term overall survival and disease-free survival in patients with small hepatocellular carcinoma tumors. However, stereotactic body radiotherapy may be an effective alternative treatment for inoperable patients with early hepatocellular carcinoma.","author":[{"dropping-particle":"","family":"Nakano","given":"Ryosuke","non-dropping-particle":"","parse-names":false,"suffix":""},{"dropping-particle":"","family":"Ohira","given":"Masahiro","non-dropping-particle":"","parse-names":false,"suffix":""},{"dropping-particle":"","family":"Kobayashi","given":"Tsuyoshi","non-dropping-particle":"","parse-names":false,"suffix":""},{"dropping-particle":"","family":"Ide","given":"Kentaro","non-dropping-particle":"","parse-names":false,"suffix":""},{"dropping-particle":"","family":"Tahara","given":"Hiroyuki","non-dropping-particle":"","parse-names":false,"suffix":""},{"dropping-particle":"","family":"Kuroda","given":"Shintaro","non-dropping-particle":"","parse-names":false,"suffix":""},{"dropping-particle":"","family":"Shimizu","given":"Seiichi","non-dropping-particle":"","parse-names":false,"suffix":""},{"dropping-particle":"","family":"Kimura","given":"Tomoki","non-dropping-particle":"","parse-names":false,"suffix":""},{"dropping-particle":"","family":"Nagata","given":"Yasushi","non-dropping-particle":"","parse-names":false,"suffix":""},{"dropping-particle":"","family":"Aikata","given":"Hiroshi","non-dropping-particle":"","parse-names":false,"suffix":""},{"dropping-particle":"","family":"Chayama","given":"Kazuaki","non-dropping-particle":"","parse-names":false,"suffix":""},{"dropping-particle":"","family":"Ohdan","given":"Hideki","non-dropping-particle":"","parse-names":false,"suffix":""}],"container-title":"Surgery (United States)","id":"ITEM-13","issue":"2","issued":{"date-parts":[["2018","8","1"]]},"page":"219-226","publisher":"Mosby Inc.","title":"Hepatectomy versus stereotactic body radiotherapy for primary early hepatocellular carcinoma: A propensity-matched analysis in a single institution","type":"article-journal","volume":"164"},"uris":["http://www.mendeley.com/documents/?uuid=019df6fd-6fda-3d40-8840-fb80f92024ab"]},{"id":"ITEM-14","itemData":{"DOI":"10.1002/jso.23589","ISSN":"10969098","abstract":"Background and Objectives To assess the effect of surgical wait time on the oncologic outcomes of patients with upper urinary tract urothelial carcinoma (UTUC), particularly in the ureter. Methods Using an optimal surgical wait time cutoff value of 30.5 days, we allocated patients to an early group or a late group. Cancer specific survival (CSS) and local/distant recurrence-free survival (RFS) rates were estimated using the Kaplan-Meier method. Factors influencing CSS and RFS after radical surgery were identified using Cox proportional hazards regression models. Subgroup analysis was performed on ureteral urothelial carcinoma using the same methods. Results Of the 138 UTUC patients, CSS and RFS were not significantly different between the two groups. However, subgroup analysis of the 80 patients with ureteral urothelial carcinoma showed that CSS and RFS were significantly higher in the early subgroup, and multivariate analysis showed that a surgical wait time of &gt;1 month was an independent prognostic factor of CSS and RFS in ureteral urothelial carcinoma (P = 0.04 and P &lt; 0.001). Conclusions A surgical wait time of &gt;1 month in ureteral urothelial carcinoma was found to be an independent prognostic factor of disease recurrence and cancer-specific mortality. © 2014 Wiley Periodicals, Inc.","author":[{"dropping-particle":"","family":"Lee","given":"Jun Nyung","non-dropping-particle":"","parse-names":false,"suffix":""},{"dropping-particle":"","family":"Kwon","given":"Se Yun","non-dropping-particle":"","parse-names":false,"suffix":""},{"dropping-particle":"","family":"Choi","given":"Gyu Seog","non-dropping-particle":"","parse-names":false,"suffix":""},{"dropping-particle":"","family":"Kim","given":"Hyun Tae","non-dropping-particle":"","parse-names":false,"suffix":""},{"dropping-particle":"","family":"Kim","given":"Tae Hwan","non-dropping-particle":"","parse-names":false,"suffix":""},{"dropping-particle":"","family":"Kwon","given":"Tae Gyun","non-dropping-particle":"","parse-names":false,"suffix":""},{"dropping-particle":"","family":"Kim","given":"Bup Wan","non-dropping-particle":"","parse-names":false,"suffix":""}],"container-title":"Journal of Surgical Oncology","id":"ITEM-14","issue":"4","issued":{"date-parts":[["2014"]]},"page":"468-475","publisher":"John Wiley and Sons Inc.","title":"Impact of surgical wait time on oncologic outcomes in upper urinary tract urothelial carcinoma","type":"article-journal","volume":"110"},"uris":["http://www.mendeley.com/documents/?uuid=5e5ea202-0f64-3c84-8ce1-66af1083166d"]},{"id":"ITEM-15","itemData":{"DOI":"10.1016/j.jhep.2017.09.017","ISSN":"16000641","abstract":"Background &amp; Aims The Barcelona Clinic Liver Cancer (BCLC) guidelines recommend resection for very early and early single hepatocellular carcinoma (HCC) patients. It is not known whether a delay in resection from the time of diagnosis (the time to surgery [TTS], i.e. the elapsed time from diagnosis to surgery) affects outcomes. We aim to evaluate the impact of TTS on recurrence and survival outcomes in patients with HCC. Methods All patients resected for BCLC stage 0-A single HCC from 2006 to 2016 were studied to evaluate the impact of TTS on recurrence rate, recurrence-free survival (RFS), transplantability following recurrence, and intention-to-treat overall survival (ITT-OS). Propensity score matching (PSM) was further performed to ensure comparability. Results The study population included 100 patients. Surgery was performed between 0.6 and 77 months after diagnosis (median TTS: three months; interquartile range: 1.8–4.6 months). There was no post-operative mortality. Compared to those with TTS &lt;3 months, patients with TTS ≥3 months (70% of these patients had TTS 3–6 months) had a higher post-operative morbidity (36% vs. 16%, p = 0.02), a similar tumor recurrence rate (32% vs. 32%, p = 1.00), RFS (37% vs. 48%, p = 0.42), transplantability following tumor recurrence (63% vs. 50%, p = 0.48), and five-year ITT-OS (82% vs. 80%, p = 0.20). Similar results were observed after PSM. Conclusion Patients with BCLC stage 0-A single HCC can undergo surgery with TTS ≥3 months without impaired oncologic outcomes. An increase in the TTS within a safe range could allow time for proper evaluation before surgery, and ethical testing of new neoadjuvant treatments, aiming to reduce the high rate of tumor recurrence despite curative resection. Lay summary A delay of ≥3 months in time to resection after diagnosis in HCC patients meeting the European Association for the Study of Liver Disease/American Association for the Study of Liver Disease criteria for resection does not affect oncological and long-term outcomes compared to those with a delay to surgery of &lt;3 months.","author":[{"dropping-particle":"","family":"Lim","given":"Chetana","non-dropping-particle":"","parse-names":false,"suffix":""},{"dropping-particle":"","family":"Bhangui","given":"Prashant","non-dropping-particle":"","parse-names":false,"suffix":""},{"dropping-particle":"","family":"Salloum","given":"Chady","non-dropping-particle":"","parse-names":false,"suffix":""},{"dropping-particle":"","family":"Gómez-Gavara","given":"Concepción","non-dropping-particle":"","parse-names":false,"suffix":""},{"dropping-particle":"","family":"Lahat","given":"Eylon","non-dropping-particle":"","parse-names":false,"suffix":""},{"dropping-particle":"","family":"Luciani","given":"Alain","non-dropping-particle":"","parse-names":false,"suffix":""},{"dropping-particle":"","family":"Compagnon","given":"Philippe","non-dropping-particle":"","parse-names":false,"suffix":""},{"dropping-particle":"","family":"Calderaro","given":"Julien","non-dropping-particle":"","parse-names":false,"suffix":""},{"dropping-particle":"","family":"Feray","given":"Cyrille","non-dropping-particle":"","parse-names":false,"suffix":""},{"dropping-particle":"","family":"Azoulay","given":"Daniel","non-dropping-particle":"","parse-names":false,"suffix":""}],"container-title":"Journal of Hepatology","id":"ITEM-15","issue":"1","issued":{"date-parts":[["2018","1","1"]]},"page":"100-108","publisher":"Elsevier B.V.","title":"Impact of time to surgery in the outcome of patients with liver resection for BCLC 0-A stage hepatocellular carcinoma","type":"article-journal","volume":"68"},"uris":["http://www.mendeley.com/documents/?uuid=7eb9b16b-a154-3313-913f-15b4268bd965"]},{"id":"ITEM-16","itemData":{"DOI":"10.1056/NEJM199612263352601","ISSN":"00284793","abstract":"Background: Unsustained ventricular tachycardia in patients with previous myocardial infarction and left ventricular dysfunction is associated with a two-year mortality rate of about 30 percent. We studied, whether prophylactic therapy with an implanted cardioverter-defibrillator, as compared with conventional medical therapy, would improve survival in this high-risk group of patients. Methods: Over the course of five years, 196 patients in New York Heart Association functional class I, II, or III with prior myocardial infarction; a left ventricular ejection fraction ≤0.35; a documented episode of asymptomatic unsustained ventricular tachycardia; and inducible, nonsuppressible ventricular tachyarrhythmia on electrophysiologic study were randomly assigned to receive an implanted defibrillator (n=95) or conventional medical therapy (n= 101). We used a two-sided sequential design with death from any cause as the end point. Results: The base-line characteristics of the two treatment groups were similar. During an average follow-up of 27 months, there were 15 deaths in the defibrillator group (11 from cardiac causes) and 39 deaths in the conventional-therapy group (27 from cardiac causes) (hazard ratio for overall mortality, 0.46; 95 percent confidence interval, 0.26 to 0.82; P=0.009). There was no evidence that amiodarone, beta-blockers, or any other antiarrhythmic therapy had a significant influence on the observed hazard ratio. Conclusions: In patients with a prior myocardial infarction who are at high risk for ventricular tachyarrhythmia, prophylactic therapy with an implanted defibrillator leads to improved survival as compared with conventional medical therapy.","author":[{"dropping-particle":"","family":"Moss","given":"Arthur J.","non-dropping-particle":"","parse-names":false,"suffix":""},{"dropping-particle":"","family":"Jackson Hall","given":"W.","non-dropping-particle":"","parse-names":false,"suffix":""},{"dropping-particle":"","family":"Cannom","given":"David S.","non-dropping-particle":"","parse-names":false,"suffix":""},{"dropping-particle":"","family":"Daubert","given":"James P.","non-dropping-particle":"","parse-names":false,"suffix":""},{"dropping-particle":"","family":"Higgins","given":"Steven L.","non-dropping-particle":"","parse-names":false,"suffix":""},{"dropping-particle":"","family":"Klein","given":"Helmut","non-dropping-particle":"","parse-names":false,"suffix":""},{"dropping-particle":"","family":"Levine","given":"Joseph H.","non-dropping-particle":"","parse-names":false,"suffix":""},{"dropping-particle":"","family":"Saksena","given":"Sanjeev","non-dropping-particle":"","parse-names":false,"suffix":""},{"dropping-particle":"","family":"Waldo","given":"Albert L.","non-dropping-particle":"","parse-names":false,"suffix":""},{"dropping-particle":"","family":"Wilber","given":"David","non-dropping-particle":"","parse-names":false,"suffix":""},{"dropping-particle":"","family":"Brown","given":"Mary W.","non-dropping-particle":"","parse-names":false,"suffix":""},{"dropping-particle":"","family":"Heo","given":"Moonseong","non-dropping-particle":"","parse-names":false,"suffix":""}],"container-title":"New England Journal of Medicine","id":"ITEM-16","issue":"26","issued":{"date-parts":[["1996","12","26"]]},"page":"1933-1940","publisher":"N Engl J Med","title":"Improved survival with an implanted defibrillator in patients with coronary disease at high risk for ventricular arrhythmia","type":"article-journal","volume":"335"},"uris":["http://www.mendeley.com/documents/?uuid=6571e915-fab2-3979-b488-9847284c3e85"]},{"id":"ITEM-17","itemData":{"URL":"https://iknl.nl/kankersoorten","accessed":{"date-parts":[["2020","5","19"]]},"id":"ITEM-17","issued":{"date-parts":[["0"]]},"title":"Kankersoorten - IKNL","type":"webpage"},"uris":["http://www.mendeley.com/documents/?uuid=cad566b4-f449-3e5a-b620-68c46222fd62"]},{"id":"ITEM-18","itemData":{"DOI":"10.1016/j.ejvs.2016.05.008","ISSN":"15322165","PMID":"27374814","abstract":"Objective/Background Historical studies report high rupture rates in patients with nonoperated abdominal aortic aneurysms (AAAs) of &gt; 5.5 cm diameter, although a recent audit has questioned this. Methods This was a retrospective review of 138/764 (18%) patients with AAAs evaluated in a preassessment anaesthetic clinic (PAC) between 2006 and 2012, who either did not undergo elective AAA repair or who underwent deferred repair. The remaining 626 underwent repair. Patients with severe comorbidities (dementia, advanced malignancy, life-expectancy &lt; 1 year) and not referred to PAC were excluded. Results At a median of 27 months, 71 (52%) died, 36 (51%) following rupture. Cumulative survival, free from rupture or surgery for acute symptoms, was 96% at 1 year, 84% at 3 years, and 64% at 5 years, where baseline AAA diameters were 5.5–6.9 cm. For diameters ≥ 7 cm, survival, free from rupture, was 65% at 1 year, 29% at 3 years, and 0% at 5 years. Median interval to rupture was 47 months (AAA diameter 5.5–6.9 cm) and 21 months where baseline diameters were ≥ 7 cm. Rupture accounted for 32% of late deaths in patients with AAAs of 5.5–5.9 cm diameter, 46% in those with AAAs measuring 6.0–6.9 cm in diameter, and 71% in patients with AAA measuring ≥ 7 cm in diameter. Conclusion Approximately half of all late deaths in this nonoperated cohort were not AAA related, suggesting that even had repair been undertaken, it would not have prolonged patient survival. The incidence of rupture in “high-risk” patients with an AAA &lt; 7 cm diameter was &lt; 5% at 1 year, thereby giving ample time to optimise risk factors and improve pre-existing medical conditions prior to undertaking a deferred intervention. Even if these patients did not undergo surgical repair, the risk of late rupture was relatively low. By contrast, nonoperated patients with AAAs ≥ 7 cm in diameter face a very high risk of rupture and will probably benefit from elective surgery, with the caveat that a higher procedural risk might have to be incurred.","author":[{"dropping-particle":"","family":"Scott","given":"S. W.M.","non-dropping-particle":"","parse-names":false,"suffix":""},{"dropping-particle":"","family":"Batchelder","given":"A. J.","non-dropping-particle":"","parse-names":false,"suffix":""},{"dropping-particle":"","family":"Kirkbride","given":"D.","non-dropping-particle":"","parse-names":false,"suffix":""},{"dropping-particle":"","family":"Naylor","given":"A. R.","non-dropping-particle":"","parse-names":false,"suffix":""},{"dropping-particle":"","family":"Thompson","given":"J. P.","non-dropping-particle":"","parse-names":false,"suffix":""}],"container-title":"European Journal of Vascular and Endovascular Surgery","id":"ITEM-18","issue":"4","issued":{"date-parts":[["2016","10","1"]]},"page":"444-449","publisher":"W.B. Saunders Ltd","title":"Late Survival in Nonoperated Patients with Infrarenal Abdominal Aortic Aneurysm","type":"article-journal","volume":"52"},"uris":["http://www.mendeley.com/documents/?uuid=339c2c54-3766-37af-8d16-409b9d552af3"]},{"id":"ITEM-19","itemData":{"DOI":"10.1093/eurheartj/ehx633","author":[{"dropping-particle":"","family":"Nyboe","given":"Camilla","non-dropping-particle":"","parse-names":false,"suffix":""},{"dropping-particle":"","family":"Karunanithi","given":"Zarmiga","non-dropping-particle":"","parse-names":false,"suffix":""},{"dropping-particle":"","family":"Nielsen-Kudsk","given":"Jens Erik","non-dropping-particle":"","parse-names":false,"suffix":""},{"dropping-particle":"","family":"Hjortdal","given":"Vibeke E","non-dropping-particle":"","parse-names":false,"suffix":""}],"id":"ITEM-19","issued":{"date-parts":[["0"]]},"title":"Long-term mortality in patients with atrial septal defect: a nationwide cohort-study","type":"article-journal"},"uris":["http://www.mendeley.com/documents/?uuid=314e580f-8580-359a-a40c-93755928f4b9"]},{"id":"ITEM-20","itemData":{"DOI":"10.1097/01.sla.0000234893.88045.dc","ISSN":"00034932","abstract":"OBJECTIVE: The proper role of endovascular abdominal aortic aneurysm repair (EVAR) remains controversial, largely due to uncertain late results. We reviewed a 12-year experience with EVAR to document late outcomes. METHODS: During the interval January 7, 1994 through December 31, 2005, 873 patients underwent EVAR utilizing 10 different stent graft devices. Primary outcomes examined included operative mortality, aneurysm rupture, aneurysm-related mortality, open surgical conversion, and late survival rates. The incidence of endoleak, migration, aneurysm enlargement, and graft patency was also determined. Finally, the need for reintervention and success of such secondary procedures were evaluated. Kaplan-Meier and multivariate methodology were used for analysis. RESULTS: Mean patient age was 75.7 years (range, 49-99 years); 81.4% were male. Mean follow-up was 27 months; 39.3% of patients had 2 or more major comorbidities, and 19.5% would be categorized as unfit for open repair. On an intent-to-treat basis, device deployment was successful in 99.3%. Thirty-day mortality was 1.8%. By Kaplan-Meier analysis, freedom from AAA rupture was 97.6% at 5 years and 94% at 9 years. Significant risk factors for late AAA rupture included female gender (odds ratio OR, 6.9; P = 0.004) and device-related endoleak (OR, 16.06; P = 0.009). Aneurysm-related death was avoided in 96.1% of patients, with the need for any reintervention (OR, 5.7 P = 0.006), family history of aneurysmal disease (OR, 9.5; P = 0.075), and renal insufficiency (OR, 7.1; P = 0.003) among its most important predictors. 87 (10%) patients required reintervention, with 92% of such procedures being catheter-based and a success rate of 84%. Significant predictors of reintervention included use of first-generation devices (OR, 1.2; P &lt; 0.01) and late onset endoleak (OR, 64; P &lt; 0.001). Current generation stent grafts correlated with significantly improved outcomes. Cumulative freedom from conversion to open repair was 93.3% at 5 through 9 years, with the need for prior reintervention (OR, 16.7; P = 0.001) its most important predictor. Cumulative survival was 52% at 5 years. CONCLUSIONS: EVAR using contemporary devices is a safe, effective, and durable method to prevent AAA rupture and aneurysm-related death. Assuming suitable AAA anatomy, these data justify a broad application of EVAR across a wide spectrum of patients. Copyright © 2006 by Lippincott Williams &amp; Wilkins.","author":[{"dropping-particle":"","family":"Brewster","given":"David C.","non-dropping-particle":"","parse-names":false,"suffix":""},{"dropping-particle":"","family":"Jones","given":"John E.","non-dropping-particle":"","parse-names":false,"suffix":""},{"dropping-particle":"","family":"Chung","given":"Thomas K.","non-dropping-particle":"","parse-names":false,"suffix":""},{"dropping-particle":"","family":"Lamuraglia","given":"Glenn M.","non-dropping-particle":"","parse-names":false,"suffix":""},{"dropping-particle":"","family":"Kwolek","given":"Christopher J.","non-dropping-particle":"","parse-names":false,"suffix":""},{"dropping-particle":"","family":"Watkins","given":"Michael T.","non-dropping-particle":"","parse-names":false,"suffix":""},{"dropping-particle":"","family":"Hodgman","given":"Thomas M.","non-dropping-particle":"","parse-names":false,"suffix":""},{"dropping-particle":"","family":"Cambria","given":"Richard P.","non-dropping-particle":"","parse-names":false,"suffix":""}],"container-title":"Annals of Surgery","id":"ITEM-20","issue":"3","issued":{"date-parts":[["2006","9"]]},"page":"426-436","publisher":"Ann Surg","title":"Long-term outcomes after endovascular abdominal aortic aneurysm repair: The First Decade","type":"article","volume":"244"},"uris":["http://www.mendeley.com/documents/?uuid=7f42e9e8-8fe5-3398-b4ec-b2088949ba2e"]},{"id":"ITEM-21","itemData":{"DOI":"10.1016/j.ehj.2003.10.022","ISSN":"0195668X","abstract":"Permanent cardiac pacing is the treatment of choice in severe and symptomatic bradycardia. To determine factors associated with longer survival we analysed the survival times and baseline characteristics of 6505 patients after pacemaker implantation. This longitudinal study with 30 years of follow-up was performed in a single centre university hospital with all-cause mortality as the end-point. In 6505 patients we analysed a total of 30 948 years of patient follow-up, median survival was 101.9 months (</w:instrText>
      </w:r>
      <w:r w:rsidR="00FF5FD7">
        <w:rPr>
          <w:rFonts w:ascii="Cambria Math" w:hAnsi="Cambria Math" w:cs="Cambria Math"/>
        </w:rPr>
        <w:instrText>∼</w:instrText>
      </w:r>
      <w:r w:rsidR="00FF5FD7">
        <w:rPr>
          <w:rFonts w:ascii="Calibri" w:hAnsi="Calibri" w:cs="Calibri"/>
        </w:rPr>
        <w:instrText>8.5 years), with 44.8% of patients alive after 10 years and 21.4% alive after 20 years. In all subgroups women had a significantly longer survival than men (118 vs 91.7 months, P&lt;0.0001), despite a markedly higher age at implantation (73.2 years vs 71 years, P&lt;0.0001). Survival of patients with sick-sinus-syndrome was significantly better than in patients with high degree AV-block, which in turn, was better than survival of patients with atrial fibrillation (132.9 months vs 94.2 months vs 85.1 months, P&lt;0.0001). Multivariate analysis revealed several independent factors: age, gender, decade of implantation, type of pacemaker, index arrhythmia and initial symptoms. Interestingly, if only the patients of the last decade were analysed multivariately, neither pacing mode nor index arrhythmia were independently associated with survival. In conclusion, survival of patients with pacemakers is independently influenced by several baseline characteristics which can identify patients with very long survival. © 2003 Published by Elsevier Ltd on behalf of The European Society of Cardiology.","author":[{"dropping-particle":"","family":"Brunner","given":"Michael","non-dropping-particle":"","parse-names":false,"suffix":""},{"dropping-particle":"","family":"Olschewski","given":"Manfred","non-dropping-particle":"","parse-names":false,"suffix":""},{"dropping-particle":"","family":"Geibeli","given":"Annette","non-dropping-particle":"","parse-names":false,"suffix":""},{"dropping-particle":"","family":"Bode","given":"Christoph","non-dropping-particle":"","parse-names":false,"suffix":""},{"dropping-particle":"","family":"Zehender","given":"Manfred","non-dropping-particle":"","parse-names":false,"suffix":""}],"container-title":"European Heart Journal","id":"ITEM-21","issue":"1","issued":{"date-parts":[["2004","1"]]},"page":"88-95","publisher":"Eur Heart J","title":"Long-term survival after pacemaker implantation: Prognostic importance of gender and baseline patient characteristics","type":"article-journal","volume":"25"},"uris":["http://www.mendeley.com/documents/?uuid=abc45e8f-9947-3dd6-b87f-cd530a729e25"]},{"id":"ITEM-22","itemData":{"DOI":"10.1056/NEJMoa012175","ISSN":"00284793","PMID":"11794191","abstract":"Background: Implantable left ventricular assist devices have benefited patients with end-stage heart failure as a bridge to cardiac transplantation, but their long-term use for the purpose of enhancing survival and the quality of life has not been evaluated. Methods: We randomly assigned 129 patients with end-stage heart failure who were ineligible for cardiac transplantation to receive a left ventricular assist device (68 patients) or optimal medical management (61). All patients had symptoms of New York Heart Association class IV heart failure. Results: Kaplan-Meier survival analysis showed a reduction of 48 percent in the risk of death from any cause in the group that received left ventricular assist devices as compared with the medical-therapy group (relative risk, 0.52; 95 percent confidence interval, 0.34 to 0.78; P = 0.001). The rates of survival at one year were 52 percent in the device group and 25 percent in the medical-therapy group (P = 0.002), and the rates at two years were 23 percent and 8 percent (P = 0.09), respectively. The frequency of serious adverse events in the device group was 2.35 (95 percent confidence interval, 1.86 to 2.95) times that in the medical-therapy group, with a predominance of infection, bleeding, and malfunction of the device. The quality of life was significantly improved at one year in the device group. Conclusions: The use of a left ventricular assist device in patients with advanced heart failure resulted in a clinically meaningful survival benefit and an improved quality of life. A left ventricular assist device is an acceptable alternative therapy in selected patients who are not candidates for cardiac transplantation. Copyright © 2001 Massachusetts Medical Society.","author":[{"dropping-particle":"","family":"Rose","given":"Eric A.","non-dropping-particle":"","parse-names":false,"suffix":""},{"dropping-particle":"","family":"Gelijns","given":"Annetine C.","non-dropping-particle":"","parse-names":false,"suffix":""},{"dropping-particle":"","family":"Moskowitz","given":"Alan J.","non-dropping-particle":"","parse-names":false,"suffix":""},{"dropping-particle":"","family":"Heitjan","given":"Daniel F.","non-dropping-particle":"","parse-names":false,"suffix":""},{"dropping-particle":"","family":"Stevenson","given":"Lynne W.","non-dropping-particle":"","parse-names":false,"suffix":""},{"dropping-particle":"","family":"Dembitsky","given":"Walter","non-dropping-particle":"","parse-names":false,"suffix":""},{"dropping-particle":"","family":"Long","given":"James W.","non-dropping-particle":"","parse-names":false,"suffix":""},{"dropping-particle":"","family":"Ascheim","given":"Deborah D.","non-dropping-particle":"","parse-names":false,"suffix":""},{"dropping-particle":"","family":"Tierney","given":"Anita R.","non-dropping-particle":"","parse-names":false,"suffix":""},{"dropping-particle":"","family":"Levitan","given":"Ronald G.","non-dropping-particle":"","parse-names":false,"suffix":""},{"dropping-particle":"","family":"Watson","given":"John T.","non-dropping-particle":"","parse-names":false,"suffix":""},{"dropping-particle":"","family":"Ronan","given":"Nuala S.","non-dropping-particle":"","parse-names":false,"suffix":""},{"dropping-particle":"","family":"Shapiro","given":"Peter A.","non-dropping-particle":"","parse-names":false,"suffix":""},{"dropping-particle":"","family":"Lazar","given":"Ronald M.","non-dropping-particle":"","parse-names":false,"suffix":""},{"dropping-particle":"","family":"Miller","given":"Leslie W.","non-dropping-particle":"","parse-names":false,"suffix":""},{"dropping-particle":"","family":"Gupta","given":"Lopa","non-dropping-particle":"","parse-names":false,"suffix":""},{"dropping-particle":"","family":"Desvigne-Nickens","given":"Patrice","non-dropping-particle":"","parse-names":false,"suffix":""},{"dropping-particle":"","family":"Meier","given":"Paul","non-dropping-particle":"","parse-names":false,"suffix":""},{"dropping-particle":"","family":"Howard Frazier","given":"O.","non-dropping-particle":"","parse-names":false,"suffix":""},{"dropping-particle":"","family":"Desvigne-Nickens","given":"Patrice","non-dropping-particle":"","parse-names":false,"suffix":""},{"dropping-particle":"","family":"Oz","given":"Mehmet C.","non-dropping-particle":"","parse-names":false,"suffix":""},{"dropping-particle":"","family":"Poirier","given":"Victor L.","non-dropping-particle":"","parse-names":false,"suffix":""}],"container-title":"New England Journal of Medicine","id":"ITEM-22","issue":"20","issued":{"date-parts":[["2001","11","15"]]},"page":"1435-1443","publisher":"N Engl J Med","title":"Long-term use of a left ventricular assist device for end-stage heart failure","type":"article-journal","volume":"345"},"uris":["http://www.mendeley.com/documents/?uuid=8f0a0712-b9f0-37ae-af0b-9675acf4adff"]},{"id":"ITEM-23","itemData":{"DOI":"10.1016/j.clgc.2018.11.003","ISSN":"19380682","abstract":"We studied the effect of radical cystectomy (RC) on cancer-specific mortality and overall mortality in contemporary metastatic urothelial carcinoma of the bladder (mUCB) patients. Additionally, we analyzed the role of lymph node dissection (LND) in the same context. We found that RC plus extended LND is associated with better survival outcomes relative to no local treatment in mUCB patients.","author":[{"dropping-particle":"","family":"Mazzone","given":"Elio","non-dropping-particle":"","parse-names":false,"suffix":""},{"dropping-particle":"","family":"Preisser","given":"Felix","non-dropping-particle":"","parse-names":false,"suffix":""},{"dropping-particle":"","family":"Nazzani","given":"Sebastiano","non-dropping-particle":"","parse-names":false,"suffix":""},{"dropping-particle":"","family":"Tian","given":"Zhe","non-dropping-particle":"","parse-names":false,"suffix":""},{"dropping-particle":"","family":"Fossati","given":"Nicola","non-dropping-particle":"","parse-names":false,"suffix":""},{"dropping-particle":"","family":"Gandaglia","given":"Giorgio","non-dropping-particle":"","parse-names":false,"suffix":""},{"dropping-particle":"","family":"Gallina","given":"Andrea","non-dropping-particle":"","parse-names":false,"suffix":""},{"dropping-particle":"","family":"Soulieres","given":"Denis","non-dropping-particle":"","parse-names":false,"suffix":""},{"dropping-particle":"","family":"Tilki","given":"Derya","non-dropping-particle":"","parse-names":false,"suffix":""},{"dropping-particle":"","family":"Montorsi","given":"Francesco","non-dropping-particle":"","parse-names":false,"suffix":""},{"dropping-particle":"","family":"Shariat","given":"Shahrokh F.","non-dropping-particle":"","parse-names":false,"suffix":""},{"dropping-particle":"","family":"Saad","given":"Fred","non-dropping-particle":"","parse-names":false,"suffix":""},{"dropping-particle":"","family":"Briganti","given":"Alberto","non-dropping-particle":"","parse-names":false,"suffix":""},{"dropping-particle":"","family":"Karakiewicz","given":"Pierre I.","non-dropping-particle":"","parse-names":false,"suffix":""}],"container-title":"Clinical Genitourinary Cancer","id":"ITEM-23","issue":"2","issued":{"date-parts":[["2019","4","1"]]},"page":"105-113.e2","publisher":"Elsevier Inc.","title":"More Extensive Lymph Node Dissection Improves Survival Benefit of Radical Cystectomy in Metastatic Urothelial Carcinoma of the Bladder","type":"article-journal","volume":"17"},"uris":["http://www.mendeley.com/documents/?uuid=42bdb6f7-931b-3eda-ac81-724266c597aa"]},{"id":"ITEM-24","itemData":{"DOI":"10.1016/j.radonc.2019.01.027","ISSN":"18790887","abstract":"Purpose: Although stereotactic body radiation therapy (SBRT) is the standard of care for inoperable early-stage non-small cell lung carcinoma (NSCLC), its role for medically operable patients remains controversial. To address this knowledge gap, we conducted a multi-institutional study to assess post-SBRT disease control and survival outcomes in medically operable patients. Methods: We conducted a retrospective cohort study including patients with biopsy-proven cT1-2N0M0 NSCLC treated with definitive SBRT (2006–2015). Per patient charts, inoperability referred to documentation of poor surgical candidacy with a given rationale for lack of resection. Charts of operable patients contained documentation of patients refusing surgery or choosing SBRT, without a documented rationale for inoperability. Subjects were excluded in cases of ambiguity regarding the aforementioned definitions and/or lack of clearly documented operability status. Endpoints included local failure (LF) and regional-distant failure, both evaluated with Fine and Gray competing risks regression; Kaplan-Meier methodology analyzed overall survival (OS) and progression-free survival (PFS). Results: Of 952 patients, 408 (42.9%) were operable, and 544 (57.1%) were inoperable. Median follow-up was 22 months. Two-year LF was 9.7% in operable patients and 8.2% in inoperable patients (p = 0.36). There was no statistical difference in regional-distant failure (p = 0.55) between cohorts. Operable patients experienced statistically higher OS (p = 0.04), but not PFS (p = 0.11). Respective 1-, 2-, and 3-year OS in operable patients were 85.4%, 66.2%, and 51.2%. Conclusions: Although patients with operable NSCLC experience higher OS than their inoperable counterparts, disease-related outcomes are similar. These results may better inform shared decision-making between medically operable patients and their multidisciplinary providers.","author":[{"dropping-particle":"","family":"Kann","given":"Benjamin H.","non-dropping-particle":"","parse-names":false,"suffix":""},{"dropping-particle":"","family":"Verma","given":"Vivek","non-dropping-particle":"","parse-names":false,"suffix":""},{"dropping-particle":"","family":"Stahl","given":"John M.","non-dropping-particle":"","parse-names":false,"suffix":""},{"dropping-particle":"","family":"Ross","given":"Rudi","non-dropping-particle":"","parse-names":false,"suffix":""},{"dropping-particle":"","family":"Dosoretz","given":"Arie P.","non-dropping-particle":"","parse-names":false,"suffix":""},{"dropping-particle":"","family":"Shafman","given":"Timothy D.","non-dropping-particle":"","parse-names":false,"suffix":""},{"dropping-particle":"","family":"Gross","given":"Cary P.","non-dropping-particle":"","parse-names":false,"suffix":""},{"dropping-particle":"","family":"Park","given":"Henry S.","non-dropping-particle":"","parse-names":false,"suffix":""},{"dropping-particle":"","family":"Yu","given":"James B.","non-dropping-particle":"","parse-names":false,"suffix":""},{"dropping-particle":"","family":"Decker","given":"Roy H.","non-dropping-particle":"","parse-names":false,"suffix":""}],"container-title":"Radiotherapy and Oncology","id":"ITEM-24","issued":{"date-parts":[["2019","5","1"]]},"page":"44-49","publisher":"Elsevier Ireland Ltd","title":"Multi-institutional analysis of stereotactic body radiation therapy for operable early-stage non-small cell lung carcinoma","type":"article-journal","volume":"134"},"uris":["http://www.mendeley.com/documents/?uuid=e3c4f66b-3432-3448-b2c2-426c08f7fdbf"]},{"id":"ITEM-25","itemData":{"DOI":"10.18632/oncotarget.20180","ISSN":"19492553","abstract":"Background: There is a high incidence rate of upper tract urothelial carcinoma (UTUC) in patients on dialysis. However, the studies about nephroureterectomy (NU) in this high surgical risk group are limited. The aim of this study is to investigate the outcomes of NU in this population. Results: There were total 931 patients enrolled and 218, 582, 131 patients were non-NU, unilateral and one-stage bilateral NU, respectively. NU provided better 5-year overall survival (66% versus 51% in non-NU, P = 0.001). 19.7% of patients with unilateral NU had successive contralateral NU with a mean interval period of 695 days. Even for the elderly, there were no significant difference in duration of hospitalization, 30-and 90-day mortality between unilateral and bilateral NU. Materials and Methods: Patients on dialysis with UTUC between January 1998 and December 2012 were assessed from the nationwide cohort of Taiwan National Health Insurance Research Database. We classified these patients into non-NU and NU groups. In NU group, we analyzed clinical outcomes of patient groups between different NU types and surgical methods. Conclusions: Although the high surgical risk in patients on dialysis with UTUC, NU provided better 5-year overall survival. One-stage bilateral NU both provides comparable safety profile and avoids 19.7% of successive contralateral NU in less than two years. Even in the elderly, one-stage bilateral NU is safe and feasible.","author":[{"dropping-particle":"","family":"Huang","given":"Cih En","non-dropping-particle":"","parse-names":false,"suffix":""},{"dropping-particle":"","family":"Yang","given":"Yao Hsu","non-dropping-particle":"","parse-names":false,"suffix":""},{"dropping-particle":"","family":"Chen","given":"Wen Cheng","non-dropping-particle":"","parse-names":false,"suffix":""},{"dropping-particle":"","family":"Huang","given":"Kuo Tsai","non-dropping-particle":"","parse-names":false,"suffix":""},{"dropping-particle":"","family":"Chen","given":"Pau Chung","non-dropping-particle":"","parse-names":false,"suffix":""},{"dropping-particle":"","family":"Tsai","given":"Ying Huang","non-dropping-particle":"","parse-names":false,"suffix":""},{"dropping-particle":"","family":"Lin","given":"Wei Yu","non-dropping-particle":"","parse-names":false,"suffix":""}],"container-title":"Oncotarget","id":"ITEM-25","issue":"45","issued":{"date-parts":[["2017"]]},"page":"79876-79883","publisher":"Impact Journals LLC","title":"Nephroureterectomy increase 5 year survival in patients on dialysis with upper urinary tract urothelial carcinoma","type":"article-journal","volume":"8"},"uris":["http://www.mendeley.com/documents/?uuid=fe9ac5fe-55b5-3d02-beaf-dcf5f8129f9e"]},{"id":"ITEM-26","itemData":{"URL":"https://nederlandsehartregistratie.nl/","accessed":{"date-parts":[["2020","5","19"]]},"id":"ITEM-26","issued":{"date-parts":[["0"]]},"title":"NHR","type":"webpage"},"uris":["http://www.mendeley.com/documents/?uuid=172f5ac7-11fa-310e-af92-d34588c9be64"]},{"id":"ITEM-27","itemData":{"DOI":"10.1016/j.ygyno.2016.04.026","ISSN":"10956859","abstract":"Purpose To identify prevalence, correlates and survival implications of non-surgically managed epithelial ovarian cancer (EOC). Methods The National Cancer Database (NCDB) was queried for EOC cases between 2003 and 2011. Type of treatment, survival data, reasons for non-surgical treatment, clinicopathologic and process-based factors were collected. Logistic regression identified independent predictors of surgical treatment; Cox proportional hazards regression modeled association between time to death and receipt of surgery. Results 172,687 of 210,667 patients (82%) received surgical treatment for EOC. 95% of patients treated non-surgically had stage III, stage IV or unknown stage disease. The reason for non-surgical treatment was unclear in 80% of cases. Black race and uninsurance were significantly associated with non-surgical treatment. Median survival time was 57.4 months (95% CI: 56.8-57.9) for surgery with or without systemic treatment compared to 11.9 months (95% CI: 11.6-12.2) for systemic treatment alone and 1.4 months (95% CI: 1.3-1.4) for no treatment. Relative to surgical treatment, the adjusted hazard ratio for death associated with systemic treatment alone was 1.9 (p &lt; 0.001); hazard ratio for untreated patients was 4.7 (p &lt; 0.001). Among 29,921 patients older than 75 with Stage III/IV disease, 21.5% received only systemic treatment; 22.8% were entirely untreated. Conclusion 18% of EOC patients in the NCDB did not receive surgical treatment. These patients experienced significantly worsened survival. Prospective investigation is needed to determine how often apparent deviation from best-practices guidelines is clinically appropriate. Non-surgically treated patients may be at risk for poor access to gynecologic oncology care and deserve further study.","author":[{"dropping-particle":"","family":"Shalowitz","given":"David I.","non-dropping-particle":"","parse-names":false,"suffix":""},{"dropping-particle":"","family":"Epstein","given":"Andrew J.","non-dropping-particle":"","parse-names":false,"suffix":""},{"dropping-particle":"","family":"Ko","given":"Emily M.","non-dropping-particle":"","parse-names":false,"suffix":""},{"dropping-particle":"","family":"Giuntoli","given":"Robert L.","non-dropping-particle":"","parse-names":false,"suffix":""}],"container-title":"Gynecologic Oncology","id":"ITEM-27","issue":"1","issued":{"date-parts":[["2016","7","1"]]},"page":"30-37","publisher":"Academic Press Inc.","title":"Non-surgical management of ovarian cancer: Prevalence and implications","type":"article-journal","volume":"142"},"uris":["http://www.mendeley.com/documents/?uuid=a4150b77-aa7f-39a9-af71-8210406c6ad8"]},{"id":"ITEM-28","itemData":{"DOI":"10.1007/s00405-018-5027-z","ISSN":"14344726","abstract":"Introduction: Transoral laser microsurgery (TLM) has become the standard approach for treatment of early-stage laryngeal carcinoma in most institutions due to their good oncological and functional results with few local complications. The purpose of this study was to analyze the oncological and functional results of TLM in the treatment of laryngeal tumors at our Hospital. Materials and methods: Patients with laryngeal squamous cell carcinoma (LSCC) treated from 1998 to 2013 with TLM with curative intention, and with a minimum follow-up of 24 months, were reviewed. Results: 203 patients with LSCC were included. 195 patients were men (96%) and 8 women (4%), with a mean age of 63 years. The series includes 134 (66%) T1, 40 (20%) T2, and 29 (14%) T3-classified tumors. 116 tumors (57%) were in the glottis, 79 (39%) in the supraglottis and 8 (4%) in the anterior commissure. 16 patients (8%) received adjuvant radiotherapy. Initial local control was obtained in 75.5% of patients. The 5-year overall survival rate was 84% and the 5-year disease-specific survival was 90%. The presence of nodal metastasis (p &lt; 0.001) and the involvement of the surgical margins (p = 0.004) were associated with a lower disease-specific survival in the multivariate analysis. All but three patients with local control of the disease reassumed oral diet, and none were tracheostomy-dependent. The 5-year laryngeal preservation rate was 85%. Conclusions: TLM is a minimally invasive treatment for early and moderately-advanced laryngeal carcinomas, with good oncologic and functional outcomes, and few complications as well.","author":[{"dropping-particle":"","family":"Pedregal-Mallo","given":"Daniel","non-dropping-particle":"","parse-names":false,"suffix":""},{"dropping-particle":"","family":"Sánchez Canteli","given":"Mario","non-dropping-particle":"","parse-names":false,"suffix":""},{"dropping-particle":"","family":"López","given":"Fernando","non-dropping-particle":"","parse-names":false,"suffix":""},{"dropping-particle":"","family":"Álvarez-Marcos","given":"César","non-dropping-particle":"","parse-names":false,"suffix":""},{"dropping-particle":"","family":"Llorente","given":"José Luis","non-dropping-particle":"","parse-names":false,"suffix":""},{"dropping-particle":"","family":"Rodrigo","given":"Juan Pablo","non-dropping-particle":"","parse-names":false,"suffix":""}],"container-title":"European Archives of Oto-Rhino-Laryngology","id":"ITEM-28","issue":"8","issued":{"date-parts":[["2018","8","1"]]},"page":"2071-2077","publisher":"Springer Verlag","title":"Oncological and functional outcomes of transoral laser surgery for laryngeal carcinoma","type":"article-journal","volume":"275"},"uris":["http://www.mendeley.com/documents/?uuid=5a7c1621-bdbb-3fe7-b0b5-36ccd7560b5b"]},{"id":"ITEM-29","itemData":{"DOI":"10.1111/ajt.14559","ISSN":"16006143","PMID":"29292603","abstract":"Data on adult liver transplants performed in the US in 2016 are no-table for (1) the largest total number of transplants performed (7841); (2) the shortest median waiting time in recent history (11.3 months); (3) continued reduction in waitlist registrations and transplants for hepatitis C-related indications; (4) increasing numbers of patients whose clinical profiles are consistent with non-alcoholic fatty liver disease; and (5) equilibration of transplant rates in patients with and without hepatocellular carcinoma. Despite the increase in the number of available organs, waitlist mortality remained an important concern. Graft survival rates continued to improve. In 2016, 723 new active candidates were added to the pediatric liver transplant waiting list, down from a peak of 826 in 2005. The number of prevalent candidates (on the list on December 31 of the given year) was stable, 408 active and 169 inactive. The number of pediatric living donor liver transplants decreased from a peak of 79 in 2015 to 62 in 2016, with most from donors closely related to the recipients. Graft survival continued to improve over the past decade among recipients of deceased donor and living donor livers.","author":[{"dropping-particle":"","family":"Kim","given":"W. R.","non-dropping-particle":"","parse-names":false,"suffix":""},{"dropping-particle":"","family":"Lake","given":"J. R.","non-dropping-particle":"","parse-names":false,"suffix":""},{"dropping-particle":"","family":"Smith","given":"J. M.","non-dropping-particle":"","parse-names":false,"suffix":""},{"dropping-particle":"","family":"Schladt","given":"D. P.","non-dropping-particle":"","parse-names":false,"suffix":""},{"dropping-particle":"","family":"Skeans","given":"M. A.","non-dropping-particle":"","parse-names":false,"suffix":""},{"dropping-particle":"","family":"Harper","given":"A. M.","non-dropping-particle":"","parse-names":false,"suffix":""},{"dropping-particle":"","family":"Wainright","given":"J. L.","non-dropping-particle":"","parse-names":false,"suffix":""},{"dropping-particle":"","family":"Snyder","given":"J. J.","non-dropping-particle":"","parse-names":false,"suffix":""},{"dropping-particle":"","family":"Israni","given":"A. K.","non-dropping-particle":"","parse-names":false,"suffix":""},{"dropping-particle":"","family":"Kasiske","given":"B. L.","non-dropping-particle":"","parse-names":false,"suffix":""}],"container-title":"American Journal of Transplantation","id":"ITEM-29","issued":{"date-parts":[["2018","1","1"]]},"page":"172-253","publisher":"Blackwell Publishing Ltd","title":"OPTN/SRTR 2016 Annual Data Report: Liver","type":"article-journal","volume":"18"},"uris":["http://www.mendeley.com/documents/?uuid=40b3f2d1-0127-3051-a537-c173b00f536d"]},{"id":"ITEM-30","itemData":{"DOI":"10.1067/mva.2001.112210","ISSN":"07415214","abstract":"Objective: The purpose of this study was to delineate the natural history of claudication and determine risk factors for death. Methods: We reviewed the key outcomes (death, revascularization, amputation) in 2777 male patients with claudication identified over 15 years at a Veterans Administration hospital with both clinical and noninvasive criteria. Patients with rest pain or ulcers were excluded. Data were analyzed with life-table and Cox hazard models. Results: The mean follow-up was 47 months. The cohort exhibited a mortality rate of 12% per year, which was significantly (P &lt; .05) more than the age-adjusted US male population. Among the deaths in which the cause was known, 66% were due to heart disease. We examined several baseline risk factors in a multivariate Cox model. Four were significant (P &lt; .01) independent predictors of death: older age (relative risk [RR] = 1.3 per decade), lower ankle-brachial index (RR = 1.2 for 0.2 change), diabetes requiring medication (RR = 1.4), and stroke (RR = 1.4). The model can be used to estimate the mortality rate for specific patients. Surprisingly, a history of angina and myocardial infarction was not a significant predictor. Major and minor amputations had a 10-year cumulative rate less than 10%. Revascularization procedures occurred with a 10-year cumulative rate of 18%. Conclusions: We found a high mortality rate in this large cohort and four independent risk factors that have a large impact on survival. Risk stratification with our model may be useful in determining an overall therapeutic plan for claudicants. A history of angina and myocardial infarction was not a useful predictor of death, suggesting that many patients in our cohort presented with claudication before having coronary artery symptoms. Our data also indicate that claudicants have a low risk of major amputation at 10-year follow-up.","author":[{"dropping-particle":"","family":"Muluk","given":"Satish C.","non-dropping-particle":"","parse-names":false,"suffix":""},{"dropping-particle":"","family":"Muluk","given":"Visala S.","non-dropping-particle":"","parse-names":false,"suffix":""},{"dropping-particle":"","family":"Kelley","given":"Mary E.","non-dropping-particle":"","parse-names":false,"suffix":""},{"dropping-particle":"","family":"Whittle","given":"Jeffrey C.","non-dropping-particle":"","parse-names":false,"suffix":""},{"dropping-particle":"","family":"Tierney","given":"Jill A.","non-dropping-particle":"","parse-names":false,"suffix":""},{"dropping-particle":"","family":"Webster","given":"Marshall W.","non-dropping-particle":"","parse-names":false,"suffix":""},{"dropping-particle":"","family":"Makaroun","given":"Michel S.","non-dropping-particle":"","parse-names":false,"suffix":""}],"container-title":"Journal of Vascular Surgery","id":"ITEM-30","issue":"2","issued":{"date-parts":[["2001"]]},"page":"251-258","publisher":"Mosby Inc.","title":"Outcome events in patients with claudication: A 15-year study in 2777 patients","type":"article-journal","volume":"33"},"uris":["http://www.mendeley.com/documents/?uuid=44d80eed-e3ea-3a86-88e7-9fc076aa3914"]},{"id":"ITEM-31","itemData":{"DOI":"10.1080/0284186X.2016.1253863","ISSN":"1651226X","abstract":"Background: We report long-term outcomes of patients treated with primary radiotherapy (RT) or surgery and adjuvant RT for salivary gland malignancies. Materials and methods: From 1964 to 2012, 291 patients received primary RT (n = 67) or RT combined with surgery (n = 224). Results: The 5-, 10-, and 15-year local control, local-regional control, distant metastasis-free survival, cause-specific survival and overall survival rates were 82%, 77% and 73%; 77%, 72% and 67%; 74%, 70% and 70%; 70%, 59% and 54%; and 63%, 47% and 38%, respectively. Per multivariate analysis, combined surgery and RT and T stage impacted local control; overall stage and combined surgery and RT impacted local-regional control; overall stage impacted distant metastasis-free survival; and overall stage, node positivity, clinical nerve invasion, and surgery and RT impacted cause-specific and overall survival. Five percent of patients experienced grade 3 or worse toxicity. Conclusion: Combined surgery and RT improves local control, local-regional control, and cause-specific survival compared with primary RT for salivary tumors.","author":[{"dropping-particle":"","family":"Holtzman","given":"Adam","non-dropping-particle":"","parse-names":false,"suffix":""},{"dropping-particle":"","family":"Morris","given":"Christopher G.","non-dropping-particle":"","parse-names":false,"suffix":""},{"dropping-particle":"","family":"Amdur","given":"Robert J.","non-dropping-particle":"","parse-names":false,"suffix":""},{"dropping-particle":"","family":"Dziegielewski","given":"Peter T.","non-dropping-particle":"","parse-names":false,"suffix":""},{"dropping-particle":"","family":"Boyce","given":"Brian","non-dropping-particle":"","parse-names":false,"suffix":""},{"dropping-particle":"","family":"Mendenhall","given":"William M.","non-dropping-particle":"","parse-names":false,"suffix":""}],"container-title":"Acta Oncologica","id":"ITEM-31","issue":"3","issued":{"date-parts":[["2017","3","4"]]},"page":"484-489","publisher":"Taylor and Francis Ltd","title":"Outcomes after primary or adjuvant radiotherapy for salivary gland carcinoma","type":"article-journal","volume":"56"},"uris":["http://www.mendeley.com/documents/?uuid=fcb2831e-7dac-3793-afe4-94cf3dc24b51"]},{"id":"ITEM-32","itemData":{"DOI":"10.1002/cncr.24433","ISSN":"0008543X","abstract":"BACKGROUND: Blacks are affected disproportionately by pancreatic adenocarcinoma and have been linked with poor survival. Surgical resection remains the only potential curative option. If surgical disparities exist, then they may provide insight into outcome discrepancies. METHODS: Patients with pancreatic adenocarcinoma were identified using the National Cancer Institute's Surveillance, Epidemiology, and End Results data from 1992 to 2002. Univariate analyses were used to compare demographics, tumor characteristics, and surgical data; and logistic regression was used to determine independent predictors for recommendation/ performance of surgery. Kaplan-Meier survival was assessed, and a Cox proportional hazards model was used to examine adjusted predictors of survival. RESULTS: In total, 27,828 patients were identified; 81.4% were white, 11.5% were black, 7.2% were of other race. White patients and black patients presented with similar stage and had surgery recommended at similar rates (34.5% vs 34%, respectively; P=.57). Black patients underwent fewer resections (10.6% vs 12.7%; P&lt;.001). Multivariate analysis confirmed that black patients were less likely to undergo resection (adjusted odds ratio, 0.69; 95% confidence interval [95% CI], 0.57-0.84). Overall, black patients had worse univariate survival. The survival among black patients who underwent resection did not differ statistically from the survival of similar white patients, although the median survival trended lower (11 months vs 13 months; P=.13). In a multivariate Cox model, black race predicted worse survival (hazards ratio, 1.11; 95% CI, 1.07-1.16), and pancreatic resection was protective (hazards ratio, 0.56; 95% CI, 0.53-0.59). CONCLUSIONS: Black and white patients with pancreatic adenocarcinoma presented with similar stages and were recommended for pancreatectomy at similar rates, yet black patients underwent fewer resections. After resection, crude survival did not differ significantly between white and black patients, although multivariate analysis demonstrated a survival disadvantage for blacks despite adjusting for resection. The current results suggested that pancreatectomy may be underused for blacks. Maximizing resection rates for appropriate patients may be an important component in reducing outcome disparities for pancreatic adenocarcinoma. © 2009 American Cancer Society.","author":[{"dropping-particle":"","family":"Murphy","given":"Melissa M.","non-dropping-particle":"","parse-names":false,"suffix":""},{"dropping-particle":"","family":"Simons","given":"Jessica P.","non-dropping-particle":"","parse-names":false,"suffix":""},{"dropping-particle":"","family":"Hill","given":"Joshua S.","non-dropping-particle":"","parse-names":false,"suffix":""},{"dropping-particle":"","family":"McDade","given":"Theodore P.","non-dropping-particle":"","parse-names":false,"suffix":""},{"dropping-particle":"","family":"Ng","given":"Sing Chau","non-dropping-particle":"","parse-names":false,"suffix":""},{"dropping-particle":"","family":"Whalen","given":"Giles F.","non-dropping-particle":"","parse-names":false,"suffix":""},{"dropping-particle":"","family":"Shah","given":"Shimul A.","non-dropping-particle":"","parse-names":false,"suffix":""},{"dropping-particle":"","family":"Harrison","given":"Lynn H.","non-dropping-particle":"","parse-names":false,"suffix":""},{"dropping-particle":"","family":"Tseng","given":"Jennifer F.","non-dropping-particle":"","parse-names":false,"suffix":""}],"container-title":"Cancer","id":"ITEM-32","issue":"17","issued":{"date-parts":[["2009","9","1"]]},"page":"3979-3990","title":"Pancreatic resection: A key component to reducing racial disparities in pancreatic adenocarcinoma","type":"article-journal","volume":"115"},"uris":["http://www.mendeley.com/documents/?uuid=8d504eac-8d0f-3469-b623-9508f92acb36"]},{"id":"ITEM-33","itemData":{"DOI":"10.1007/s00268-009-0324-8","ISSN":"03642313","abstract":"Background: We have evaluated the outcome of patients who underwent surgical treatment of parapneumonic pleural empyema. Methods: This study included 143 consecutive patients older than 18 years who were operated on for parapneumonic pleural empyema. Results: The overall survival at 30 days, 3 months, 5 years, and 10 years was 97.2, 92.3, 80.6, and 61.9%, respectively. Serum albumin (OR = 0.78, 95% CI = 0.65-0.94), cerebrovascular disease (OR = 30.49, 95% CI = 1.35-689.05), pulmonary embolism (OR = 984.63, 95% CI = 7.81-124206.8), and Thoracoscore (OR = 1.61, 95% CI = 1.10-2.35) were independent predictors of 3-month overall survival. Age (RR = 1.08, 95% CI = 1.03-1.14), serum albumin (RR = 0.89, 95% CI = 0.82-0.98), chronic obstructive pulmonary disease (COPD) (RR = 5.14, 95% CI = 1.3319.84), and cerebrovascular disease (RR = 6.76, 95% CI = 1.33-34.34) were independent predictors of pneumonia/pleural empyema-related death. Twenty-two patients required 33 reinterventions after the primary procedure: 19 patients after primary thoracoscopy and 3 patients after primary thoracotomy. Reintervention did not have any significant impact on 30-day mortality (4.5% vs. 2.5%, p = 0.49), but it affected 3-month mortality (26.1% vs. 4.2%, p &lt; 0.0001). Reoperation was an independent predictor of late overall survival (at 10 years: 35.5% vs. 67.4%, RR = 2.95, 95% CI = 1.33-6.57) and freedom from pneumonia/pleural empyema-related death (at 10 years: 73.9% vs. 91.3%, RR = 4.40, 95% CI = 1.24-15.66). Conclusions: Surgical treatment of pleural empyema can be associated with good immediate results, but longer follow-up showed that pneumonia/pleural empyema-related mortality and all-cause mortality are rather poor. © 2009 Société Internationale de Chirurgie.","author":[{"dropping-particle":"","family":"Mikkola","given":"Reija","non-dropping-particle":"","parse-names":false,"suffix":""},{"dropping-particle":"","family":"Kelahaara","given":"Janna","non-dropping-particle":"","parse-names":false,"suffix":""},{"dropping-particle":"","family":"Heikkinen","given":"Jouni","non-dropping-particle":"","parse-names":false,"suffix":""},{"dropping-particle":"","family":"Lahtinen","given":"Jarmo","non-dropping-particle":"","parse-names":false,"suffix":""},{"dropping-particle":"","family":"Biancari","given":"Fausto","non-dropping-particle":"","parse-names":false,"suffix":""}],"container-title":"World Journal of Surgery","id":"ITEM-33","issue":"2","issued":{"date-parts":[["2010","2"]]},"page":"266-271","title":"Poor late survival after surgical treatment of pleural empyema","type":"article-journal","volume":"34"},"uris":["http://www.mendeley.com/documents/?uuid=6a380463-ca86-30bd-b70d-658fce048670"]},{"id":"ITEM-34","itemData":{"DOI":"10.1016/S0140-6736(03)12113-7","ISSN":"01406736","abstract":"Background: Many trials have been done to compare primary percutaneous transluminal coronary angioplasty (PTCA) with thrombolytic therapy for acute ST-segment elevation myocardial infarction (AMI). Our aim was to look at the combined results of these trials and to ascertain which reperfusion therapy is most effective. Methods: We did a search of published work and identified 23 trials, which together randomly assigned 7739 thrombolytic-eligible patients with ST-segment elevation AMI to primary PTCA (n=3872) or thrombolytic therapy (n=3867). Streptokinase was used in eight trials (n=1837), and fibrin-specific agents in 15 (n=5902). Most patients who received thrombolytic therapy (76%, n=2939) received a fibrin-specific agent. Stents were used in 12 trials, and platelet glycoprotein IIb/IIIa inhibitors were used in eight. We identified short-term and long-term clinical outcomes of death, non-fatal reinfarction, and stroke, and did subgroup analyses to assess the effect of type of thrombolytic agent used and the strategy of emergent hospital transfer for primary PTCA. All analyses were done with and without inclusion of the SHOCK trial data. Findings: Primary PTCA was better than thrombolytic therapy at reducing overall short-term death (7% [n=270] vs 9% [360]; p=0.0002), death excluding the SHOCK trial data (5% [199] vs 7% [276]; p=0.0003), non-fatal reinfarction (3% [80] vs 7% [222]; p&lt;0.0001), stroke (1% [30] vs 2% [64]; p=0.0004), and the combined endpoint of death, non-fatal reinfarction, and stroke (8% [253] vs 14% [442]; p&lt;0.0001). The results seen with primary PTCA remained better than those seen with thrombolytic therapy during long-term follow-up, and were independent of both the type of thrombolytic agent used, and whether or not the patient was transferred for primary PTCA. Interpretation: Primary PTCA is more effective than thrombolytic therapy for the treatment of ST-segment elevation AMI.","author":[{"dropping-particle":"","family":"Keeley","given":"Ellen C.","non-dropping-particle":"","parse-names":false,"suffix":""},{"dropping-particle":"","family":"Boura","given":"Judith A.","non-dropping-particle":"","parse-names":false,"suffix":""},{"dropping-particle":"","family":"Grines","given":"Cindy L.","non-dropping-particle":"","parse-names":false,"suffix":""}],"container-title":"The Lancet","id":"ITEM-34","issue":"9351","issued":{"date-parts":[["2003","1","4"]]},"page":"13-20","publisher":"Elsevier Limited","title":"Primary angioplasty versus intravenous thrombolytic therapy for acute myocardial infarction: a quantitative review of 23 randomised trials","type":"article-journal","volume":"361"},"uris":["http://www.mendeley.com/documents/?uuid=a030cb07-1bc9-3a92-a97d-d2ecc707bc6b"]},{"id":"ITEM-35","itemData":{"DOI":"10.1001/archsurg.1977.01370010028005","ISSN":"15383644","abstract":"The clinical records of 48 patients with primary carcinoma of the gallbladder seen at the Dartmouth-Hitchcock Medical Center over the past 25 years were reviewed. Of the 37 patients with unresected tumors, there were no survivors. Of the 11 patients with resected tumors, one survived five years, two died before five years without evidence of recurrence, and the remainder died with locally recurrent tumor. This experience reemphasizes the inadequacy of the present surgical approach to the disease. The tendency of carcinoma of the gallbladder to spread initially by local invasion of the liver bed and by metastases to regional lymph nodes has often been neglected by those treating the disease. Wedge resection of the liver and regional lymphadenectomy in addition to cholecystectomy are theoretically advantageous and should be striven for in the case of resectable tumors, even if reoperation is required. © 1977, American Medical Association. All rights reserved.","author":[{"dropping-particle":"","family":"Piehler","given":"Jeffrey M.","non-dropping-particle":"","parse-names":false,"suffix":""},{"dropping-particle":"","family":"Crichlow","given":"Robert W.","non-dropping-particle":"","parse-names":false,"suffix":""}],"container-title":"Archives of Surgery","id":"ITEM-35","issue":"1","issued":{"date-parts":[["1977"]]},"page":"26-30","publisher":"Arch Surg","title":"Primary Carcinoma of the Gallbladder","type":"article-journal","volume":"112"},"uris":["http://www.mendeley.com/documents/?uuid=5970b6ad-c0bd-3884-8bb8-8cf67da8da87"]},{"id":"ITEM-36","itemData":{"DOI":"10.1002/14651858.CD002027.pub2","ISSN":"1469493X","abstract":"Background: This is an update of a Cochrane review first published in The Cochrane Library in Issue 2, 2002 and previously updated in 2004, 2007 and 2010. Radiotherapy, open surgery and endolaryngeal excision (with or without laser) are all accepted modalities of treatment for early-stage glottic cancer. Case series suggest that they confer a similar survival advantage, however radiotherapy and endolaryngeal surgery offer the advantage of voice preservation. There has been an observed trend away from open surgery in recent years, however equipoise remains between radiotherapy and endolaryngeal surgery as both treatment modalities offer laryngeal preservation with similar survival rates. Opinions on optimal therapy vary across disciplines and between countries. Objectives: To compare the effectiveness of open surgery, endolaryngeal excision (with or without laser) and radiotherapy in the management of early glottic laryngeal cancer. Search methods: We searched the Cochrane Ear, Nose and Throat Disorders Group Trials Register; the Cochrane Central Register of Controlled Trials (CENTRAL 2014, Issue 8); PubMed; EMBASE; CINAHL; Web of Science; Cambridge Scientific Abstracts; ICTRP and additional sources for published and unpublished trials. The date of the most recent search was 18 September 2014. Selection criteria: Randomised controlled trials comparing open surgery, endolaryngeal resection (with or without laser) and radiotherapy. Data collection and analysis: We used the standard methodological procedures expected by The Cochrane Collaboration. Main results: We identified only one randomised controlled trial, which compared open surgery and radiotherapy in 234 patients with early glottic laryngeal cancer. The overall risk of bias in this study was high. For T1 tumours, the five-year survival was 91.7% following radiotherapy and 100% following surgery and for T2 tumours, 88.8% following radiotherapy and 97.4% following surgery. There were no significant differences in survival between the two groups. For T1 tumours, the five-year disease-free survival rate was 71.1% following radiotherapy and 100.0% following surgery, and for the T2 tumours, 60.1% following radiotherapy and 78.7% following surgery. Only the latter comparison was statistically significant (P value = 0.036), but statistical significance would not have been achieved with a two-sided test. Data were not available on side effects, quality of life, voice outcomes or cost. We identified no rando…","author":[{"dropping-particle":"","family":"Warner","given":"Laura","non-dropping-particle":"","parse-names":false,"suffix":""},{"dropping-particle":"","family":"Chudasama","given":"Jessal","non-dropping-particle":"","parse-names":false,"suffix":""},{"dropping-particle":"","family":"Kelly","given":"Charles G.","non-dropping-particle":"","parse-names":false,"suffix":""},{"dropping-particle":"","family":"Loughran","given":"Sean","non-dropping-particle":"","parse-names":false,"suffix":""},{"dropping-particle":"","family":"Mckenzie","given":"Kenneth","non-dropping-particle":"","parse-names":false,"suffix":""},{"dropping-particle":"","family":"Wight","given":"Richard","non-dropping-particle":"","parse-names":false,"suffix":""},{"dropping-particle":"","family":"Dey","given":"Paola","non-dropping-particle":"","parse-names":false,"suffix":""}],"container-title":"Cochrane Database of Systematic Reviews","id":"ITEM-36","issue":"12","issued":{"date-parts":[["2014","12","12"]]},"publisher":"John Wiley and Sons Ltd","title":"Radiotherapy versus open surgery versus endolaryngeal surgery (with or without laser) for early laryngeal squamous cell cancer","type":"article","volume":"2014"},"uris":["http://www.mendeley.com/documents/?uuid=d811b0b6-2bba-39a6-a5d0-19ee68385319"]},{"id":"ITEM-37","itemData":{"DOI":"10.1016/S0140-6736(97)09292-1","ISSN":"01406736","PMID":"9593407","abstract":"Background. Our objective was to assess the risks and benefits of carotid endarterectomy, primarily in terms of stroke prevention, in patients with recently symptomatic carotid stenosis. Methods. This multicentre, randomised cortrolled trial enrolled 3024 patients. We enrolled men and women of any age, with some degree of carotid stenosis, who within the previous 6 months had had at least one transient or mild symptomatic ischaemic vascular event in the distribution of one or both carotid arteries. Between 1981 and 1994, we allocated 1811 (60%) patients to surgery and 1213 (40%) to control (surgery to be avoided for as long as possible). Follow-up was until the end of 1995 (mean 6.1 years), and the main analyses were by intention to treat. Findings. The overall outcome (major stroke or death) occurred in 669 (37.0%) surgery-group patients and 442 (36.5%) control-group patients. The risk of major stroke or death complicating surgery (7.0%) did not vary substantially with severity of stenosis. On the other hand, the risk of major ischaemic stroke ipsilateral to the unoperated symptomatic carotid artery increased with severity of stenosis, particularly above about 70-80% of the original luminal diameter, but only for 2-3 years after randomisation. On average, the immediate risk of surgery was worth trading off against the long-term risk of stroke without surgery when the stenosis was greater than about 80% diameter; the Kaplan-Meier estimate of the frequency of a major stroke or death at 3 years was 26.5% for the control group and 14.9% for the surgery group, an absolute benefit from surgery of 11.6%. However, consideration of variations in risk with age and sex modified this simple rule based on stenosis severity. We present a graphical procedure that should improve the selection of patients for surgery. Interpretation. Carotid endarterectomy is indicated for most patients with a recent non-disabling carotid-territory ischaemic event when the symptomatic stenosis is greater than about 80%. Age and sex should also be taken into account in decisions on whether to operate.","author":[{"dropping-particle":"","family":"Warlow","given":"Charles","non-dropping-particle":"","parse-names":false,"suffix":""},{"dropping-particle":"","family":"Farrell","given":"B.","non-dropping-particle":"","parse-names":false,"suffix":""},{"dropping-particle":"","family":"Fraser","given":"A.","non-dropping-particle":"","parse-names":false,"suffix":""},{"dropping-particle":"","family":"Sandercock","given":"P.","non-dropping-particle":"","parse-names":false,"suffix":""},{"dropping-particle":"","family":"Slattery","given":"J.","non-dropping-particle":"","parse-names":false,"suffix":""}],"container-title":"Lancet","id":"ITEM-37","issue":"9113","issued":{"date-parts":[["1998","5","9"]]},"page":"1379-1387","publisher":"Lancet Publishing Group","title":"Randomised trial of endarterectomy for recently symptomatic carotid stenosis: Final results of the MRC European Carotid Surgery Trial (ECST)","type":"article-journal","volume":"351"},"uris":["http://www.mendeley.com/documents/?uuid=ba6e0da2-517e-3378-aad0-877ed2ece1a0"]},{"id":"ITEM-38","itemData":{"DOI":"10.1245/s10434-018-6494-6","ISSN":"15344681","abstract":"Background: The MF07-01 trial is a multicenter, phase III, randomized, controlled study comparing locoregional treatment (LRT) followed by systemic therapy (ST) with ST alone for treatment-naïve stage IV breast cancer (BC) patients. Methods: At initial diagnosis, patients were randomized 1:1 to either the LRT or ST group. All the patients were given ST either immediately after randomization or after surgical resection of the intact primary tumor. Results: The trial enrolled 274 patients: 138 in the LRT group and 136 in the ST group. Hazard of death was 34% lower in the LRT group than in the ST group (hazard ratio [HR], 0.66; 95% confidence interval [CI], 0.49–0.88; p = 0.005). Unplanned subgroup analyses showed that the risk of death was statistically lower in the LRT group than in the ST group with respect to estrogen receptor (ER)/progesterone receptor (PR)(+) (HR 0.64; 95% CI 0.46–0.91; p = 0.01), human epidermal growth factor 2 (HER2)/neu(–) (HR 0.64; 95% CI 0.45–0.91; p = 0.01), patients younger than 55 years (HR 0.57; 95% CI 0.38–0.86; p = 0.007), and patients with solitary bone-only metastases (HR 0.47; 95% CI 0.23–0.98; p = 0.04). Conclusion: In the current trial, improvement in 36-month survival was not observed with upfront surgery for stage IV breast cancer patients. However, a longer follow-up study (median, 40 months) showed statistically significant improvement in median survival. When locoregional treatment in de novo stage IV BC is discussed with the patient as an option, practitioners must consider age, performance status, comorbidities, tumor type, and metastatic disease burden.","author":[{"dropping-particle":"","family":"Soran","given":"Atilla","non-dropping-particle":"","parse-names":false,"suffix":""},{"dropping-particle":"","family":"Ozmen","given":"Vahit","non-dropping-particle":"","parse-names":false,"suffix":""},{"dropping-particle":"","family":"Ozbas","given":"Serdar","non-dropping-particle":"","parse-names":false,"suffix":""},{"dropping-particle":"","family":"Karanlik","given":"Hasan","non-dropping-particle":"","parse-names":false,"suffix":""},{"dropping-particle":"","family":"Muslumanoglu","given":"Mahmut","non-dropping-particle":"","parse-names":false,"suffix":""},{"dropping-particle":"","family":"Igci","given":"Abdullah","non-dropping-particle":"","parse-names":false,"suffix":""},{"dropping-particle":"","family":"Canturk","given":"Zafer","non-dropping-particle":"","parse-names":false,"suffix":""},{"dropping-particle":"","family":"Utkan","given":"Zafer","non-dropping-particle":"","parse-names":false,"suffix":""},{"dropping-particle":"","family":"Ozaslan","given":"Cihangir","non-dropping-particle":"","parse-names":false,"suffix":""},{"dropping-particle":"","family":"Evrensel","given":"Turkkan","non-dropping-particle":"","parse-names":false,"suffix":""},{"dropping-particle":"","family":"Uras","given":"Cihan","non-dropping-particle":"","parse-names":false,"suffix":""},{"dropping-particle":"","family":"Aksaz","given":"Erol","non-dropping-particle":"","parse-names":false,"suffix":""},{"dropping-particle":"","family":"Soyder","given":"Aykut","non-dropping-particle":"","parse-names":false,"suffix":""},{"dropping-particle":"","family":"Ugurlu","given":"Umit","non-dropping-particle":"","parse-names":false,"suffix":""},{"dropping-particle":"","family":"Col","given":"Cavit","non-dropping-particle":"","parse-names":false,"suffix":""},{"dropping-particle":"","family":"Cabioglu","given":"Neslihan","non-dropping-particle":"","parse-names":false,"suffix":""},{"dropping-particle":"","family":"Bozkurt","given":"Betül","non-dropping-particle":"","parse-names":false,"suffix":""},{"dropping-particle":"","family":"Uzunkoy","given":"Ali","non-dropping-particle":"","parse-names":false,"suffix":""},{"dropping-particle":"","family":"Koksal","given":"Neset","non-dropping-particle":"","parse-names":false,"suffix":""},{"dropping-particle":"","family":"Gulluoglu","given":"Bahadir M.","non-dropping-particle":"","parse-names":false,"suffix":""},{"dropping-particle":"","family":"Unal","given":"Bulent","non-dropping-particle":"","parse-names":false,"suffix":""},{"dropping-particle":"","family":"Atalay","given":"Can","non-dropping-particle":"","parse-names":false,"suffix":""},{"dropping-particle":"","family":"Yıldırım","given":"Emin","non-dropping-particle":"","parse-names":false,"suffix":""},{"dropping-particle":"","family":"Erdem","given":"Ergun","non-dropping-particle":"","parse-names":false,"suffix":""},{"dropping-particle":"","family":"Salimoglu","given":"Semra","non-dropping-particle":"","parse-names":false,"suffix":""},{"dropping-particle":"","family":"Sezer","given":"Atakan","non-dropping-particle":"","parse-names":false,"suffix":""},{"dropping-particle":"","family":"Koyuncu","given":"Ayhan","non-dropping-particle":"","parse-names":false,"suffix":""},{"dropping-particle":"","family":"Gurleyik","given":"Gunay","non-dropping-particle":"","parse-names":false,"suffix":""},{"dropping-particle":"","family":"Alagol","given":"Haluk","non-dropping-particle":"","parse-names":false,"suffix":""},{"dropping-particle":"","family":"Ulufi","given":"Nalan","non-dropping-particle":"","parse-names":false,"suffix":""},{"dropping-particle":"","family":"Berberoglu","given":"Uğur","non-dropping-particle":"","parse-names":false,"suffix":""},{"dropping-particle":"","family":"Dulger","given":"Mustafa","non-dropping-particle":"","parse-names":false,"suffix":""},{"dropping-particle":"","family":"Cengiz","given":"Omer","non-dropping-particle":"","parse-names":false,"suffix":""},{"dropping-particle":"","family":"Sezgin","given":"Efe","non-dropping-particle":"","parse-names":false,"suffix":""},{"dropping-particle":"","family":"Johnson","given":"Ronald","non-dropping-particle":"","parse-names":false,"suffix":""}],"container-title":"Annals of Surgical Oncology","id":"ITEM-38","issue":"11","issued":{"date-parts":[["2018","10","1"]]},"page":"3141-3149","publisher":"Springer New York LLC","title":"Randomized Trial Comparing Resection of Primary Tumor with No Surgery in Stage IV Breast Cancer at Presentation: Protocol MF07-01","type":"article-journal","volume":"25"},"uris":["http://www.mendeley.com/documents/?uuid=9e19937b-3ca0-3d6c-94c9-ad68dbe5d2cd"]},{"id":"ITEM-39","itemData":{"DOI":"10.1016/0003-4975(95)00537-U","ISSN":"00034975","abstract":"Background.: It has been reported that limited resection (segment or wedge) is equivalent to lobectomy in the management of early stage (T1-2 N0) non-small cell lung cancer. Methods.: A prospective, multiinstitutional randomized trial was instituted comparing limited resection with lobectomy for patients with peripheral T1 N0 non-small cell lung cancer documented at operation. Analysis included locoregional and distant recurrence rates, 5-year survival rates, perioperative morbidity and mortality, and late pulmonary function assessment. Results.: There were 276 patients randomized, with 247 patients eligible for analysis. There were no significant differences for all stratification variables, selected prognostic factors, perioperative morbidity, mortality, or late pulmonary function. In patients undergoing limited resection, there was an observed 75% increase in recurrence rates (p = 0.02, one-sided) attributable to an observed tripling of the local recurrence rate (p = 0.008 two-sided), an observed 30% increase in overall death rate (p = 0.08, one-sided), and an observed 50% increase in death with cancer rate (p = 0.09, one-sided) compared to patients undergoing lobectomy (p = 0.10, one-sided was the predefined threshold for statistical significance for this equivalency study). Conclusions.: Compared with lobectomy, limited pulmonary resection does not confer improved perioperative morbidity, mortality, or late postoperative pulmonary function. Because of the higher death rate and locoregional recurrence rate associated with limited resection, lobectomy still must be considered the surgical procedure of choice for patients with peripheral T1 N0 non-small cell lung cancer. © 1995 The Society of Thoracic Surgeons.","author":[{"dropping-particle":"","family":"Ginsberg","given":"Robert J.","non-dropping-particle":"","parse-names":false,"suffix":""},{"dropping-particle":"V.","family":"Rubinstein","given":"Lawrence","non-dropping-particle":"","parse-names":false,"suffix":""}],"container-title":"The Annals of Thoracic Surgery","id":"ITEM-39","issue":"3","issued":{"date-parts":[["1995"]]},"page":"615-623","publisher":"Ann Thorac Surg","title":"Randomized trial of lobectomy versus limited resection for T1 N0 non-small cell lung cancer","type":"article-journal","volume":"60"},"uris":["http://www.mendeley.com/documents/?uuid=1145dc72-f61a-3701-a73f-5d3cf1e7fe20"]},{"id":"ITEM-40","itemData":{"DOI":"10.1002/14651858.CD010651.pub2","ISSN":"1469493X","PMID":"28304084","abstract":"Background: Empyema refers to pus in the pleural space, commonly due to adjacent pneumonia, chest wall injury, or a complication of thoracic surgery. A range of therapeutic options are available for its management, ranging from percutaneous aspiration and intercostal drainage to video-assisted thoracoscopic surgery (VATS) or thoracotomy drainage. Intrapleural fibrinolytics may also be administered following intercostal drain insertion to facilitate pleural drainage. There is currently a lack of consensus regarding optimal treatment. Objectives: To assess the effectiveness and safety of surgical versus non-surgical treatments for complicated parapneumonic effusion or pleural empyema. Search methods: We searched the Cochrane Central Register of Controlled Trials (CENTRAL) (2016, Issue 9), MEDLINE (Ebscohost) (1946 to July week 3 2013, July 2015 to October 2016) and MEDLINE (Ovid) (1 May 2013 to July week 1 2015), Embase (2010 to October 2016), CINAHL (1981 to October 2016) and LILACS (1982 to October 2016) on 20 October 2016. We searched ClinicalTrials.gov and WHO International Clinical Trials Registry Platform for ongoing studies (December 2016). Selection criteria: Randomised controlled trials that compared a surgical with a non-surgical method of management for all age groups with pleural empyema. Data collection and analysis: Two review authors independently assessed trials for inclusion and risk of bias, extracted data, and checked the data for accuracy. We contacted trial authors for additional information. We assessed the quality of the evidence using the GRADE approach. Main results: We included eight randomised controlled trials with a total of 391 participants. Six trials focused on children and two on adults. Trials compared tube thoracostomy drainage (non-surgical), with or without intrapleural fibrinolytics, to either VATS or thoracotomy (surgical) for the management of pleural empyema. Assessment of risk of bias for the included studies was generally unclear for selection and blinding but low for attrition and reporting bias. Data analyses compared thoracotomy versus tube thoracostomy and VATS versus tube thoracostomy. We pooled data for meta-analysis where appropriate. We performed a subgroup analysis for children along with a sensitivity analysis for studies that used fibrinolysis in non-surgical treatment arms. The comparison of open thoracotomy versus thoracostomy drainage included only one study in children, which reported no deaths in …","author":[{"dropping-particle":"","family":"Redden","given":"Mark D.","non-dropping-particle":"","parse-names":false,"suffix":""},{"dropping-particle":"","family":"Chin","given":"Tze Yang","non-dropping-particle":"","parse-names":false,"suffix":""},{"dropping-particle":"","family":"Driel","given":"Mieke L.","non-dropping-particle":"van","parse-names":false,"suffix":""}],"container-title":"Cochrane Database of Systematic Reviews","id":"ITEM-40","issue":"3","issued":{"date-parts":[["2017","3","17"]]},"publisher":"John Wiley and Sons Ltd","title":"Surgical versus non-surgical management for pleural empyema","type":"article","volume":"2017"},"uris":["http://www.mendeley.com/documents/?uuid=500a941b-4319-3ee0-b262-24214b0cab70"]},{"id":"ITEM-41","itemData":{"DOI":"10.1097/TP.0000000000001002","ISSN":"00411337","PMID":"26599492","abstract":"Background The age and degree of comorbidity among transplant candidates is increasing. Knowledge of survival benefit in relation to recipient age and comorbidity is important, considering the scarcity of organs available for transplantation. The aim of the present study was to analyze the chances and survival benefit of transplantation among patients in different age groups and with different degrees of comorbidity score at the time of entering the waiting list. Methods Data from the Danish Nephrology Registry and Scandiatransplant were merged. Charlson Comorbidity Index scores were derived from the National Danish Admissions Registry. Study period is from January 1, 1995, to December 31, 2011. A multistate model was used to analyze the chance of having a renal transplantation and the effect of transplantation in different patients groups. Results Patients older than 65 years and patients with high comorbidity score had a decreased chance of being transplanted. However, if patients older than 65 years were transplanted with deceased donor, the mortality risk was reduced by 55% (hazard rate, 0.45 (0.26-0.75). In patients with a comorbidity score of 5 or greater, receiving a deceased donor transplant reduced the mortality risk by 72% (hazard rate, 0.28 (0.20-0.39). The overall survival benefit was 62% versus 70% in deceased versus living donor transplanted patients. Conclusions Poor health and old age reduced the chance of being transplanted. However, patients older than 65 years and patients with high comorbidity still had a survival benefit from renal transplantation.","author":[{"dropping-particle":"","family":"Sørensen","given":"Vibeke Rømming","non-dropping-particle":"","parse-names":false,"suffix":""},{"dropping-particle":"","family":"Heaf","given":"James","non-dropping-particle":"","parse-names":false,"suffix":""},{"dropping-particle":"","family":"Wehberg","given":"Sonja","non-dropping-particle":"","parse-names":false,"suffix":""},{"dropping-particle":"","family":"Sørensen","given":"Søren Schwartz","non-dropping-particle":"","parse-names":false,"suffix":""}],"container-title":"Transplantation","id":"ITEM-41","issue":"10","issued":{"date-parts":[["2016","10","1"]]},"page":"2160-2167","publisher":"Lippincott Williams and Wilkins","title":"Survival Benefit in Renal Transplantation Despite High Comorbidity","type":"article-journal","volume":"100"},"uris":["http://www.mendeley.com/documents/?uuid=0bf6ae4d-33a7-3488-b9b4-30d0b8c23fd5"]},{"id":"ITEM-42","itemData":{"DOI":"10.1016/j.ajog.2016.11.1050","ISSN":"10976868","PMID":"27939327","abstract":"Background Optimal care for women with endometrial cancers often involves transfer of care from diagnosing physicians (eg, obstetrician-gynecologists) to treating physicians (eg, gynecologic oncologists.) It is critical to determine the effect of time to treatment on cancer outcomes to set best practices guidelines for referral processes. Objective We sought to determine the impact of time from diagnosis of endometrial cancer to surgical treatment on mortality and to characterize those patients who may be at highest risk for worsened survival related to surgical timing. Study Design The National Cancer Database was queried for incident endometrial cancers in adults from 2003 through 2012. Cancers were classified as low risk (grade 1 or 2 endometrioid histologies) or high risk (nonendometrioid and grade 3 endometrioid histologies) and analyzed separately. Demographic, clinicopathologic, and health system factors were collected. Unadjusted and adjusted hazard ratios for mortality were calculated by interval between diagnosis and surgery. Linear regression of patient and health care system characteristics was performed on diagnosis-to-surgery interval. Results For low-risk cancers (N = 140,078), surgery in the first and second weeks after diagnosis was independently associated with mortality risk (hazard ratio, 1.4; 95% confidence interval, 1.3–1.5; and hazard ratio, 1.1; 95% confidence interval, 1.0–1.2, respectively). The 30-day postoperative mortality was significantly higher among patients undergoing surgery in the first or second week postdiagnosis, compared to patients treated in the third or fourth week postdiagnosis (0.7% vs 0.4%; P &lt; .001). Mortality risk was also significantly higher than baseline when time between diagnosis and surgery was &gt;8 weeks. Independent associations with added time to surgery of at least 1 week were seen with black race (1.1 weeks; 95% confidence interval, 0.9–1.4), uninsurance (1.3 weeks; 95% confidence interval, 1.1–1.5), Medicaid insurance (1.7 weeks; 95% confidence interval, 1.5–1.9), and Charlson-Deyo comorbidity score &gt;1 (1.0 weeks; 95% confidence interval, 0.8–1.2). For high-risk cancers (N = 68,360), surgery in the first and second weeks after diagnosis was independently associated with mortality risk (hazard ratio, 1.5; 95% confidence interval, 1.3–1.6; and hazard ratio, 1.2; 95% confidence interval, 1.1–1.2, respectively). The 30-day postoperative mortality was significantly higher among patients undergoing sur…","author":[{"dropping-particle":"","family":"Shalowitz","given":"David I.","non-dropping-particle":"","parse-names":false,"suffix":""},{"dropping-particle":"","family":"Epstein","given":"Andrew J.","non-dropping-particle":"","parse-names":false,"suffix":""},{"dropping-particle":"","family":"Buckingham","given":"Lindsey","non-dropping-particle":"","parse-names":false,"suffix":""},{"dropping-particle":"","family":"Ko","given":"Emily M.","non-dropping-particle":"","parse-names":false,"suffix":""},{"dropping-particle":"","family":"Giuntoli","given":"Robert L.","non-dropping-particle":"","parse-names":false,"suffix":""}],"container-title":"American Journal of Obstetrics and Gynecology","id":"ITEM-42","issue":"3","issued":{"date-parts":[["2017","3","1"]]},"page":"268.e1-268.e18","publisher":"Mosby Inc.","title":"Survival implications of time to surgical treatment of endometrial cancers","type":"article-journal","volume":"216"},"uris":["http://www.mendeley.com/documents/?uuid=bb6a8f55-7474-3d23-a485-42ec98652d02"]},{"id":"ITEM-43","itemData":{"DOI":"10.1016/j.oraloncology.2013.12.018","author":[{"dropping-particle":"","family":"Harten","given":"MC","non-dropping-particle":"van","parse-names":false,"suffix":""},{"dropping-particle":"","family":"Ridder","given":"M","non-dropping-particle":"de","parse-names":false,"suffix":""},{"dropping-particle":"","family":"Hamming-Vrieze","given":"O","non-dropping-particle":"","parse-names":false,"suffix":""},{"dropping-particle":"","family":"Smeele","given":"LE","non-dropping-particle":"","parse-names":false,"suffix":""},{"dropping-particle":"","family":"Balm","given":"AJ","non-dropping-particle":"","parse-names":false,"suffix":""},{"dropping-particle":"","family":"Brekel","given":"MW","non-dropping-particle":"van den","parse-names":false,"suffix":""}],"container-title":"Oral Oncol","id":"ITEM-43","issue":"4","issued":{"date-parts":[["2014"]]},"page":"282-90","title":"The association of treatment delay and prognosis in head and neck squamous cell carcinoma (HNSCC) patients in a Dutch comprehensive cancer center.","type":"article-journal","volume":"50"},"uris":["http://www.mendeley.com/documents/?uuid=f5a12e51-36d6-39d6-963d-07b79b5b6b02"]},{"id":"ITEM-44","itemData":{"DOI":"10.1503/cjs.014315","ISSN":"14882310","abstract":"Background: Advanced high-grade serous ovarian carcinoma (HGSC) is commonly treated with surgery and chemotherapy. We investigated the survival of patients treated with primary or interval surgery at different times following neoadjuvant chemotherapy. Their survival was compared with that of patients treated with primary cytoreductive surgery and adjuvant chemotherapy. Methods: Patients with stage III or IV HGSC were included in this retrospective cohort study. Clinical data were obtained from patient records. Patients were divided into 2 groups based on treatment with neoadjuvant chemotherapy and interval cytoreductive surgery (NAC) or with primary cytoreductive surgery and adjuvant chemotherapy (PCS). Study groups were stratified by several clinical variables. Results: We included 334 patients in our study: 156 in the NAC and 178 in the PCS groups. Survival of patients in the NAC group was independent of when they underwent interval cytoreductive surgery following initiation of neoadjuvant chemotherapy (p &lt; 0.001). Optimal surgical cytoreduction had no impact on overall survival in the NAC group (p &lt; 0.001). Optimal cytoreduction (p &lt; 0.001) and platinum sensitivity (p &lt; 0.001) were independent predictors of improved survival in the PCS but not in the NAC group. Patients in the NAC group had significantly worse overall survival than those in the PCS group (31.6 v. 61.3 mo, p &lt; 0.001). Conclusion: Women with advanced HGSC who underwent PCS had better survival than those who underwent interval NAC, regardless of the number of cycles of neoadjuvant therapy. Optimal cytoreduction did not provide a survival advantage in the NAC group.","author":[{"dropping-particle":"","family":"Stewart","given":"Jocelyn M.","non-dropping-particle":"","parse-names":false,"suffix":""},{"dropping-particle":"","family":"Tone","given":"Alicia A.","non-dropping-particle":"","parse-names":false,"suffix":""},{"dropping-particle":"","family":"Jiang","given":"Haiyan","non-dropping-particle":"","parse-names":false,"suffix":""},{"dropping-particle":"","family":"Bernardini","given":"Marcus Q.","non-dropping-particle":"","parse-names":false,"suffix":""},{"dropping-particle":"","family":"Ferguson","given":"Sarah","non-dropping-particle":"","parse-names":false,"suffix":""},{"dropping-particle":"","family":"Laframboise","given":"Stephane","non-dropping-particle":"","parse-names":false,"suffix":""},{"dropping-particle":"","family":"Murphy","given":"K. Joan","non-dropping-particle":"","parse-names":false,"suffix":""},{"dropping-particle":"","family":"Rosen","given":"Barry","non-dropping-particle":"","parse-names":false,"suffix":""},{"dropping-particle":"","family":"May","given":"Taymaa","non-dropping-particle":"","parse-names":false,"suffix":""}],"container-title":"Canadian Journal of Surgery","id":"ITEM-44","issue":"4","issued":{"date-parts":[["2016","8","1"]]},"page":"223-232","publisher":"Canadian Medical Association","title":"The optimal time for surgery in women with serous ovarian cancer","type":"article-journal","volume":"59"},"uris":["http://www.mendeley.com/documents/?uuid=9370f793-b5b4-32bc-9bf4-b4b955ad31c9"]},{"id":"ITEM-45","itemData":{"DOI":"10.1001/archoto.2010.55","ISSN":"08864470","abstract":"Objective: To compare the survival rate of people with papillary thyroid cancer limited to the thyroid gland who have not had immediate, definitive treatment for their thyroid cancer with the survival rate of those who have had such treatment. Design: Cohort study of incident cancer cases and initial treatment data from the National Cancer Institute's Surveillance, Epidemiology, and End Results (SEER) program. Data on cause of death was taken from the National Vital Statistics System. Patients: Patients with papillary thyroid cancer limited to the thyroid gland. Main Outcome Measure: Cancer-specific survival. Results: Of all eligible people in the data (n=35 663), 1.2% did not undergo immediate, definitive treatment (n=440). The life table estimate of their 20-year cancerspecific survival rate was 97% (95% confidence interval [CI], 96%-100%). The corresponding estimate for the patients who did receive treatment was 99% (95% CI, 93%-100%). Among those who did not receive immediate, definitive treatment, 6 died from their cancer. This number is not statistically different from the number of thyroid cancer deaths in the treated group over the same period (n=161) (P=.09). Conclusion: Papillary thyroid cancers of any size that are limited to the thyroid gland (no extraglandular extension or lymph node metastases at presentation) have favorable outcomes whether or not they are treated in the first year after diagnosis and whether they are treated by hemithyroidectomy or total thyroidectomy. ©2010 American Medical Association. All rights reserved.","author":[{"dropping-particle":"","family":"Davies","given":"Louise","non-dropping-particle":"","parse-names":false,"suffix":""},{"dropping-particle":"","family":"Welch","given":"Gilbert","non-dropping-particle":"","parse-names":false,"suffix":""}],"container-title":"Archives of Otolaryngology - Head and Neck Surgery","id":"ITEM-45","issue":"5","issued":{"date-parts":[["2010","5"]]},"page":"440-444","title":"Thyroid cancer survival in the United States: Observational data from 1973 to 2005","type":"article-journal","volume":"136"},"uris":["http://www.mendeley.com/documents/?uuid=4989dba8-a661-3a83-98e3-c53b9ebf7fbb"]},{"id":"ITEM-46","itemData":{"DOI":"10.1001/jamaoncol.2015.4508","ISSN":"23742445","abstract":"IMPORTANCE Time to surgery (TTS) is of concern to patients and clinicians, but controversy surrounds its effect on breast cancer survival. There remains little national data evaluating the association. OBJECTIVE To investigate the relationship between the time from diagnosis to breast cancer surgery and survival, using separate analyses of 2 of the largest cancer databases in the United States. DESIGN, SETTING, AND PARTICIPANTS Two independent population-based studieswere conducted of prospectively collected national data from the Surveillance, Epidemiology, and End Results (SEER)-Medicare-linked database and the National Cancer Database (NCDB). The SEER-Medicare cohort included Medicare patients older than 65 years, and the NCDB cohort included patients cared for at Commission on Cancer-accredited facilities throughout the United States. Each analysis assessed overall survival as a function of time between diagnosis and surgery by evaluating 5 intervals (≤30, 31-60, 61-90, 91-120, and 121-180 days) and disease-specific survival at 60-day intervals. All patients were diagnosed with noninflammatory, nonmetastatic, invasive breast cancer and underwent surgery as initial treatment. MAIN OUTCOMES AND MEASURES Overall and disease-specific survival as a function of time between diagnosis and surgery, after adjusting for patient, demographic, and tumor-related factors. RESULTS The SEER-Medicare cohort had 94 544 patients 66 years or older diagnosed between 1992 and 2009. With each interval of delay increase, overall survival was lower overall (hazard ratio [HR], 1.09; 95%CI, 1.06-1.13; P &lt; .001), and in patients with stage I (HR, 1.13; 95%CI, 1.08-1.18; P &lt; .001) and stage II disease (HR 1.06; 95%CI, 1.01-1.11; P = .01). Breast cancer-specific mortality increased with each 60-day interval (subdistribution hazard ratio [sHR], 1.26; 95%CI, 1.02-1.54; P = .03). The NCDB study evaluated 115 790 patients 18 years or older diagnosed between 2003 and 2005. The overall mortality HR was 1.10 (95%CI, 1.07-1.13; P &lt; .001) for each increasing interval, significant in stages I (HR, 1.16; 95%CI, 1.12-1.21; P &lt; .001) and II (HR, 1.09; 95%CI, 1.05-1.13; P &lt; .001) only, after adjusting for demographic, tumor, and treatment factors. CONCLUSIONS AND RELEVANCE Greater TTS is associated with lower overall and disease-specific survival, and a shortened delay is associated with benefits comparable to some standard therapies. Although time is required for preoperative evaluation and …","author":[{"dropping-particle":"","family":"Bleicher","given":"Richard J.","non-dropping-particle":"","parse-names":false,"suffix":""},{"dropping-particle":"","family":"Ruth","given":"Karen","non-dropping-particle":"","parse-names":false,"suffix":""},{"dropping-particle":"","family":"Sigurdson","given":"Elin R.","non-dropping-particle":"","parse-names":false,"suffix":""},{"dropping-particle":"","family":"Beck","given":"J. Robert","non-dropping-particle":"","parse-names":false,"suffix":""},{"dropping-particle":"","family":"Ross","given":"Eric","non-dropping-particle":"","parse-names":false,"suffix":""},{"dropping-particle":"","family":"Wong","given":"Yu Ning","non-dropping-particle":"","parse-names":false,"suffix":""},{"dropping-particle":"","family":"Patel","given":"Sameer A.","non-dropping-particle":"","parse-names":false,"suffix":""},{"dropping-particle":"","family":"Boraas","given":"Marcia","non-dropping-particle":"","parse-names":false,"suffix":""},{"dropping-particle":"","family":"Chang","given":"Eric I.","non-dropping-particle":"","parse-names":false,"suffix":""},{"dropping-particle":"","family":"Topham","given":"Neal S.","non-dropping-particle":"","parse-names":false,"suffix":""},{"dropping-particle":"","family":"Egleston","given":"Brian L.","non-dropping-particle":"","parse-names":false,"suffix":""}],"container-title":"JAMA Oncology","id":"ITEM-46","issue":"3","issued":{"date-parts":[["2016","3","1"]]},"page":"330-339","publisher":"American Medical Association","title":"Time to surgery and breast cancer survival in the United States","type":"article-journal","volume":"2"},"uris":["http://www.mendeley.com/documents/?uuid=608e04a7-9ea4-3050-8ebd-e1a8b8ada3b7"]},{"id":"ITEM-47","itemData":{"DOI":"10.1177/0194599818758020","ISSN":"10976817","abstract":"Objective: To characterize treatment times in salivary cancer; associate treatment times with patient, tumor, and treatment characteristics; and examine the association of treatment times and overall survival. Study Design: Retrospective cohort. Setting: Commission-on-Cancer Accredited Hospitals 2004-2013. Subjects and Methods: In total, 5953 patients with salivary cancer included in the National Cancer Database were identified. For each treatment interval, patients in the fourth quartile (“prolonged”) were compared to patients in the first and second quartiles (“not prolonged”). Patient, tumor, and treatment characteristics were associated with prolonged times via multivariable binary logistic regression. Prolongation of each interval was associated with overall survival via multivariable Cox proportional hazards regression, controlling for clinically relevant factors. Results: Median durations for diagnosis-to-treatment initiation, surgery-to-radiation treatment (RT), RT duration, total treatment package, and diagnosis-to-treatment end were 31, 44, 47, 92, and 110 days, respectively. Race, insurance status, comorbidities, age, T and N stage, facility volume and location, and a facility care transition from diagnosis to initial treatment were associated with prolonged treatment time. Prolonged RT duration was associated with decreased overall survival (OS) (62% vs 75% 5-year OS, HR = 1.26 [95% confidence interval (CI), 1.09-1.47]; P =.002), but prolonged diagnosis-to-treatment initiation, surgery-to-RT, total treatment package, and diagnosis-to-treatment end intervals were not (70% vs 67% 5-year OS, HR = 1.11 [95% CI, 0.92-1.34], P =.284; 72% vs 68%, HR = 0.93 [95% CI, 0.79-1.09], P =.370; 70% vs 70%, HR = 1.00 [95% CI, 0.84-1.20], P =.974; 66% vs 71%, HR = 0.99 [95% CI, 0.84-1.18], P =.920, respectively). Conclusion: The median durations identified here can serve as reference points. Radiation therapy duration is associated with overall survival in salivary cancer and could be considered a quality indicator.","author":[{"dropping-particle":"","family":"Morse","given":"Elliot","non-dropping-particle":"","parse-names":false,"suffix":""},{"dropping-particle":"","family":"Fujiwara","given":"Rance J.T.","non-dropping-particle":"","parse-names":false,"suffix":""},{"dropping-particle":"","family":"Judson","given":"Benjamin","non-dropping-particle":"","parse-names":false,"suffix":""},{"dropping-particle":"","family":"Mehra","given":"Saral","non-dropping-particle":"","parse-names":false,"suffix":""}],"container-title":"Otolaryngology - Head and Neck Surgery (United States)","id":"ITEM-47","issue":"2","issued":{"date-parts":[["2018","8","1"]]},"page":"283-292","publisher":"SAGE Publications Inc.","title":"Treatment Times in Salivary Gland Cancer: National Patterns and Association with Survival","type":"article-journal","volume":"159"},"uris":["http://www.mendeley.com/documents/?uuid=e7f48a53-850c-3fde-b207-999c610598be"]},{"id":"ITEM-48","itemData":{"URL":"https://www.usrds.org/2015/view/","accessed":{"date-parts":[["2020","5","19"]]},"id":"ITEM-48","issued":{"date-parts":[["0"]]},"title":"USRDS","type":"webpage"},"uris":["http://www.mendeley.com/documents/?uuid=f04fdc70-1703-3de0-8de7-6766b97ac783"]},{"id":"ITEM-49","itemData":{"DOI":"10.1016/j.ejso.2019.05.029","ISSN":"15322157","abstract":"Introduction: The effect of waiting time to surgery on survival in pancreatic cancer patients is unclear. We examined this association in a nationwide population-based cohort study. Materials and methods: A nationwide population-based cohort study of all patients undergoing surgery for pancreatic cancer (resection or a palliative procedure) registered in the Danish Pancreatic Cancer Database from May 2011 to May 2016. We defined waiting time to surgery in two ways: 1) from the date of entry into the National Cancer Pathway to the date of surgery and 2) from the date of the last preoperative computed tomography (CT) or positron emission tomography (PET-CT) scan to the date of surgery. Waiting time was grouped into three groups: &lt;28 days (&lt;4 weeks), 28–55 days (4–8 weeks), and ≥56 days (≥8 weeks). We calculated median survival with associated 95% confidence intervals (CIs) for patients undergoing resection and for patients undergoing a palliative procedure. Results: We included 873 patients. Mean age was 67 years (range: 35–86 years). Resection was performed in 701 patients (80%); the remaining 172 patients (20%) underwent an explorative laparotomy or palliative surgery. 652 patients (75%) had a registration in the National Cancer Pathway (median waiting time: 31 days, and 818 patients (94%) had registration of a preoperative CT or PET-CT scan (median waiting time: 32 days). We saw similar resection rates (</w:instrText>
      </w:r>
      <w:r w:rsidR="00FF5FD7">
        <w:rPr>
          <w:rFonts w:ascii="Cambria Math" w:hAnsi="Cambria Math" w:cs="Cambria Math"/>
        </w:rPr>
        <w:instrText>∼</w:instrText>
      </w:r>
      <w:r w:rsidR="00FF5FD7">
        <w:rPr>
          <w:rFonts w:ascii="Calibri" w:hAnsi="Calibri" w:cs="Calibri"/>
        </w:rPr>
        <w:instrText>80%) and median survival (</w:instrText>
      </w:r>
      <w:r w:rsidR="00FF5FD7">
        <w:rPr>
          <w:rFonts w:ascii="Cambria Math" w:hAnsi="Cambria Math" w:cs="Cambria Math"/>
        </w:rPr>
        <w:instrText>∼</w:instrText>
      </w:r>
      <w:r w:rsidR="00FF5FD7">
        <w:rPr>
          <w:rFonts w:ascii="Calibri" w:hAnsi="Calibri" w:cs="Calibri"/>
        </w:rPr>
        <w:instrText>22 months) in all thee groups. Conclusion: In this study, waiting time to surgery did not affect survival in patients undergoing surgery for pancreatic cancer.","author":[{"dropping-particle":"","family":"Kirkegård","given":"Jakob","non-dropping-particle":"","parse-names":false,"suffix":""},{"dropping-particle":"","family":"Mortensen","given":"Frank Viborg","non-dropping-particle":"","parse-names":false,"suffix":""},{"dropping-particle":"","family":"Hansen","given":"Carsten Palnæs","non-dropping-particle":"","parse-names":false,"suffix":""},{"dropping-particle":"","family":"Mortensen","given":"Michael Bau","non-dropping-particle":"","parse-names":false,"suffix":""},{"dropping-particle":"","family":"Sall","given":"Mogens","non-dropping-particle":"","parse-names":false,"suffix":""},{"dropping-particle":"","family":"Fristrup","given":"Claus","non-dropping-particle":"","parse-names":false,"suffix":""}],"container-title":"European Journal of Surgical Oncology","id":"ITEM-49","issue":"10","issued":{"date-parts":[["2019","10","1"]]},"page":"1901-1905","publisher":"W.B. Saunders Ltd","title":"Waiting time to surgery and pancreatic cancer survival: A nationwide population-based cohort study","type":"article-journal","volume":"45"},"uris":["http://www.mendeley.com/documents/?uuid=5e8619a1-c9e8-3754-9500-770b1c2b6f5f"]},{"id":"ITEM-50","itemData":{"DOI":"10.1016/j.athoracsur.2013.08.039","ISSN":"00034975","abstract":"Background Although video-assisted thoracic surgery (VATS) pleural drainage and decortication have been proven to be effective treatments in the early stages of empyema, the optimal timing of VATS is still not clear. To assess the effectiveness of early VATS drainage and decortication, we reviewed the records of patients who underwent VATS and open decortication for empyema. Methods One hundred twenty-eight patients with empyema were treated with VATS and open decortication over 8 years at Korea University Anam Hospital. The VATS patients (120 patients) were divided into 3 groups based on the interval between the onset of chest symptoms and the time of operation (group 1: &lt;2 weeks; group 2: 2 to 4 weeks; group 3: &gt;4 weeks). Additional 8 open decortication patients with symptom durations greater than 4 weeks were compared with group 3 patients. Results Groups 1 and 2 showed shorter chest tube duration, postoperative hospital stay, surgical procedure time, and fewer prolonged air leaks than group 3. No significant difference was noted between groups 1 and 2; and no difference was noted in the length of postoperative intensive care unit stays or the reintervention and reoperation rates among the 3 groups. In chronic empyema patients, group 3 showed shorter chest tube duration than the open decortication group. Conclusions Patients with symptom durations of less than 4 weeks showed better early results than those with symptom durations greater than 4 weeks. Thus, symptom duration can be considered a reliable preoperative factor in deciding the surgical management of empyema or cases involving loculated pleural effusion. © 2014 by The Society of Thoracic Surgeons.","author":[{"dropping-particle":"","family":"Chung","given":"Jae Ho","non-dropping-particle":"","parse-names":false,"suffix":""},{"dropping-particle":"","family":"Lee","given":"Sung Ho","non-dropping-particle":"","parse-names":false,"suffix":""},{"dropping-particle":"","family":"Kim","given":"Kwang Taik","non-dropping-particle":"","parse-names":false,"suffix":""},{"dropping-particle":"","family":"Jung","given":"Jae Seung","non-dropping-particle":"","parse-names":false,"suffix":""},{"dropping-particle":"","family":"Son","given":"Ho Sung","non-dropping-particle":"","parse-names":false,"suffix":""},{"dropping-particle":"","family":"Sun","given":"Kyung","non-dropping-particle":"","parse-names":false,"suffix":""}],"container-title":"Annals of Thoracic Surgery","id":"ITEM-50","issue":"1","issued":{"date-parts":[["2014","1"]]},"page":"224-229","title":"Optimal Timing of Thoracoscopic Drainage and Decortication for Empyema","type":"article-journal","volume":"97"},"uris":["http://www.mendeley.com/documents/?uuid=122ce757-6036-3df9-8944-516844dce434"]},{"id":"ITEM-51","itemData":{"URL":"https://optn.transplant.hrsa.gov/data/view-data-reports/national-data/","accessed":{"date-parts":[["2020","5","19"]]},"id":"ITEM-51","issued":{"date-parts":[["0"]]},"title":"Organ Procurement and Transplantation Network","type":"webpage"},"uris":["http://www.mendeley.com/documents/?uuid=455635b8-ad7b-3d95-b701-0cd96e91ac54"]},{"id":"ITEM-52","itemData":{"DOI":"10.1161/CIRCULATIONAHA.115.016424","ISSN":"15244539","PMID":"26350058","abstract":"Background - There are few published data on the incidence and long-term outcomes of critical limb ischemia, acute limb ischemia, or acute visceral ischemia with which to inform health service planning, to monitor prevention, and to enable risk prediction. Methods and Results - In a prospective population-based study (Oxfordshire, UK; 2002-2012), we determined the incidence and outcome of all acute peripheral arterial events in a population of 92 728. Risk factors were assessed by comparison with the underlying population. A total of 510 acute events occurred in 386 patients requiring 803 interventions. Two hundred twenty-one patients (59.3%) were ≥75 years of age, and 98 (26.3%) were ≥85 years old. Two hundred thirty patients (62.3%) were independent before the event, but 270 (73.4%) were dead or dependent at the 6-month follow-up, and 328 (88.9%) were dead or dependent at 5 years. The 30-day survival was lowest for patients with acute visceral ischemia (28.2%) compared with acute limb ischemia (75.3%) and critical limb ischemia (92.6%; P&lt;0.001). Risk factors (all P&lt;0.001) were hypertension (age- and sex-adjusted risk ratio, 2.75; 95% confidence interval, 1.95-3.90), smoking (adjusted risk ratio, 2.14; 95% confidence interval, 1.37-3.34), and diabetes mellitus (adjusted risk ratio, 3.01; 95% confidence interval, 1.69-5.35), particularly for critical limb ischemia (adjusted risk ratio, 5.96; 95% confidence interval, 3.15-11.26). Two hundred eighty-eight patients (77.2%) had known previous cardiovascular disease, and 361 (96.8%) had vascular risk factors, but only 203 (54.4%) were on an antiplatelet and only 166 (44.5%) were on a statin. Although 260 patients (69.7%) were taking antihypertensives, 42.9% of all blood pressures recorded during the 5 years before the event were &gt;140/90 mm Hg. Of 88 patients (23.6%) with incident cardioembolic events, 62 had known atrial fibrillation (diagnosed before the event), of whom only 14.5% were anticoagulated despite 82.3% having a CHA2DS2VASC score ≥2 without contraindications. Conclusions - The clinical burden of peripheral arterial events is substantial. Although the vast majority of patients have known vascular disease in other territories and multiple treatable risk factors, premorbid control is poor.","author":[{"dropping-particle":"","family":"Howard","given":"Dominic P.J.","non-dropping-particle":"","parse-names":false,"suffix":""},{"dropping-particle":"","family":"Banerjee","given":"Amitava","non-dropping-particle":"","parse-names":false,"suffix":""},{"dropping-particle":"","family":"Fairhead","given":"Jack F.","non-dropping-particle":"","parse-names":false,"suffix":""},{"dropping-particle":"","family":"Hands","given":"Linda","non-dropping-particle":"","parse-names":false,"suffix":""},{"dropping-particle":"","family":"Silver","given":"Louise E.","non-dropping-particle":"","parse-names":false,"suffix":""},{"dropping-particle":"","family":"Rothwell","given":"Peter M.","non-dropping-particle":"","parse-names":false,"suffix":""}],"container-title":"Circulation","id":"ITEM-52","issue":"19","issued":{"date-parts":[["2015","11","10"]]},"page":"1805-1815","publisher":"Lippincott Williams and Wilkins","title":"Population-Based Study of Incidence, Risk Factors, Outcome, and Prognosis of Ischemic Peripheral Arterial Events: Implications for Prevention","type":"article-journal","volume":"132"},"uris":["http://www.mendeley.com/documents/?uuid=f72ded3d-b351-34cc-8d6b-3d7671426fe7"]},{"id":"ITEM-53","itemData":{"DOI":"10.1161/CIRCULATIONAHA.115.014846","ISSN":"15244539","PMID":"25691712","author":[{"dropping-particle":"","family":"Bonow","given":"Robert O.","non-dropping-particle":"","parse-names":false,"suffix":""},{"dropping-particle":"","family":"Greenland","given":"Philip","non-dropping-particle":"","parse-names":false,"suffix":""}],"container-title":"Circulation","id":"ITEM-53","issue":"11","issued":{"date-parts":[["2015"]]},"page":"969-971","publisher":"Lippincott Williams and Wilkins","title":"Population-wide trends in aortic stenosis incidence and outcomes","type":"article","volume":"131"},"uris":["http://www.mendeley.com/documents/?uuid=1d00ea00-3481-3120-94ad-041ac6ad74d2"]},{"id":"ITEM-54","itemData":{"DOI":"10.1111/j.1464-410X.2012.11116.x","ISSN":"14644096","abstract":"Study Type - Aetiology (individual cohort) Level of Evidence 2b What's known on the subject? and What does the study add? For patients with high grade (HG) non-muscle invasive urothelial cell cancer (UCC) of the bladder, transurethral resection of bladder tumor (TURBT) in conjunction with induction and maintenance intravesical therapy is a commonly used treatment modality. Early cystectomy, although offering the best opportunity for cure, would in turn constitute overtreatment in some cases. Conservative management strategies, as opposed to radical surgery, are a viable treatment option within a well selected subset of patients with HG T1 UCC. OBJECTIVE To determine whether a survival difference exists between patients with high grade (HG) cT1 urothelial cell carcinoma (UCC) receiving immediate radical cystectomy (IRC) as opposed to those choosing bladder-sparing therapy. PATIENTS AND METHODS Between January 1990 and August 2010, 349 patients were retrospectively identified with a diagnosis of HG cT1 UCC of the bladder. Patients were divided into two groups: those who underwent IRC and those treated with conservative management (CM), consisting of transurethral resection of the bladder tumour (TURBT) and intravesical therapy. IRC was defined as surgery within 90 days of HG cT1 diagnosis with no intervening transurethral resection (TUR) or intravesical therapy (IVT). Trends in patient selection and cancer-specific survival (CSS) were analyzed over consecutive decades. The primary outcome was to compare CSS among patients during consecutive decades whereby management paradigms shifted from IRC to CM. The secondary outcome was to examine whether patient selection changed over time for each respective intervention. RESULTS One hundred and thirteen patients underwent IRC and 236 had CM. From 1990 to 1999, only 90 patients were diagnosed with HG cT1 disease, and a majority of patients (n= 54) underwent IRC. From 2000 to 2010, only 23% (59/259) of the patients with HG cT1 underwent IRC. Despite 42.3% more patients successfully maintaining their bladder in the long-term, no difference in 5 year bladder CSS was noted between decades (77% vs 80% consecutively, P= 0.566). A subset analysis of risk factors for bladder cancer progression/recurrence demonstrated more patients with lymphovascular invasion (LVI) on TUR underwent IRC in the current era (13/59 (22.0%) vs 13/200 (6.5%), P &lt; 0.001). These findings remain to be validated in prospective work at other institu…","author":[{"dropping-particle":"","family":"Badalato","given":"Gina M.","non-dropping-particle":"","parse-names":false,"suffix":""},{"dropping-particle":"","family":"Gaya","given":"Josep M.","non-dropping-particle":"","parse-names":false,"suffix":""},{"dropping-particle":"","family":"Hruby","given":"Gregory","non-dropping-particle":"","parse-names":false,"suffix":""},{"dropping-particle":"","family":"Patel","given":"Trushar","non-dropping-particle":"","parse-names":false,"suffix":""},{"dropping-particle":"","family":"Kates","given":"Max","non-dropping-particle":"","parse-names":false,"suffix":""},{"dropping-particle":"","family":"Sadeghi","given":"Neda","non-dropping-particle":"","parse-names":false,"suffix":""},{"dropping-particle":"","family":"Benson","given":"Mitchell C.","non-dropping-particle":"","parse-names":false,"suffix":""},{"dropping-particle":"","family":"McKiernan","given":"James M.","non-dropping-particle":"","parse-names":false,"suffix":""}],"container-title":"BJU International","id":"ITEM-54","issue":"10","issued":{"date-parts":[["2012","11"]]},"page":"1471-1477","publisher":"BJU Int","title":"Immediate radical cystectomy vs conservative management for high grade cT1 bladder cancer: Is there a survival difference?","type":"article-journal","volume":"110"},"uris":["http://www.mendeley.com/documents/?uuid=90bd3619-dc11-3e48-b481-3fd909cd2cde"]},{"id":"ITEM-55","itemData":{"DOI":"10.1016/S0022-5347(05)00644-0","ISSN":"00225347","abstract":"Purpose: Some groups hypothesize that a delay in cystectomy may result in higher pathological stage and possibly alter survival in patients with bladder cancer. The timing of this delay has been somewhat arbitrary. We evaluated the timing from T2 bladder cancer diagnosis to cystectomy, its impact on survival and potential causes of delay. Materials and Methods: A contemporary cohort of 214 consecutive patients presented with clinical T2 bladder cancer and underwent radical cystectomy as primary therapy. Clinicopathological parameters were maintained in an institutional database. A review of time to cystectomy, pathological stage, disease specific survival and OS was performed. Variables were tested in univariate and multivariate analyses. The log rank test was used for exploratory analyses to determine meaningful delay cutoff points. Results: Mean followup and time to cystectomy in the entire cohort was 40 months and 60 days, respectively. A significant disease specific survival and OS advantage was observed in patients undergoing cystectomy by 93 days or less (3.1 months) compared to greater than 93 days (p = 0.05 and 0.02, respectively). Pathological staging was similar between the groups (p = 0.15). A multivariate benefit in OS was observed in patients treated with timely cystectomy. The most common factor contributing to cystectomy delay was scheduling delay, as seen in 46% of cases. Conclusions: A cystectomy delay of 3.1 months undermines patient survival, likely through the development of micrometastases, since local stage progression is not apparent at this point. Most delays are avoidable and should be minimized. Despite the need for second opinions and the impact of busy surgical schedules clinicians must strive to schedule patients efficiently and complete surgical treatment within this time frame. Copyright © 2006 by American Urological Association.","author":[{"dropping-particle":"","family":"Lee","given":"Cheryl T.","non-dropping-particle":"","parse-names":false,"suffix":""},{"dropping-particle":"","family":"Madii","given":"Rabii","non-dropping-particle":"","parse-names":false,"suffix":""},{"dropping-particle":"","family":"Daignault","given":"Stephanie","non-dropping-particle":"","parse-names":false,"suffix":""},{"dropping-particle":"","family":"Dunn","given":"Rodney L.","non-dropping-particle":"","parse-names":false,"suffix":""},{"dropping-particle":"","family":"Zhang","given":"Yingxi","non-dropping-particle":"","parse-names":false,"suffix":""},{"dropping-particle":"","family":"Montie","given":"James E.","non-dropping-particle":"","parse-names":false,"suffix":""},{"dropping-particle":"","family":"Wood","given":"David P.","non-dropping-particle":"","parse-names":false,"suffix":""}],"container-title":"Journal of Urology","id":"ITEM-55","issue":"4","issued":{"date-parts":[["2006","4"]]},"page":"1262-1267","publisher":"J Urol","title":"Cystectomy delay more than 3 months from initial bladder cancer diagnosis results in decreased disease specific and overall survival","type":"article-journal","volume":"175"},"uris":["http://www.mendeley.com/documents/?uuid=51a0b9a7-c6dc-3563-aa2d-12f06b3dd05f"]},{"id":"ITEM-56","itemData":{"DOI":"10.1016/j.urolonc.2019.11.008","ISSN":"18732496","PMID":"31864937","abstract":"Objectives: Early surgical resection remains the recommended treatment option for most small renal mass (≤4 cm). We examined the long-term overall survival (OS) of patients managed with delayed and immediate nephrectomy of cT1a renal cancer. Patient and methods: We utilized the National Cancer Database (2005–2010) to identify 14,677 patients (immediate nephrectomy: 14,050 patients vs. late nephrectomy: 627 patients) aged &lt;70 years with Charlson Comorbidity Index 0 and cT1aN0M0 renal cell carcinoma. Immediate nephrectomy and late nephrectomy were defined as nephrectomy performed &lt;30 days and &gt;180 days from diagnosis, respectively. Inverse probability of treatment weighting–adjusted Kaplan-Meier curves and Cox proportional hazards regression analyses were used to compare OS of patients in the 2 treatment arms. Influence of patient age and Charlson Comorbidity Index on treatment effect was tested by interactions. Sensitivity analysis was performed to explore the outcome of delaying nephrectomy for &gt;12 months. Results: Median patient age was 55 years with a median follow-up of 82.5 months. Inverse probability of treatment weighting-adjusted Kaplan-Meier curves suggest no significant difference between treatment arms (immediate nephrectomy [&lt;30 days] vs. delayed nephrectomy [&gt;180 days]) (Hazard ratio 0.96; 95% confidence interval 0.73–1.26; P = 0.77). This outcome was consistent between all patients regardless of age (P = 0.48). Sensitivity analysis reports no difference in OS even if nephrectomy was delayed by &gt;12 months (P = 0.60). Conclusions: We report that delayed and immediate nephrectomy for cT1a renal cell carcinoma confers comparable long-term OS. These findings suggest that a period of observation of between 6 and 12 months is safe to allow identification of renal masses, which will benefit from surgical resection.","author":[{"dropping-particle":"","family":"Tan","given":"Wei Shen","non-dropping-particle":"","parse-names":false,"suffix":""},{"dropping-particle":"","family":"Trinh","given":"Quoc Dien","non-dropping-particle":"","parse-names":false,"suffix":""},{"dropping-particle":"","family":"Hayn","given":"Matthew H.","non-dropping-particle":"","parse-names":false,"suffix":""},{"dropping-particle":"","family":"Marchese","given":"Maya","non-dropping-particle":"","parse-names":false,"suffix":""},{"dropping-particle":"","family":"Lipsitz","given":"Stuart R.","non-dropping-particle":"","parse-names":false,"suffix":""},{"dropping-particle":"","family":"Nabi","given":"Junaid","non-dropping-particle":"","parse-names":false,"suffix":""},{"dropping-particle":"","family":"Kilbridge","given":"Kerry L.","non-dropping-particle":"","parse-names":false,"suffix":""},{"dropping-particle":"","family":"Vale","given":"Justin A.","non-dropping-particle":"","parse-names":false,"suffix":""},{"dropping-particle":"","family":"Khoubehi","given":"Bijan","non-dropping-particle":"","parse-names":false,"suffix":""},{"dropping-particle":"","family":"Kibel","given":"Adam S.","non-dropping-particle":"","parse-names":false,"suffix":""},{"dropping-particle":"","family":"Sun","given":"Maxine","non-dropping-particle":"","parse-names":false,"suffix":""},{"dropping-particle":"","family":"Chang","given":"Steven L.","non-dropping-particle":"","parse-names":false,"suffix":""},{"dropping-particle":"","family":"Sammon","given":"Jesse D.","non-dropping-particle":"","parse-names":false,"suffix":""}],"container-title":"Urologic Oncology: Seminars and Original Investigations","id":"ITEM-56","issue":"3","issued":{"date-parts":[["2020","3","1"]]},"page":"74.e13-74.e20","publisher":"Elsevier Inc.","title":"Delayed nephrectomy has comparable long-term overall survival to immediate nephrectomy for cT1a renal cell carcinoma: A population-based analysis","type":"article-journal","volume":"38"},"uris":["http://www.mendeley.com/documents/?uuid=b7f567fc-24fc-3ff1-a38d-6025724f9add"]},{"id":"ITEM-57","itemData":{"DOI":"10.1371/journal.pone.0196427","ISSN":"19326203","abstract":"Background Does the dogma of nephron sparing surgery (NSS) still stand for large renal masses? Available studies dealing with that issue are considerably biased often mixing imperative with elective indications for NSS and also including less malignant variants or even benign renal tumors. Here, we analyzed the oncological long-term outcomes of patients undergoing elective NSS or radical tumor nephrectomy (RN) for non-endophytic, large (7cm) clear cell renal carcinoma (ccRCC). Methods Prospectively acquired, clinical databases from two academic high-volume centers were screened for patients from 1980 to 2010. The query was strictly limited to patients with elective indications. Surgical complications were retrospectively assessed and classified using the Clavien-Dindo-classification system (CDS). Overall survival (OS) and cancer specific survival (CSS) were analyzed using the Kaplan-Meier-method and the log-rank test. Results Out of in total 8664 patients in the databases, 123 patients were identified (elective NSS (n = 18) or elective RN (n = 105)) for 7cm ccRCC. The median follow-up over all was 102 months (range 3–367 months). Compared to the RN group, the NSS group had a significantly longer median OS (p = 0.014) and median CSS (p = 0.04).\nConclusions In large renal masses, NSS can be performed safely with acceptable complication rates. In terms of long-term OS and CSS, NSS was at least not inferior to RN. Our findings suggest that NSS should also be performed in patients presenting with renal tumors 7cm whenever technically feasible. Limitations include its retrospective nature and the limited availability of data concerning long-term development of renal function in the two groups.","author":[{"dropping-particle":"","family":"Janssen","given":"M. W.W.","non-dropping-particle":"","parse-names":false,"suffix":""},{"dropping-particle":"","family":"Linxweiler","given":"J.","non-dropping-particle":"","parse-names":false,"suffix":""},{"dropping-particle":"","family":"Terwey","given":"S.","non-dropping-particle":"","parse-names":false,"suffix":""},{"dropping-particle":"","family":"Rugge","given":"S.","non-dropping-particle":"","parse-names":false,"suffix":""},{"dropping-particle":"","family":"Ohlmann","given":"C. H.","non-dropping-particle":"","parse-names":false,"suffix":""},{"dropping-particle":"","family":"Becker","given":"F.","non-dropping-particle":"","parse-names":false,"suffix":""},{"dropping-particle":"","family":"Thomas","given":"C.","non-dropping-particle":"","parse-names":false,"suffix":""},{"dropping-particle":"","family":"Neisius","given":"A.","non-dropping-particle":"","parse-names":false,"suffix":""},{"dropping-particle":"","family":"Thüroff","given":"J. W.","non-dropping-particle":"","parse-names":false,"suffix":""},{"dropping-particle":"","family":"Siemer","given":"S.","non-dropping-particle":"","parse-names":false,"suffix":""},{"dropping-particle":"","family":"Stöckle","given":"M.","non-dropping-particle":"","parse-names":false,"suffix":""},{"dropping-particle":"","family":"Roos","given":"F. C.","non-dropping-particle":"","parse-names":false,"suffix":""}],"container-title":"PLoS ONE","id":"ITEM-57","issue":"5","issued":{"date-parts":[["2018","5","1"]]},"publisher":"Public Library of Science","title":"Survival outcomes in patients with large (7cm) clear cell renal cell carcinomas treated with nephron-sparing surgery versus radical nephrectomy: Results of a multicenter cohort with long-term follow-up","type":"article-journal","volume":"13"},"uris":["http://www.mendeley.com/documents/?uuid=a07b08cd-5952-3839-8cce-7720b540bd2c"]}],"mendeley":{"formattedCitation":"&lt;sup&gt;27–83&lt;/sup&gt;","plainTextFormattedCitation":"27–83","previouslyFormattedCitation":"&lt;sup&gt;27–83&lt;/sup&gt;"},"properties":{"noteIndex":0},"schema":"https://github.com/citation-style-language/schema/raw/master/csl-citation.json"}</w:instrText>
      </w:r>
      <w:r w:rsidR="00830F68" w:rsidRPr="00A04BC9">
        <w:rPr>
          <w:rFonts w:ascii="Calibri" w:hAnsi="Calibri" w:cs="Calibri"/>
        </w:rPr>
        <w:fldChar w:fldCharType="separate"/>
      </w:r>
      <w:r w:rsidR="00FF5FD7" w:rsidRPr="00FF5FD7">
        <w:rPr>
          <w:rFonts w:ascii="Calibri" w:hAnsi="Calibri" w:cs="Calibri"/>
          <w:noProof/>
          <w:vertAlign w:val="superscript"/>
        </w:rPr>
        <w:t>27–83</w:t>
      </w:r>
      <w:r w:rsidR="00830F68" w:rsidRPr="00A04BC9">
        <w:rPr>
          <w:rFonts w:ascii="Calibri" w:hAnsi="Calibri" w:cs="Calibri"/>
        </w:rPr>
        <w:fldChar w:fldCharType="end"/>
      </w:r>
      <w:r w:rsidR="00830F68" w:rsidRPr="00A04BC9">
        <w:rPr>
          <w:rFonts w:ascii="Calibri" w:hAnsi="Calibri" w:cs="Calibri"/>
        </w:rPr>
        <w:t xml:space="preserve">, and the corresponding model output for </w:t>
      </w:r>
      <w:r w:rsidR="002E2419" w:rsidRPr="00A04BC9">
        <w:rPr>
          <w:rFonts w:ascii="Calibri" w:hAnsi="Calibri" w:cs="Calibri"/>
        </w:rPr>
        <w:t>each semi-elective</w:t>
      </w:r>
      <w:r w:rsidR="00830F68" w:rsidRPr="00A04BC9">
        <w:rPr>
          <w:rFonts w:ascii="Calibri" w:hAnsi="Calibri" w:cs="Calibri"/>
        </w:rPr>
        <w:t xml:space="preserve"> surgery are presented in Appendix A.</w:t>
      </w:r>
    </w:p>
    <w:p w14:paraId="0549977A" w14:textId="1F6E1054" w:rsidR="008C3804" w:rsidRPr="001C38EF" w:rsidRDefault="008C3804" w:rsidP="00153762">
      <w:pPr>
        <w:spacing w:line="276" w:lineRule="auto"/>
        <w:rPr>
          <w:rFonts w:ascii="Calibri" w:hAnsi="Calibri" w:cs="Calibri"/>
          <w:highlight w:val="yellow"/>
        </w:rPr>
      </w:pPr>
    </w:p>
    <w:p w14:paraId="5C7527C7" w14:textId="68272F12" w:rsidR="00872009" w:rsidRPr="005B1B09" w:rsidRDefault="00872009" w:rsidP="00872009">
      <w:pPr>
        <w:pStyle w:val="Kop2"/>
      </w:pPr>
      <w:r w:rsidRPr="005B1B09">
        <w:t xml:space="preserve">Quality of Life </w:t>
      </w:r>
    </w:p>
    <w:p w14:paraId="4CDC8569" w14:textId="220020D5" w:rsidR="0A1EFA4D" w:rsidRPr="005B1B09" w:rsidRDefault="0071679E" w:rsidP="00153762">
      <w:pPr>
        <w:spacing w:line="276" w:lineRule="auto"/>
        <w:rPr>
          <w:rFonts w:ascii="Calibri" w:hAnsi="Calibri" w:cs="Calibri"/>
        </w:rPr>
      </w:pPr>
      <w:r>
        <w:rPr>
          <w:rFonts w:ascii="Calibri" w:hAnsi="Calibri" w:cs="Calibri"/>
        </w:rPr>
        <w:t xml:space="preserve">The preoperative and postoperative health state of 3 surgeries (one with a mild and severe subgroup) were estimated in both sessions, resulting in 8 double estimates of </w:t>
      </w:r>
      <w:proofErr w:type="spellStart"/>
      <w:r>
        <w:rPr>
          <w:rFonts w:ascii="Calibri" w:hAnsi="Calibri" w:cs="Calibri"/>
        </w:rPr>
        <w:t>QoL</w:t>
      </w:r>
      <w:proofErr w:type="spellEnd"/>
      <w:r>
        <w:rPr>
          <w:rFonts w:ascii="Calibri" w:hAnsi="Calibri" w:cs="Calibri"/>
        </w:rPr>
        <w:t>. T</w:t>
      </w:r>
      <w:r w:rsidR="00FB74E6" w:rsidRPr="005B1B09">
        <w:rPr>
          <w:rFonts w:ascii="Calibri" w:hAnsi="Calibri" w:cs="Calibri"/>
        </w:rPr>
        <w:t xml:space="preserve">he </w:t>
      </w:r>
      <w:r w:rsidR="005E6B21" w:rsidRPr="005B1B09">
        <w:rPr>
          <w:rFonts w:ascii="Calibri" w:hAnsi="Calibri" w:cs="Calibri"/>
        </w:rPr>
        <w:t xml:space="preserve">gain in </w:t>
      </w:r>
      <w:proofErr w:type="spellStart"/>
      <w:r w:rsidR="00830F68" w:rsidRPr="005B1B09">
        <w:rPr>
          <w:rFonts w:ascii="Calibri" w:hAnsi="Calibri" w:cs="Calibri"/>
        </w:rPr>
        <w:t>QoL</w:t>
      </w:r>
      <w:proofErr w:type="spellEnd"/>
      <w:r w:rsidR="005E6B21" w:rsidRPr="005B1B09">
        <w:rPr>
          <w:rFonts w:ascii="Calibri" w:hAnsi="Calibri" w:cs="Calibri"/>
        </w:rPr>
        <w:t xml:space="preserve"> due to surgery</w:t>
      </w:r>
      <w:r w:rsidR="00D04A3A" w:rsidRPr="005B1B09">
        <w:rPr>
          <w:rFonts w:ascii="Calibri" w:hAnsi="Calibri" w:cs="Calibri"/>
        </w:rPr>
        <w:t xml:space="preserve"> </w:t>
      </w:r>
      <w:r w:rsidR="005E6B21" w:rsidRPr="005B1B09">
        <w:rPr>
          <w:rFonts w:ascii="Calibri" w:hAnsi="Calibri" w:cs="Calibri"/>
        </w:rPr>
        <w:t xml:space="preserve">was </w:t>
      </w:r>
      <w:r w:rsidR="00B8108F">
        <w:rPr>
          <w:rFonts w:ascii="Calibri" w:hAnsi="Calibri" w:cs="Calibri"/>
        </w:rPr>
        <w:t xml:space="preserve">consistent in the two </w:t>
      </w:r>
      <w:r w:rsidR="005E6B21" w:rsidRPr="005B1B09">
        <w:rPr>
          <w:rFonts w:ascii="Calibri" w:hAnsi="Calibri" w:cs="Calibri"/>
        </w:rPr>
        <w:t>session</w:t>
      </w:r>
      <w:r w:rsidR="00B8108F">
        <w:rPr>
          <w:rFonts w:ascii="Calibri" w:hAnsi="Calibri" w:cs="Calibri"/>
        </w:rPr>
        <w:t>s</w:t>
      </w:r>
      <w:r w:rsidR="005E6B21" w:rsidRPr="005B1B09">
        <w:rPr>
          <w:rFonts w:ascii="Calibri" w:hAnsi="Calibri" w:cs="Calibri"/>
        </w:rPr>
        <w:t xml:space="preserve"> (the standardized mean difference was 0.025, 95% CI: -0.</w:t>
      </w:r>
      <w:r w:rsidR="005B32AE" w:rsidRPr="005B1B09">
        <w:rPr>
          <w:rFonts w:ascii="Calibri" w:hAnsi="Calibri" w:cs="Calibri"/>
        </w:rPr>
        <w:t>11</w:t>
      </w:r>
      <w:r w:rsidR="005E6B21" w:rsidRPr="005B1B09">
        <w:rPr>
          <w:rFonts w:ascii="Calibri" w:hAnsi="Calibri" w:cs="Calibri"/>
        </w:rPr>
        <w:t xml:space="preserve"> – 0.</w:t>
      </w:r>
      <w:r w:rsidR="005B32AE" w:rsidRPr="005B1B09">
        <w:rPr>
          <w:rFonts w:ascii="Calibri" w:hAnsi="Calibri" w:cs="Calibri"/>
        </w:rPr>
        <w:t>16</w:t>
      </w:r>
      <w:r w:rsidR="007A1546" w:rsidRPr="005B1B09">
        <w:rPr>
          <w:rFonts w:ascii="Calibri" w:hAnsi="Calibri" w:cs="Calibri"/>
        </w:rPr>
        <w:t xml:space="preserve">, </w:t>
      </w:r>
      <w:r w:rsidR="00C618AD">
        <w:rPr>
          <w:rFonts w:ascii="Calibri" w:hAnsi="Calibri" w:cs="Calibri"/>
        </w:rPr>
        <w:t xml:space="preserve">Appendix B: </w:t>
      </w:r>
      <w:r w:rsidR="42ACAC33" w:rsidRPr="005B1B09">
        <w:rPr>
          <w:rFonts w:ascii="Calibri" w:hAnsi="Calibri" w:cs="Calibri"/>
        </w:rPr>
        <w:t xml:space="preserve">table 3 </w:t>
      </w:r>
      <w:r w:rsidR="000738A7" w:rsidRPr="005B1B09">
        <w:rPr>
          <w:rFonts w:ascii="Calibri" w:hAnsi="Calibri" w:cs="Calibri"/>
        </w:rPr>
        <w:t>and figure 1</w:t>
      </w:r>
      <w:r w:rsidR="42ACAC33" w:rsidRPr="005B1B09">
        <w:rPr>
          <w:rFonts w:ascii="Calibri" w:hAnsi="Calibri" w:cs="Calibri"/>
        </w:rPr>
        <w:t>).</w:t>
      </w:r>
      <w:r w:rsidR="1509B580" w:rsidRPr="005B1B09">
        <w:rPr>
          <w:rFonts w:ascii="Calibri" w:hAnsi="Calibri" w:cs="Calibri"/>
        </w:rPr>
        <w:t xml:space="preserve"> </w:t>
      </w:r>
    </w:p>
    <w:p w14:paraId="385D8A3D" w14:textId="77777777" w:rsidR="00514AC6" w:rsidRPr="001C38EF" w:rsidRDefault="00514AC6" w:rsidP="00153762">
      <w:pPr>
        <w:spacing w:line="276" w:lineRule="auto"/>
        <w:rPr>
          <w:rFonts w:ascii="Calibri" w:hAnsi="Calibri" w:cs="Calibri"/>
          <w:highlight w:val="yellow"/>
        </w:rPr>
      </w:pPr>
    </w:p>
    <w:p w14:paraId="6B28A3D8" w14:textId="4D70ADAF" w:rsidR="7D823098" w:rsidRPr="004323E1" w:rsidRDefault="7D823098" w:rsidP="00153762">
      <w:pPr>
        <w:spacing w:line="276" w:lineRule="auto"/>
        <w:rPr>
          <w:rFonts w:ascii="Calibri" w:hAnsi="Calibri" w:cs="Calibri"/>
        </w:rPr>
      </w:pPr>
      <w:r w:rsidRPr="004323E1">
        <w:rPr>
          <w:rFonts w:ascii="Calibri" w:hAnsi="Calibri" w:cs="Calibri"/>
        </w:rPr>
        <w:t>The maximum</w:t>
      </w:r>
      <w:r w:rsidR="001D4731" w:rsidRPr="004323E1">
        <w:rPr>
          <w:rFonts w:ascii="Calibri" w:hAnsi="Calibri" w:cs="Calibri"/>
        </w:rPr>
        <w:t xml:space="preserve"> expected benefit</w:t>
      </w:r>
      <w:r w:rsidR="00146376">
        <w:rPr>
          <w:rFonts w:ascii="Calibri" w:hAnsi="Calibri" w:cs="Calibri"/>
        </w:rPr>
        <w:t xml:space="preserve"> of surgery</w:t>
      </w:r>
      <w:r w:rsidR="001D4731" w:rsidRPr="004323E1">
        <w:rPr>
          <w:rFonts w:ascii="Calibri" w:hAnsi="Calibri" w:cs="Calibri"/>
        </w:rPr>
        <w:t xml:space="preserve">, i.e. in a scenario without delay, </w:t>
      </w:r>
      <w:r w:rsidRPr="004323E1">
        <w:rPr>
          <w:rFonts w:ascii="Calibri" w:hAnsi="Calibri" w:cs="Calibri"/>
        </w:rPr>
        <w:t xml:space="preserve">ranged from </w:t>
      </w:r>
      <w:r w:rsidR="004323E1" w:rsidRPr="004323E1">
        <w:rPr>
          <w:rFonts w:ascii="Calibri" w:hAnsi="Calibri" w:cs="Calibri"/>
        </w:rPr>
        <w:t>0.48</w:t>
      </w:r>
      <w:r w:rsidR="4BF56EBF" w:rsidRPr="004323E1">
        <w:rPr>
          <w:rFonts w:ascii="Calibri" w:hAnsi="Calibri" w:cs="Calibri"/>
        </w:rPr>
        <w:t xml:space="preserve"> QALYs (95% CI:</w:t>
      </w:r>
      <w:r w:rsidR="004323E1" w:rsidRPr="004323E1">
        <w:rPr>
          <w:rFonts w:ascii="Calibri" w:hAnsi="Calibri" w:cs="Calibri"/>
        </w:rPr>
        <w:t xml:space="preserve"> 0.32</w:t>
      </w:r>
      <w:r w:rsidR="4BF56EB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0.83</w:t>
      </w:r>
      <w:r w:rsidR="4BF56EBF" w:rsidRPr="004323E1">
        <w:rPr>
          <w:rFonts w:ascii="Calibri" w:hAnsi="Calibri" w:cs="Calibri"/>
        </w:rPr>
        <w:t xml:space="preserve">) for resection of </w:t>
      </w:r>
      <w:r w:rsidR="004323E1" w:rsidRPr="004323E1">
        <w:rPr>
          <w:rFonts w:ascii="Calibri" w:hAnsi="Calibri" w:cs="Calibri"/>
        </w:rPr>
        <w:t xml:space="preserve">muscle invasive bladder cancer </w:t>
      </w:r>
      <w:r w:rsidR="74D9FA3F" w:rsidRPr="004323E1">
        <w:rPr>
          <w:rFonts w:ascii="Calibri" w:hAnsi="Calibri" w:cs="Calibri"/>
        </w:rPr>
        <w:t xml:space="preserve">to </w:t>
      </w:r>
      <w:r w:rsidR="004323E1" w:rsidRPr="004323E1">
        <w:rPr>
          <w:rFonts w:ascii="Calibri" w:hAnsi="Calibri" w:cs="Calibri"/>
        </w:rPr>
        <w:t xml:space="preserve">10.3 </w:t>
      </w:r>
      <w:r w:rsidR="74D9FA3F" w:rsidRPr="004323E1">
        <w:rPr>
          <w:rFonts w:ascii="Calibri" w:hAnsi="Calibri" w:cs="Calibri"/>
        </w:rPr>
        <w:t>QALYs (95% CI:</w:t>
      </w:r>
      <w:r w:rsidR="004323E1" w:rsidRPr="004323E1">
        <w:rPr>
          <w:rFonts w:ascii="Calibri" w:hAnsi="Calibri" w:cs="Calibri"/>
        </w:rPr>
        <w:t xml:space="preserve"> 8.7</w:t>
      </w:r>
      <w:r w:rsidR="74D9FA3F" w:rsidRPr="004323E1">
        <w:rPr>
          <w:rFonts w:ascii="Calibri" w:hAnsi="Calibri" w:cs="Calibri"/>
        </w:rPr>
        <w:t xml:space="preserve"> </w:t>
      </w:r>
      <w:r w:rsidR="004323E1" w:rsidRPr="004323E1">
        <w:rPr>
          <w:rFonts w:ascii="Calibri" w:hAnsi="Calibri" w:cs="Calibri"/>
        </w:rPr>
        <w:t>–</w:t>
      </w:r>
      <w:r w:rsidR="005B1B09" w:rsidRPr="004323E1">
        <w:rPr>
          <w:rFonts w:ascii="Calibri" w:hAnsi="Calibri" w:cs="Calibri"/>
        </w:rPr>
        <w:t xml:space="preserve"> </w:t>
      </w:r>
      <w:r w:rsidR="004323E1" w:rsidRPr="004323E1">
        <w:rPr>
          <w:rFonts w:ascii="Calibri" w:hAnsi="Calibri" w:cs="Calibri"/>
        </w:rPr>
        <w:t>11.9</w:t>
      </w:r>
      <w:r w:rsidR="74D9FA3F" w:rsidRPr="004323E1">
        <w:rPr>
          <w:rFonts w:ascii="Calibri" w:hAnsi="Calibri" w:cs="Calibri"/>
        </w:rPr>
        <w:t>) for kidney transplantation</w:t>
      </w:r>
      <w:r w:rsidR="32F7847B" w:rsidRPr="004323E1">
        <w:rPr>
          <w:rFonts w:ascii="Calibri" w:hAnsi="Calibri" w:cs="Calibri"/>
        </w:rPr>
        <w:t xml:space="preserve"> (</w:t>
      </w:r>
      <w:r w:rsidR="65D68397" w:rsidRPr="004323E1">
        <w:rPr>
          <w:rFonts w:ascii="Calibri" w:hAnsi="Calibri" w:cs="Calibri"/>
        </w:rPr>
        <w:t>F</w:t>
      </w:r>
      <w:r w:rsidR="32F7847B" w:rsidRPr="004323E1">
        <w:rPr>
          <w:rFonts w:ascii="Calibri" w:hAnsi="Calibri" w:cs="Calibri"/>
        </w:rPr>
        <w:t>igure 3</w:t>
      </w:r>
      <w:r w:rsidR="5DE9E4A8" w:rsidRPr="004323E1">
        <w:rPr>
          <w:rFonts w:ascii="Calibri" w:hAnsi="Calibri" w:cs="Calibri"/>
        </w:rPr>
        <w:t xml:space="preserve">). The ranking based on QALYs gained by surgery </w:t>
      </w:r>
      <w:r w:rsidR="000A1DDC" w:rsidRPr="004323E1">
        <w:rPr>
          <w:rFonts w:ascii="Calibri" w:hAnsi="Calibri" w:cs="Calibri"/>
        </w:rPr>
        <w:t xml:space="preserve">was correlated with </w:t>
      </w:r>
      <w:r w:rsidR="5DE9E4A8" w:rsidRPr="004323E1">
        <w:rPr>
          <w:rFonts w:ascii="Calibri" w:hAnsi="Calibri" w:cs="Calibri"/>
        </w:rPr>
        <w:t xml:space="preserve">the ranking </w:t>
      </w:r>
      <w:r w:rsidR="38124A25" w:rsidRPr="004323E1">
        <w:rPr>
          <w:rFonts w:ascii="Calibri" w:hAnsi="Calibri" w:cs="Calibri"/>
        </w:rPr>
        <w:t>based on</w:t>
      </w:r>
      <w:r w:rsidR="5DE9E4A8" w:rsidRPr="004323E1">
        <w:rPr>
          <w:rFonts w:ascii="Calibri" w:hAnsi="Calibri" w:cs="Calibri"/>
        </w:rPr>
        <w:t xml:space="preserve"> </w:t>
      </w:r>
      <w:r w:rsidR="00146376">
        <w:rPr>
          <w:rFonts w:ascii="Calibri" w:hAnsi="Calibri" w:cs="Calibri"/>
        </w:rPr>
        <w:t>LYs</w:t>
      </w:r>
      <w:r w:rsidR="5DE9E4A8" w:rsidRPr="004323E1">
        <w:rPr>
          <w:rFonts w:ascii="Calibri" w:hAnsi="Calibri" w:cs="Calibri"/>
        </w:rPr>
        <w:t xml:space="preserve"> </w:t>
      </w:r>
      <w:r w:rsidR="38124A25" w:rsidRPr="004323E1">
        <w:rPr>
          <w:rFonts w:ascii="Calibri" w:hAnsi="Calibri" w:cs="Calibri"/>
        </w:rPr>
        <w:t>gained by surgery</w:t>
      </w:r>
      <w:r w:rsidR="5DE9E4A8" w:rsidRPr="004323E1">
        <w:rPr>
          <w:rFonts w:ascii="Calibri" w:hAnsi="Calibri" w:cs="Calibri"/>
        </w:rPr>
        <w:t>:</w:t>
      </w:r>
      <w:r w:rsidR="5DE9E4A8" w:rsidRPr="004323E1">
        <w:rPr>
          <w:rFonts w:ascii="Calibri" w:hAnsi="Calibri" w:cs="Calibri"/>
          <w:i/>
          <w:iCs/>
        </w:rPr>
        <w:t xml:space="preserve"> </w:t>
      </w:r>
      <w:r w:rsidR="002E2419" w:rsidRPr="004323E1">
        <w:rPr>
          <w:rFonts w:ascii="Calibri" w:hAnsi="Calibri" w:cs="Calibri"/>
        </w:rPr>
        <w:t>T</w:t>
      </w:r>
      <w:r w:rsidR="5DE9E4A8" w:rsidRPr="004323E1">
        <w:rPr>
          <w:rFonts w:ascii="Calibri" w:hAnsi="Calibri" w:cs="Calibri"/>
        </w:rPr>
        <w:t xml:space="preserve">he </w:t>
      </w:r>
      <w:r w:rsidR="09A18EB7" w:rsidRPr="004323E1">
        <w:rPr>
          <w:rFonts w:ascii="Calibri" w:hAnsi="Calibri" w:cs="Calibri"/>
        </w:rPr>
        <w:t>S</w:t>
      </w:r>
      <w:r w:rsidR="03E6BE5D" w:rsidRPr="004323E1">
        <w:rPr>
          <w:rFonts w:ascii="Calibri" w:hAnsi="Calibri" w:cs="Calibri"/>
        </w:rPr>
        <w:t xml:space="preserve">pearman rank correlation coefficient between the ranking of </w:t>
      </w:r>
      <w:r w:rsidR="00F727B4" w:rsidRPr="004323E1">
        <w:rPr>
          <w:rFonts w:ascii="Calibri" w:hAnsi="Calibri" w:cs="Calibri"/>
        </w:rPr>
        <w:t>surgeries</w:t>
      </w:r>
      <w:r w:rsidR="03E6BE5D" w:rsidRPr="004323E1">
        <w:rPr>
          <w:rFonts w:ascii="Calibri" w:hAnsi="Calibri" w:cs="Calibri"/>
        </w:rPr>
        <w:t xml:space="preserve"> based on LYs and QALYs was</w:t>
      </w:r>
      <w:r w:rsidR="004323E1" w:rsidRPr="004323E1">
        <w:rPr>
          <w:rFonts w:ascii="Calibri" w:hAnsi="Calibri" w:cs="Calibri"/>
        </w:rPr>
        <w:t xml:space="preserve"> 0.45</w:t>
      </w:r>
      <w:r w:rsidR="03E6BE5D" w:rsidRPr="004323E1">
        <w:rPr>
          <w:rFonts w:ascii="Calibri" w:hAnsi="Calibri" w:cs="Calibri"/>
        </w:rPr>
        <w:t xml:space="preserve"> </w:t>
      </w:r>
      <w:r w:rsidR="21EB3C26" w:rsidRPr="004323E1">
        <w:rPr>
          <w:rFonts w:ascii="Calibri" w:hAnsi="Calibri" w:cs="Calibri"/>
        </w:rPr>
        <w:t>(p=</w:t>
      </w:r>
      <w:r w:rsidR="004323E1" w:rsidRPr="004323E1">
        <w:rPr>
          <w:rFonts w:ascii="Calibri" w:hAnsi="Calibri" w:cs="Calibri"/>
        </w:rPr>
        <w:t>0.003</w:t>
      </w:r>
      <w:r w:rsidR="21EB3C26" w:rsidRPr="004323E1">
        <w:rPr>
          <w:rFonts w:ascii="Calibri" w:hAnsi="Calibri" w:cs="Calibri"/>
        </w:rPr>
        <w:t>)</w:t>
      </w:r>
      <w:r w:rsidR="03E6BE5D" w:rsidRPr="004323E1">
        <w:rPr>
          <w:rFonts w:ascii="Calibri" w:hAnsi="Calibri" w:cs="Calibri"/>
        </w:rPr>
        <w:t xml:space="preserve">. </w:t>
      </w:r>
    </w:p>
    <w:p w14:paraId="61A2ABBB" w14:textId="77777777" w:rsidR="007E07BA" w:rsidRPr="001C38EF" w:rsidRDefault="007E07BA" w:rsidP="00153762">
      <w:pPr>
        <w:spacing w:line="276" w:lineRule="auto"/>
        <w:rPr>
          <w:rFonts w:ascii="Calibri" w:hAnsi="Calibri" w:cs="Calibri"/>
          <w:highlight w:val="yellow"/>
        </w:rPr>
      </w:pPr>
    </w:p>
    <w:p w14:paraId="53A4E1BA" w14:textId="43454A67" w:rsidR="00872009" w:rsidRPr="00845D99" w:rsidRDefault="00872009" w:rsidP="00872009">
      <w:pPr>
        <w:pStyle w:val="Kop2"/>
      </w:pPr>
      <w:r w:rsidRPr="00845D99">
        <w:t>Urgency</w:t>
      </w:r>
    </w:p>
    <w:p w14:paraId="642F6C64" w14:textId="1259DE33" w:rsidR="002C67AE" w:rsidRPr="00845D99" w:rsidRDefault="002C67AE" w:rsidP="002C67AE">
      <w:pPr>
        <w:rPr>
          <w:rFonts w:ascii="Calibri" w:hAnsi="Calibri" w:cs="Calibri"/>
        </w:rPr>
      </w:pPr>
      <w:r w:rsidRPr="00845D99">
        <w:rPr>
          <w:rFonts w:ascii="Calibri" w:hAnsi="Calibri" w:cs="Calibri"/>
        </w:rPr>
        <w:t xml:space="preserve">Most surgeries had a clear linear descend in terms of QALYs per delay, except surgeries where a time until no effect of treatment on survival was </w:t>
      </w:r>
      <w:r w:rsidR="00DA741D">
        <w:rPr>
          <w:rFonts w:ascii="Calibri" w:hAnsi="Calibri" w:cs="Calibri"/>
        </w:rPr>
        <w:t>used</w:t>
      </w:r>
      <w:r w:rsidR="00DA741D" w:rsidRPr="00845D99">
        <w:rPr>
          <w:rFonts w:ascii="Calibri" w:hAnsi="Calibri" w:cs="Calibri"/>
        </w:rPr>
        <w:t xml:space="preserve"> </w:t>
      </w:r>
      <w:r w:rsidRPr="00845D99">
        <w:rPr>
          <w:rFonts w:ascii="Calibri" w:hAnsi="Calibri" w:cs="Calibri"/>
        </w:rPr>
        <w:t>(figure 1, appendix B).</w:t>
      </w:r>
    </w:p>
    <w:p w14:paraId="6DE533AE" w14:textId="77777777" w:rsidR="002C67AE" w:rsidRPr="002C67AE" w:rsidRDefault="002C67AE" w:rsidP="002C67AE">
      <w:pPr>
        <w:rPr>
          <w:highlight w:val="yellow"/>
          <w:lang w:val="en-GB"/>
        </w:rPr>
      </w:pPr>
    </w:p>
    <w:p w14:paraId="18C8DC79" w14:textId="3B600919" w:rsidR="00620DB0" w:rsidRDefault="4C1C0CAC" w:rsidP="00153762">
      <w:pPr>
        <w:spacing w:line="276" w:lineRule="auto"/>
        <w:rPr>
          <w:rFonts w:ascii="Calibri" w:hAnsi="Calibri" w:cs="Calibri"/>
        </w:rPr>
      </w:pPr>
      <w:r w:rsidRPr="004323E1">
        <w:rPr>
          <w:rFonts w:ascii="Calibri" w:hAnsi="Calibri" w:cs="Calibri"/>
        </w:rPr>
        <w:t xml:space="preserve">The urgency of the </w:t>
      </w:r>
      <w:r w:rsidR="00F727B4" w:rsidRPr="004323E1">
        <w:rPr>
          <w:rFonts w:ascii="Calibri" w:hAnsi="Calibri" w:cs="Calibri"/>
        </w:rPr>
        <w:t>surgeries</w:t>
      </w:r>
      <w:r w:rsidRPr="004323E1">
        <w:rPr>
          <w:rFonts w:ascii="Calibri" w:hAnsi="Calibri" w:cs="Calibri"/>
        </w:rPr>
        <w:t xml:space="preserve"> ranged from</w:t>
      </w:r>
      <w:r w:rsidR="4072CE91" w:rsidRPr="004323E1">
        <w:rPr>
          <w:rFonts w:ascii="Calibri" w:hAnsi="Calibri" w:cs="Calibri"/>
        </w:rPr>
        <w:t xml:space="preserve"> </w:t>
      </w:r>
      <w:r w:rsidR="2857DD97" w:rsidRPr="004323E1">
        <w:rPr>
          <w:rFonts w:ascii="Calibri" w:hAnsi="Calibri" w:cs="Calibri"/>
        </w:rPr>
        <w:t xml:space="preserve">0.01 </w:t>
      </w:r>
      <w:r w:rsidRPr="004323E1">
        <w:rPr>
          <w:rFonts w:ascii="Calibri" w:hAnsi="Calibri" w:cs="Calibri"/>
        </w:rPr>
        <w:t>QALY</w:t>
      </w:r>
      <w:r w:rsidR="008F415D" w:rsidRPr="004323E1">
        <w:rPr>
          <w:rFonts w:ascii="Calibri" w:hAnsi="Calibri" w:cs="Calibri"/>
        </w:rPr>
        <w:t xml:space="preserve"> loss</w:t>
      </w:r>
      <w:r w:rsidR="520EA087" w:rsidRPr="004323E1">
        <w:rPr>
          <w:rFonts w:ascii="Calibri" w:hAnsi="Calibri" w:cs="Calibri"/>
        </w:rPr>
        <w:t>/</w:t>
      </w:r>
      <w:r w:rsidR="595D6765" w:rsidRPr="004323E1">
        <w:rPr>
          <w:rFonts w:ascii="Calibri" w:hAnsi="Calibri" w:cs="Calibri"/>
        </w:rPr>
        <w:t xml:space="preserve">month </w:t>
      </w:r>
      <w:r w:rsidRPr="004323E1">
        <w:rPr>
          <w:rFonts w:ascii="Calibri" w:hAnsi="Calibri" w:cs="Calibri"/>
        </w:rPr>
        <w:t>(</w:t>
      </w:r>
      <w:r w:rsidR="4BF370F2" w:rsidRPr="004323E1">
        <w:rPr>
          <w:rFonts w:ascii="Calibri" w:hAnsi="Calibri" w:cs="Calibri"/>
        </w:rPr>
        <w:t>95% CI</w:t>
      </w:r>
      <w:r w:rsidR="712730AC" w:rsidRPr="004323E1">
        <w:rPr>
          <w:rFonts w:ascii="Calibri" w:hAnsi="Calibri" w:cs="Calibri"/>
        </w:rPr>
        <w:t>:</w:t>
      </w:r>
      <w:r w:rsidR="4BF370F2" w:rsidRPr="004323E1">
        <w:rPr>
          <w:rFonts w:ascii="Calibri" w:hAnsi="Calibri" w:cs="Calibri"/>
        </w:rPr>
        <w:t xml:space="preserve"> </w:t>
      </w:r>
      <w:r w:rsidR="008F415D" w:rsidRPr="004323E1">
        <w:rPr>
          <w:rFonts w:ascii="Calibri" w:hAnsi="Calibri" w:cs="Calibri"/>
        </w:rPr>
        <w:t>0.00</w:t>
      </w:r>
      <w:r w:rsidR="00A820E7">
        <w:rPr>
          <w:rFonts w:ascii="Calibri" w:hAnsi="Calibri" w:cs="Calibri"/>
        </w:rPr>
        <w:t>-</w:t>
      </w:r>
      <w:r w:rsidR="2FD157C4" w:rsidRPr="004323E1">
        <w:rPr>
          <w:rFonts w:ascii="Calibri" w:hAnsi="Calibri" w:cs="Calibri"/>
        </w:rPr>
        <w:t>0.01</w:t>
      </w:r>
      <w:r w:rsidRPr="004323E1">
        <w:rPr>
          <w:rFonts w:ascii="Calibri" w:hAnsi="Calibri" w:cs="Calibri"/>
        </w:rPr>
        <w:t>)</w:t>
      </w:r>
      <w:r w:rsidR="5743B16A" w:rsidRPr="004323E1">
        <w:rPr>
          <w:rFonts w:ascii="Calibri" w:hAnsi="Calibri" w:cs="Calibri"/>
        </w:rPr>
        <w:t xml:space="preserve"> for </w:t>
      </w:r>
      <w:r w:rsidR="3E4257F3" w:rsidRPr="004323E1">
        <w:rPr>
          <w:rFonts w:ascii="Calibri" w:hAnsi="Calibri" w:cs="Calibri"/>
        </w:rPr>
        <w:t>placing a</w:t>
      </w:r>
      <w:r w:rsidR="5743B16A" w:rsidRPr="004323E1">
        <w:rPr>
          <w:rFonts w:ascii="Calibri" w:hAnsi="Calibri" w:cs="Calibri"/>
        </w:rPr>
        <w:t xml:space="preserve"> </w:t>
      </w:r>
      <w:r w:rsidR="3E4257F3" w:rsidRPr="004323E1">
        <w:rPr>
          <w:rFonts w:ascii="Calibri" w:hAnsi="Calibri" w:cs="Calibri"/>
        </w:rPr>
        <w:t xml:space="preserve">shunt for </w:t>
      </w:r>
      <w:r w:rsidR="002048D1" w:rsidRPr="004323E1">
        <w:rPr>
          <w:rFonts w:ascii="Calibri" w:hAnsi="Calibri" w:cs="Calibri"/>
        </w:rPr>
        <w:t>dialysis,</w:t>
      </w:r>
      <w:r w:rsidR="3E4257F3" w:rsidRPr="004323E1">
        <w:rPr>
          <w:rFonts w:ascii="Calibri" w:hAnsi="Calibri" w:cs="Calibri"/>
        </w:rPr>
        <w:t xml:space="preserve"> </w:t>
      </w:r>
      <w:r w:rsidR="5743B16A" w:rsidRPr="004323E1">
        <w:rPr>
          <w:rFonts w:ascii="Calibri" w:hAnsi="Calibri" w:cs="Calibri"/>
        </w:rPr>
        <w:t>to</w:t>
      </w:r>
      <w:r w:rsidR="39A18BAE" w:rsidRPr="004323E1">
        <w:rPr>
          <w:rFonts w:ascii="Calibri" w:hAnsi="Calibri" w:cs="Calibri"/>
        </w:rPr>
        <w:t xml:space="preserve"> </w:t>
      </w:r>
      <w:r w:rsidR="004323E1" w:rsidRPr="004323E1">
        <w:rPr>
          <w:rFonts w:ascii="Calibri" w:hAnsi="Calibri" w:cs="Calibri"/>
        </w:rPr>
        <w:t>0.23</w:t>
      </w:r>
      <w:r w:rsidR="6BE3B834" w:rsidRPr="004323E1">
        <w:rPr>
          <w:rFonts w:ascii="Calibri" w:hAnsi="Calibri" w:cs="Calibri"/>
        </w:rPr>
        <w:t xml:space="preserve"> </w:t>
      </w:r>
      <w:r w:rsidR="39A18BAE" w:rsidRPr="004323E1">
        <w:rPr>
          <w:rFonts w:ascii="Calibri" w:hAnsi="Calibri" w:cs="Calibri"/>
        </w:rPr>
        <w:t>QALY</w:t>
      </w:r>
      <w:r w:rsidR="008F415D" w:rsidRPr="004323E1">
        <w:rPr>
          <w:rFonts w:ascii="Calibri" w:hAnsi="Calibri" w:cs="Calibri"/>
        </w:rPr>
        <w:t xml:space="preserve"> loss</w:t>
      </w:r>
      <w:r w:rsidR="64162E56" w:rsidRPr="004323E1">
        <w:rPr>
          <w:rFonts w:ascii="Calibri" w:hAnsi="Calibri" w:cs="Calibri"/>
        </w:rPr>
        <w:t>/</w:t>
      </w:r>
      <w:r w:rsidR="39A18BAE" w:rsidRPr="004323E1">
        <w:rPr>
          <w:rFonts w:ascii="Calibri" w:hAnsi="Calibri" w:cs="Calibri"/>
        </w:rPr>
        <w:t>month (</w:t>
      </w:r>
      <w:r w:rsidR="008F415D" w:rsidRPr="004323E1">
        <w:rPr>
          <w:rFonts w:ascii="Calibri" w:hAnsi="Calibri" w:cs="Calibri"/>
        </w:rPr>
        <w:t>0.</w:t>
      </w:r>
      <w:r w:rsidR="004323E1" w:rsidRPr="004323E1">
        <w:rPr>
          <w:rFonts w:ascii="Calibri" w:hAnsi="Calibri" w:cs="Calibri"/>
        </w:rPr>
        <w:t>09</w:t>
      </w:r>
      <w:r w:rsidR="00A820E7">
        <w:rPr>
          <w:rFonts w:ascii="Calibri" w:hAnsi="Calibri" w:cs="Calibri"/>
        </w:rPr>
        <w:t>-</w:t>
      </w:r>
      <w:r w:rsidR="202D2764" w:rsidRPr="004323E1">
        <w:rPr>
          <w:rFonts w:ascii="Calibri" w:hAnsi="Calibri" w:cs="Calibri"/>
        </w:rPr>
        <w:t>0.</w:t>
      </w:r>
      <w:r w:rsidR="004323E1" w:rsidRPr="004323E1">
        <w:rPr>
          <w:rFonts w:ascii="Calibri" w:hAnsi="Calibri" w:cs="Calibri"/>
        </w:rPr>
        <w:t>24</w:t>
      </w:r>
      <w:r w:rsidR="39A18BAE" w:rsidRPr="004323E1">
        <w:rPr>
          <w:rFonts w:ascii="Calibri" w:hAnsi="Calibri" w:cs="Calibri"/>
        </w:rPr>
        <w:t>)</w:t>
      </w:r>
      <w:r w:rsidRPr="004323E1">
        <w:rPr>
          <w:rFonts w:ascii="Calibri" w:hAnsi="Calibri" w:cs="Calibri"/>
        </w:rPr>
        <w:t xml:space="preserve"> </w:t>
      </w:r>
      <w:r w:rsidR="1CDC6079" w:rsidRPr="004323E1">
        <w:rPr>
          <w:rFonts w:ascii="Calibri" w:hAnsi="Calibri" w:cs="Calibri"/>
        </w:rPr>
        <w:t xml:space="preserve">for </w:t>
      </w:r>
      <w:r w:rsidR="004323E1" w:rsidRPr="004323E1">
        <w:rPr>
          <w:rFonts w:ascii="Calibri" w:hAnsi="Calibri" w:cs="Calibri"/>
        </w:rPr>
        <w:t xml:space="preserve">a bypass surgery for Fontaine III/IV peripheral arterial disease </w:t>
      </w:r>
      <w:r w:rsidR="45556DFE" w:rsidRPr="004323E1">
        <w:rPr>
          <w:rFonts w:ascii="Calibri" w:hAnsi="Calibri" w:cs="Calibri"/>
        </w:rPr>
        <w:t>(</w:t>
      </w:r>
      <w:r w:rsidR="00846801">
        <w:rPr>
          <w:rFonts w:ascii="Calibri" w:hAnsi="Calibri" w:cs="Calibri"/>
        </w:rPr>
        <w:t>Appendix B: f</w:t>
      </w:r>
      <w:r w:rsidR="45556DFE" w:rsidRPr="004323E1">
        <w:rPr>
          <w:rFonts w:ascii="Calibri" w:hAnsi="Calibri" w:cs="Calibri"/>
        </w:rPr>
        <w:t>igure 4</w:t>
      </w:r>
      <w:r w:rsidR="7C789924" w:rsidRPr="004323E1">
        <w:rPr>
          <w:rFonts w:ascii="Calibri" w:hAnsi="Calibri" w:cs="Calibri"/>
        </w:rPr>
        <w:t xml:space="preserve"> and table 1</w:t>
      </w:r>
      <w:r w:rsidR="45556DFE" w:rsidRPr="004323E1">
        <w:rPr>
          <w:rFonts w:ascii="Calibri" w:hAnsi="Calibri" w:cs="Calibri"/>
        </w:rPr>
        <w:t>)</w:t>
      </w:r>
      <w:r w:rsidR="1CDC6079" w:rsidRPr="004323E1">
        <w:rPr>
          <w:rFonts w:ascii="Calibri" w:hAnsi="Calibri" w:cs="Calibri"/>
        </w:rPr>
        <w:t>.</w:t>
      </w:r>
      <w:r w:rsidR="00620DB0">
        <w:rPr>
          <w:rFonts w:ascii="Calibri" w:hAnsi="Calibri" w:cs="Calibri"/>
        </w:rPr>
        <w:t xml:space="preserve"> </w:t>
      </w:r>
      <w:r w:rsidR="00846801">
        <w:rPr>
          <w:rFonts w:ascii="Calibri" w:eastAsia="Calibri" w:hAnsi="Calibri" w:cs="Calibri"/>
        </w:rPr>
        <w:t xml:space="preserve">If </w:t>
      </w:r>
      <w:r w:rsidR="00620DB0">
        <w:rPr>
          <w:rFonts w:ascii="Calibri" w:eastAsia="Calibri" w:hAnsi="Calibri" w:cs="Calibri"/>
        </w:rPr>
        <w:t>the latter</w:t>
      </w:r>
      <w:r w:rsidR="00620DB0" w:rsidRPr="004275E2">
        <w:rPr>
          <w:rFonts w:ascii="Calibri" w:eastAsia="Calibri" w:hAnsi="Calibri" w:cs="Calibri"/>
        </w:rPr>
        <w:t xml:space="preserve"> would be postponed by a month, patients lose approximately 84 days (0.23*365) spent in perfect health of their remaining expected QALYs gained by surgery. </w:t>
      </w:r>
      <w:r w:rsidR="1CDC6079" w:rsidRPr="004323E1">
        <w:rPr>
          <w:rFonts w:ascii="Calibri" w:hAnsi="Calibri" w:cs="Calibri"/>
        </w:rPr>
        <w:t xml:space="preserve"> </w:t>
      </w:r>
    </w:p>
    <w:p w14:paraId="7181DDC8" w14:textId="77777777" w:rsidR="00620DB0" w:rsidRDefault="00620DB0" w:rsidP="00153762">
      <w:pPr>
        <w:spacing w:line="276" w:lineRule="auto"/>
        <w:rPr>
          <w:rFonts w:ascii="Calibri" w:hAnsi="Calibri" w:cs="Calibri"/>
        </w:rPr>
      </w:pPr>
    </w:p>
    <w:p w14:paraId="07737E0F" w14:textId="481B83D0" w:rsidR="00CD6C5E" w:rsidRDefault="7386EC48" w:rsidP="00153762">
      <w:pPr>
        <w:spacing w:line="276" w:lineRule="auto"/>
        <w:rPr>
          <w:rFonts w:ascii="Calibri" w:hAnsi="Calibri" w:cs="Calibri"/>
        </w:rPr>
      </w:pPr>
      <w:r w:rsidRPr="004323E1">
        <w:rPr>
          <w:rFonts w:ascii="Calibri" w:hAnsi="Calibri" w:cs="Calibri"/>
        </w:rPr>
        <w:t xml:space="preserve">The most urgent </w:t>
      </w:r>
      <w:r w:rsidR="00F727B4" w:rsidRPr="004323E1">
        <w:rPr>
          <w:rFonts w:ascii="Calibri" w:hAnsi="Calibri" w:cs="Calibri"/>
        </w:rPr>
        <w:t>surgeries</w:t>
      </w:r>
      <w:r w:rsidRPr="004323E1">
        <w:rPr>
          <w:rFonts w:ascii="Calibri" w:hAnsi="Calibri" w:cs="Calibri"/>
        </w:rPr>
        <w:t xml:space="preserve"> </w:t>
      </w:r>
      <w:r w:rsidR="17210045" w:rsidRPr="004323E1">
        <w:rPr>
          <w:rFonts w:ascii="Calibri" w:hAnsi="Calibri" w:cs="Calibri"/>
        </w:rPr>
        <w:t xml:space="preserve">after </w:t>
      </w:r>
      <w:r w:rsidR="004323E1" w:rsidRPr="004323E1">
        <w:rPr>
          <w:rFonts w:ascii="Calibri" w:hAnsi="Calibri" w:cs="Calibri"/>
        </w:rPr>
        <w:t>bypass surgery</w:t>
      </w:r>
      <w:r w:rsidR="5904B556" w:rsidRPr="004323E1">
        <w:rPr>
          <w:rFonts w:ascii="Calibri" w:hAnsi="Calibri" w:cs="Calibri"/>
        </w:rPr>
        <w:t xml:space="preserve"> </w:t>
      </w:r>
      <w:r w:rsidR="004323E1" w:rsidRPr="004323E1">
        <w:rPr>
          <w:rFonts w:ascii="Calibri" w:hAnsi="Calibri" w:cs="Calibri"/>
        </w:rPr>
        <w:t xml:space="preserve">for Fontaine III/IV peripheral arterial disease, </w:t>
      </w:r>
      <w:r w:rsidR="00295C28">
        <w:rPr>
          <w:rFonts w:ascii="Calibri" w:hAnsi="Calibri" w:cs="Calibri"/>
        </w:rPr>
        <w:t>was</w:t>
      </w:r>
      <w:r w:rsidR="00295C28" w:rsidRPr="004323E1">
        <w:rPr>
          <w:rFonts w:ascii="Calibri" w:hAnsi="Calibri" w:cs="Calibri"/>
        </w:rPr>
        <w:t xml:space="preserve"> </w:t>
      </w:r>
      <w:proofErr w:type="spellStart"/>
      <w:r w:rsidR="004323E1" w:rsidRPr="004323E1">
        <w:rPr>
          <w:rFonts w:ascii="Calibri" w:hAnsi="Calibri" w:cs="Calibri"/>
        </w:rPr>
        <w:t>transaortic</w:t>
      </w:r>
      <w:proofErr w:type="spellEnd"/>
      <w:r w:rsidR="004323E1" w:rsidRPr="004323E1">
        <w:rPr>
          <w:rFonts w:ascii="Calibri" w:hAnsi="Calibri" w:cs="Calibri"/>
        </w:rPr>
        <w:t xml:space="preserve"> valve implantation</w:t>
      </w:r>
      <w:r w:rsidR="3E40346D" w:rsidRPr="004323E1">
        <w:rPr>
          <w:rFonts w:ascii="Calibri" w:hAnsi="Calibri" w:cs="Calibri"/>
        </w:rPr>
        <w:t xml:space="preserve"> </w:t>
      </w:r>
      <w:r w:rsidRPr="004323E1">
        <w:rPr>
          <w:rFonts w:ascii="Calibri" w:hAnsi="Calibri" w:cs="Calibri"/>
        </w:rPr>
        <w:t>(</w:t>
      </w:r>
      <w:r w:rsidR="4BE58CC9" w:rsidRPr="004323E1">
        <w:rPr>
          <w:rFonts w:ascii="Calibri" w:hAnsi="Calibri" w:cs="Calibri"/>
        </w:rPr>
        <w:t>0.1</w:t>
      </w:r>
      <w:r w:rsidR="004323E1" w:rsidRPr="004323E1">
        <w:rPr>
          <w:rFonts w:ascii="Calibri" w:hAnsi="Calibri" w:cs="Calibri"/>
        </w:rPr>
        <w:t>5</w:t>
      </w:r>
      <w:r w:rsidR="4BE58CC9" w:rsidRPr="004323E1">
        <w:rPr>
          <w:rFonts w:ascii="Calibri" w:hAnsi="Calibri" w:cs="Calibri"/>
        </w:rPr>
        <w:t xml:space="preserve"> </w:t>
      </w:r>
      <w:r w:rsidR="159DCCB9" w:rsidRPr="004323E1">
        <w:rPr>
          <w:rFonts w:ascii="Calibri" w:hAnsi="Calibri" w:cs="Calibri"/>
        </w:rPr>
        <w:t>QALY</w:t>
      </w:r>
      <w:r w:rsidR="00242928" w:rsidRPr="004323E1">
        <w:rPr>
          <w:rFonts w:ascii="Calibri" w:hAnsi="Calibri" w:cs="Calibri"/>
        </w:rPr>
        <w:t xml:space="preserve"> loss</w:t>
      </w:r>
      <w:r w:rsidR="159DCCB9" w:rsidRPr="004323E1">
        <w:rPr>
          <w:rFonts w:ascii="Calibri" w:hAnsi="Calibri" w:cs="Calibri"/>
        </w:rPr>
        <w:t>/month</w:t>
      </w:r>
      <w:r w:rsidR="074E5A96" w:rsidRPr="004323E1">
        <w:rPr>
          <w:rFonts w:ascii="Calibri" w:hAnsi="Calibri" w:cs="Calibri"/>
        </w:rPr>
        <w:t>, 95% CI:</w:t>
      </w:r>
      <w:r w:rsidR="2586FE8A" w:rsidRPr="004323E1">
        <w:rPr>
          <w:rFonts w:ascii="Calibri" w:hAnsi="Calibri" w:cs="Calibri"/>
        </w:rPr>
        <w:t xml:space="preserve"> </w:t>
      </w:r>
      <w:r w:rsidR="008F415D" w:rsidRPr="004323E1">
        <w:rPr>
          <w:rFonts w:ascii="Calibri" w:hAnsi="Calibri" w:cs="Calibri"/>
        </w:rPr>
        <w:t>0.</w:t>
      </w:r>
      <w:r w:rsidR="004323E1" w:rsidRPr="004323E1">
        <w:rPr>
          <w:rFonts w:ascii="Calibri" w:hAnsi="Calibri" w:cs="Calibri"/>
        </w:rPr>
        <w:t>09</w:t>
      </w:r>
      <w:r w:rsidR="00A820E7">
        <w:rPr>
          <w:rFonts w:ascii="Calibri" w:hAnsi="Calibri" w:cs="Calibri"/>
        </w:rPr>
        <w:t>-</w:t>
      </w:r>
      <w:r w:rsidR="02DF2CD9" w:rsidRPr="004323E1">
        <w:rPr>
          <w:rFonts w:ascii="Calibri" w:hAnsi="Calibri" w:cs="Calibri"/>
        </w:rPr>
        <w:t>0.</w:t>
      </w:r>
      <w:r w:rsidR="004323E1" w:rsidRPr="004323E1">
        <w:rPr>
          <w:rFonts w:ascii="Calibri" w:hAnsi="Calibri" w:cs="Calibri"/>
        </w:rPr>
        <w:t>24</w:t>
      </w:r>
      <w:r w:rsidR="2586FE8A" w:rsidRPr="004323E1">
        <w:rPr>
          <w:rFonts w:ascii="Calibri" w:hAnsi="Calibri" w:cs="Calibri"/>
        </w:rPr>
        <w:t>)</w:t>
      </w:r>
      <w:r w:rsidRPr="004323E1">
        <w:rPr>
          <w:rFonts w:ascii="Calibri" w:hAnsi="Calibri" w:cs="Calibri"/>
        </w:rPr>
        <w:t>.</w:t>
      </w:r>
      <w:r w:rsidR="72B8C105" w:rsidRPr="004323E1">
        <w:rPr>
          <w:rFonts w:ascii="Calibri" w:hAnsi="Calibri" w:cs="Calibri"/>
        </w:rPr>
        <w:t xml:space="preserve"> </w:t>
      </w:r>
      <w:r w:rsidR="005D65F7" w:rsidRPr="004323E1">
        <w:rPr>
          <w:rFonts w:ascii="Calibri" w:hAnsi="Calibri" w:cs="Calibri"/>
        </w:rPr>
        <w:t>A</w:t>
      </w:r>
      <w:r w:rsidR="72B8C105" w:rsidRPr="004323E1">
        <w:rPr>
          <w:rFonts w:ascii="Calibri" w:hAnsi="Calibri" w:cs="Calibri"/>
        </w:rPr>
        <w:t>fter</w:t>
      </w:r>
      <w:r w:rsidR="34CC44A1" w:rsidRPr="004323E1">
        <w:rPr>
          <w:rFonts w:ascii="Calibri" w:hAnsi="Calibri" w:cs="Calibri"/>
        </w:rPr>
        <w:t xml:space="preserve"> </w:t>
      </w:r>
      <w:r w:rsidR="485380E9" w:rsidRPr="004323E1">
        <w:rPr>
          <w:rFonts w:ascii="Calibri" w:hAnsi="Calibri" w:cs="Calibri"/>
        </w:rPr>
        <w:t xml:space="preserve">placing a shunt for </w:t>
      </w:r>
      <w:r w:rsidR="00490617" w:rsidRPr="004323E1">
        <w:rPr>
          <w:rFonts w:ascii="Calibri" w:hAnsi="Calibri" w:cs="Calibri"/>
        </w:rPr>
        <w:t xml:space="preserve">patients with </w:t>
      </w:r>
      <w:r w:rsidR="485380E9" w:rsidRPr="004323E1">
        <w:rPr>
          <w:rFonts w:ascii="Calibri" w:hAnsi="Calibri" w:cs="Calibri"/>
        </w:rPr>
        <w:t>end-stage renal disease</w:t>
      </w:r>
      <w:r w:rsidR="005D65F7" w:rsidRPr="004323E1">
        <w:rPr>
          <w:rFonts w:ascii="Calibri" w:hAnsi="Calibri" w:cs="Calibri"/>
        </w:rPr>
        <w:t xml:space="preserve">, the least urgent </w:t>
      </w:r>
      <w:r w:rsidR="00F727B4" w:rsidRPr="004323E1">
        <w:rPr>
          <w:rFonts w:ascii="Calibri" w:hAnsi="Calibri" w:cs="Calibri"/>
        </w:rPr>
        <w:t>surger</w:t>
      </w:r>
      <w:r w:rsidR="00CB6B9E">
        <w:rPr>
          <w:rFonts w:ascii="Calibri" w:hAnsi="Calibri" w:cs="Calibri"/>
        </w:rPr>
        <w:t>y</w:t>
      </w:r>
      <w:r w:rsidR="485380E9" w:rsidRPr="004323E1">
        <w:rPr>
          <w:rFonts w:ascii="Calibri" w:hAnsi="Calibri" w:cs="Calibri"/>
        </w:rPr>
        <w:t xml:space="preserve"> </w:t>
      </w:r>
      <w:r w:rsidR="00295C28">
        <w:rPr>
          <w:rFonts w:ascii="Calibri" w:hAnsi="Calibri" w:cs="Calibri"/>
        </w:rPr>
        <w:t>was</w:t>
      </w:r>
      <w:r w:rsidR="00295C28" w:rsidRPr="004323E1">
        <w:rPr>
          <w:rFonts w:ascii="Calibri" w:hAnsi="Calibri" w:cs="Calibri"/>
        </w:rPr>
        <w:t xml:space="preserve"> </w:t>
      </w:r>
      <w:r w:rsidR="619924F6" w:rsidRPr="004323E1">
        <w:rPr>
          <w:rFonts w:ascii="Calibri" w:hAnsi="Calibri" w:cs="Calibri"/>
        </w:rPr>
        <w:t xml:space="preserve">resection of thyroid cancer </w:t>
      </w:r>
      <w:r w:rsidR="15A7A9FE" w:rsidRPr="004323E1">
        <w:rPr>
          <w:rFonts w:ascii="Calibri" w:hAnsi="Calibri" w:cs="Calibri"/>
        </w:rPr>
        <w:t>(</w:t>
      </w:r>
      <w:r w:rsidR="6CFF31BA" w:rsidRPr="004323E1">
        <w:rPr>
          <w:rFonts w:ascii="Calibri" w:hAnsi="Calibri" w:cs="Calibri"/>
        </w:rPr>
        <w:t xml:space="preserve">0.01 </w:t>
      </w:r>
      <w:r w:rsidR="15A7A9FE" w:rsidRPr="004323E1">
        <w:rPr>
          <w:rFonts w:ascii="Calibri" w:hAnsi="Calibri" w:cs="Calibri"/>
        </w:rPr>
        <w:t>QALY</w:t>
      </w:r>
      <w:r w:rsidR="008F415D" w:rsidRPr="004323E1">
        <w:rPr>
          <w:rFonts w:ascii="Calibri" w:hAnsi="Calibri" w:cs="Calibri"/>
        </w:rPr>
        <w:t xml:space="preserve"> loss</w:t>
      </w:r>
      <w:r w:rsidR="15A7A9FE" w:rsidRPr="004323E1">
        <w:rPr>
          <w:rFonts w:ascii="Calibri" w:hAnsi="Calibri" w:cs="Calibri"/>
        </w:rPr>
        <w:t>/month, 95% CI:</w:t>
      </w:r>
      <w:r w:rsidR="008F415D" w:rsidRPr="004323E1">
        <w:rPr>
          <w:rFonts w:ascii="Calibri" w:hAnsi="Calibri" w:cs="Calibri"/>
        </w:rPr>
        <w:t>0.01</w:t>
      </w:r>
      <w:r w:rsidR="00A820E7">
        <w:rPr>
          <w:rFonts w:ascii="Calibri" w:hAnsi="Calibri" w:cs="Calibri"/>
        </w:rPr>
        <w:t>-</w:t>
      </w:r>
      <w:r w:rsidR="57DF9280" w:rsidRPr="004323E1">
        <w:rPr>
          <w:rFonts w:ascii="Calibri" w:hAnsi="Calibri" w:cs="Calibri"/>
        </w:rPr>
        <w:t>0.02</w:t>
      </w:r>
      <w:r w:rsidR="15A7A9FE" w:rsidRPr="004323E1">
        <w:rPr>
          <w:rFonts w:ascii="Calibri" w:hAnsi="Calibri" w:cs="Calibri"/>
        </w:rPr>
        <w:t xml:space="preserve">) </w:t>
      </w:r>
      <w:r w:rsidR="441DC169" w:rsidRPr="004323E1">
        <w:rPr>
          <w:rFonts w:ascii="Calibri" w:hAnsi="Calibri" w:cs="Calibri"/>
        </w:rPr>
        <w:t>(Appendix B)</w:t>
      </w:r>
      <w:r w:rsidR="535E1583" w:rsidRPr="004323E1">
        <w:rPr>
          <w:rFonts w:ascii="Calibri" w:hAnsi="Calibri" w:cs="Calibri"/>
        </w:rPr>
        <w:t>.</w:t>
      </w:r>
      <w:r w:rsidR="35295F88" w:rsidRPr="004323E1">
        <w:rPr>
          <w:rFonts w:ascii="Calibri" w:hAnsi="Calibri" w:cs="Calibri"/>
        </w:rPr>
        <w:t xml:space="preserve"> </w:t>
      </w:r>
      <w:r w:rsidR="00CD6C5E" w:rsidRPr="004323E1">
        <w:rPr>
          <w:rFonts w:ascii="Calibri" w:hAnsi="Calibri" w:cs="Calibri"/>
        </w:rPr>
        <w:t>Surgeries that were associated with a higher expected QALY benefit, often lost more QALYs per month</w:t>
      </w:r>
      <w:r w:rsidR="00CD6C5E">
        <w:rPr>
          <w:rFonts w:ascii="Calibri" w:hAnsi="Calibri" w:cs="Calibri"/>
        </w:rPr>
        <w:t xml:space="preserve"> delay</w:t>
      </w:r>
      <w:r w:rsidR="00CD6C5E" w:rsidRPr="004323E1">
        <w:rPr>
          <w:rFonts w:ascii="Calibri" w:hAnsi="Calibri" w:cs="Calibri"/>
        </w:rPr>
        <w:t>: The Spearman correlation coefficient between the ranking of health benefit, in terms of QALYs, and urgency, in terms of QALY loss</w:t>
      </w:r>
      <w:r w:rsidR="00CD6C5E">
        <w:rPr>
          <w:rFonts w:ascii="Calibri" w:hAnsi="Calibri" w:cs="Calibri"/>
        </w:rPr>
        <w:t>/</w:t>
      </w:r>
      <w:r w:rsidR="00CD6C5E" w:rsidRPr="004323E1">
        <w:rPr>
          <w:rFonts w:ascii="Calibri" w:hAnsi="Calibri" w:cs="Calibri"/>
        </w:rPr>
        <w:t>month, was 0.32 (p=0.04).</w:t>
      </w:r>
    </w:p>
    <w:p w14:paraId="40533A72" w14:textId="77777777" w:rsidR="00B50002" w:rsidRDefault="00B50002" w:rsidP="00153762">
      <w:pPr>
        <w:spacing w:line="276" w:lineRule="auto"/>
        <w:rPr>
          <w:rFonts w:ascii="Calibri" w:hAnsi="Calibri" w:cs="Calibri"/>
        </w:rPr>
      </w:pPr>
    </w:p>
    <w:p w14:paraId="47E809C4" w14:textId="0E80D47E" w:rsidR="2FB1C186" w:rsidRPr="001C38EF" w:rsidRDefault="00B50002" w:rsidP="00153762">
      <w:pPr>
        <w:spacing w:line="276" w:lineRule="auto"/>
        <w:rPr>
          <w:rFonts w:ascii="Calibri" w:hAnsi="Calibri" w:cs="Calibri"/>
          <w:highlight w:val="yellow"/>
        </w:rPr>
      </w:pPr>
      <w:r>
        <w:rPr>
          <w:rFonts w:ascii="Calibri" w:hAnsi="Calibri" w:cs="Calibri"/>
        </w:rPr>
        <w:t xml:space="preserve">Urgency was </w:t>
      </w:r>
      <w:r w:rsidR="00CD6C5E">
        <w:rPr>
          <w:rFonts w:ascii="Calibri" w:hAnsi="Calibri" w:cs="Calibri"/>
        </w:rPr>
        <w:t xml:space="preserve">strongly </w:t>
      </w:r>
      <w:r>
        <w:rPr>
          <w:rFonts w:ascii="Calibri" w:hAnsi="Calibri" w:cs="Calibri"/>
        </w:rPr>
        <w:t>correlated with the L</w:t>
      </w:r>
      <w:r w:rsidR="00DA5A38">
        <w:rPr>
          <w:rFonts w:ascii="Calibri" w:hAnsi="Calibri" w:cs="Calibri"/>
        </w:rPr>
        <w:t>Y</w:t>
      </w:r>
      <w:r>
        <w:rPr>
          <w:rFonts w:ascii="Calibri" w:hAnsi="Calibri" w:cs="Calibri"/>
        </w:rPr>
        <w:t>s gained per surgery:</w:t>
      </w:r>
      <w:r w:rsidRPr="004323E1">
        <w:rPr>
          <w:rFonts w:ascii="Calibri" w:hAnsi="Calibri" w:cs="Calibri"/>
          <w:i/>
          <w:iCs/>
        </w:rPr>
        <w:t xml:space="preserve"> </w:t>
      </w:r>
      <w:r w:rsidRPr="004323E1">
        <w:rPr>
          <w:rFonts w:ascii="Calibri" w:hAnsi="Calibri" w:cs="Calibri"/>
        </w:rPr>
        <w:t>The Spearman rank correlation coefficient between the ranking of surgeries</w:t>
      </w:r>
      <w:r>
        <w:rPr>
          <w:rFonts w:ascii="Calibri" w:hAnsi="Calibri" w:cs="Calibri"/>
        </w:rPr>
        <w:t xml:space="preserve"> based on LYs and QALY loss/month </w:t>
      </w:r>
      <w:r w:rsidRPr="004323E1">
        <w:rPr>
          <w:rFonts w:ascii="Calibri" w:hAnsi="Calibri" w:cs="Calibri"/>
        </w:rPr>
        <w:t>was</w:t>
      </w:r>
      <w:r w:rsidR="00E179F3">
        <w:rPr>
          <w:rFonts w:ascii="Calibri" w:hAnsi="Calibri" w:cs="Calibri"/>
        </w:rPr>
        <w:t xml:space="preserve"> 0.79</w:t>
      </w:r>
      <w:r w:rsidR="00C27C5F">
        <w:rPr>
          <w:rFonts w:ascii="Calibri" w:hAnsi="Calibri" w:cs="Calibri"/>
        </w:rPr>
        <w:t xml:space="preserve"> </w:t>
      </w:r>
      <w:r w:rsidRPr="004323E1">
        <w:rPr>
          <w:rFonts w:ascii="Calibri" w:hAnsi="Calibri" w:cs="Calibri"/>
        </w:rPr>
        <w:t>(p</w:t>
      </w:r>
      <w:r w:rsidR="00C27C5F">
        <w:rPr>
          <w:rFonts w:ascii="Calibri" w:hAnsi="Calibri" w:cs="Calibri"/>
        </w:rPr>
        <w:t>&lt; 0.001</w:t>
      </w:r>
      <w:r w:rsidRPr="004323E1">
        <w:rPr>
          <w:rFonts w:ascii="Calibri" w:hAnsi="Calibri" w:cs="Calibri"/>
        </w:rPr>
        <w:t xml:space="preserve">). </w:t>
      </w:r>
    </w:p>
    <w:p w14:paraId="3F43164F" w14:textId="4303399D" w:rsidR="00514AC6" w:rsidRPr="001C38EF" w:rsidRDefault="00514AC6" w:rsidP="00153762">
      <w:pPr>
        <w:spacing w:line="276" w:lineRule="auto"/>
        <w:rPr>
          <w:rFonts w:ascii="Calibri" w:hAnsi="Calibri" w:cs="Calibri"/>
          <w:highlight w:val="yellow"/>
        </w:rPr>
      </w:pPr>
    </w:p>
    <w:p w14:paraId="6DC62575" w14:textId="0641E3EB" w:rsidR="00872009" w:rsidRPr="004275E2" w:rsidRDefault="00872009" w:rsidP="00872009">
      <w:pPr>
        <w:pStyle w:val="Kop2"/>
      </w:pPr>
      <w:r w:rsidRPr="004275E2">
        <w:lastRenderedPageBreak/>
        <w:t xml:space="preserve">Capacity </w:t>
      </w:r>
    </w:p>
    <w:p w14:paraId="60EAD743" w14:textId="1F606450" w:rsidR="003D21E0" w:rsidRPr="0092480E" w:rsidRDefault="00F727B4" w:rsidP="00153762">
      <w:pPr>
        <w:spacing w:line="276" w:lineRule="auto"/>
        <w:rPr>
          <w:rFonts w:ascii="Calibri" w:hAnsi="Calibri" w:cs="Calibri"/>
        </w:rPr>
      </w:pPr>
      <w:r w:rsidRPr="004275E2">
        <w:rPr>
          <w:rFonts w:ascii="Calibri" w:hAnsi="Calibri" w:cs="Calibri"/>
        </w:rPr>
        <w:t>Surgeries</w:t>
      </w:r>
      <w:r w:rsidR="003D21E0" w:rsidRPr="004275E2">
        <w:rPr>
          <w:rFonts w:ascii="Calibri" w:hAnsi="Calibri" w:cs="Calibri"/>
        </w:rPr>
        <w:t xml:space="preserve"> that are ranked high in terms of urgency and had relative short surgery time </w:t>
      </w:r>
      <w:r w:rsidR="00620DB0">
        <w:rPr>
          <w:rFonts w:ascii="Calibri" w:hAnsi="Calibri" w:cs="Calibri"/>
        </w:rPr>
        <w:t xml:space="preserve">compared to other surgeries </w:t>
      </w:r>
      <w:r w:rsidR="003D21E0" w:rsidRPr="004275E2">
        <w:rPr>
          <w:rFonts w:ascii="Calibri" w:hAnsi="Calibri" w:cs="Calibri"/>
        </w:rPr>
        <w:t>include repair of atrial septum defects (surgery time: 74 min [IQR: 56-131]</w:t>
      </w:r>
      <w:r w:rsidR="002C51AB" w:rsidRPr="004275E2">
        <w:rPr>
          <w:rFonts w:ascii="Calibri" w:hAnsi="Calibri" w:cs="Calibri"/>
        </w:rPr>
        <w:t>, 0.06 QALY</w:t>
      </w:r>
      <w:r w:rsidR="00B240B5" w:rsidRPr="004275E2">
        <w:rPr>
          <w:rFonts w:ascii="Calibri" w:hAnsi="Calibri" w:cs="Calibri"/>
        </w:rPr>
        <w:t xml:space="preserve"> loss</w:t>
      </w:r>
      <w:r w:rsidR="002C51AB" w:rsidRPr="004275E2">
        <w:rPr>
          <w:rFonts w:ascii="Calibri" w:hAnsi="Calibri" w:cs="Calibri"/>
        </w:rPr>
        <w:t xml:space="preserve">/month [95% CI: </w:t>
      </w:r>
      <w:r w:rsidR="008F415D" w:rsidRPr="004275E2">
        <w:rPr>
          <w:rFonts w:ascii="Calibri" w:hAnsi="Calibri" w:cs="Calibri"/>
        </w:rPr>
        <w:t>0.02</w:t>
      </w:r>
      <w:r w:rsidR="00395E37">
        <w:rPr>
          <w:rFonts w:ascii="Calibri" w:hAnsi="Calibri" w:cs="Calibri"/>
        </w:rPr>
        <w:t>-</w:t>
      </w:r>
      <w:r w:rsidR="008F415D" w:rsidRPr="004275E2">
        <w:rPr>
          <w:rFonts w:ascii="Calibri" w:hAnsi="Calibri" w:cs="Calibri"/>
        </w:rPr>
        <w:t>0</w:t>
      </w:r>
      <w:r w:rsidR="002C51AB" w:rsidRPr="004275E2">
        <w:rPr>
          <w:rFonts w:ascii="Calibri" w:hAnsi="Calibri" w:cs="Calibri"/>
        </w:rPr>
        <w:t>.14]</w:t>
      </w:r>
      <w:r w:rsidR="003D21E0" w:rsidRPr="004275E2">
        <w:rPr>
          <w:rFonts w:ascii="Calibri" w:hAnsi="Calibri" w:cs="Calibri"/>
        </w:rPr>
        <w:t>), pacemaker implantations (115 min [82-154]</w:t>
      </w:r>
      <w:r w:rsidR="002C51AB" w:rsidRPr="004275E2">
        <w:rPr>
          <w:rFonts w:ascii="Calibri" w:hAnsi="Calibri" w:cs="Calibri"/>
        </w:rPr>
        <w:t>,</w:t>
      </w:r>
      <w:r w:rsidR="008F415D" w:rsidRPr="004275E2">
        <w:rPr>
          <w:rFonts w:ascii="Calibri" w:hAnsi="Calibri" w:cs="Calibri"/>
        </w:rPr>
        <w:t xml:space="preserve"> </w:t>
      </w:r>
      <w:r w:rsidR="002C51AB" w:rsidRPr="004275E2">
        <w:rPr>
          <w:rFonts w:ascii="Calibri" w:hAnsi="Calibri" w:cs="Calibri"/>
        </w:rPr>
        <w:t>0.11 QALY</w:t>
      </w:r>
      <w:r w:rsidR="008F415D" w:rsidRPr="004275E2">
        <w:rPr>
          <w:rFonts w:ascii="Calibri" w:hAnsi="Calibri" w:cs="Calibri"/>
        </w:rPr>
        <w:t xml:space="preserve"> loss</w:t>
      </w:r>
      <w:r w:rsidR="002C51AB" w:rsidRPr="004275E2">
        <w:rPr>
          <w:rFonts w:ascii="Calibri" w:hAnsi="Calibri" w:cs="Calibri"/>
        </w:rPr>
        <w:t>/month [</w:t>
      </w:r>
      <w:r w:rsidR="008F415D" w:rsidRPr="004275E2">
        <w:rPr>
          <w:rFonts w:ascii="Calibri" w:hAnsi="Calibri" w:cs="Calibri"/>
        </w:rPr>
        <w:t>0.04-</w:t>
      </w:r>
      <w:r w:rsidR="002C51AB" w:rsidRPr="004275E2">
        <w:rPr>
          <w:rFonts w:ascii="Calibri" w:hAnsi="Calibri" w:cs="Calibri"/>
        </w:rPr>
        <w:t>0.22]</w:t>
      </w:r>
      <w:r w:rsidR="003D21E0" w:rsidRPr="004275E2">
        <w:rPr>
          <w:rFonts w:ascii="Calibri" w:hAnsi="Calibri" w:cs="Calibri"/>
        </w:rPr>
        <w:t xml:space="preserve">), </w:t>
      </w:r>
      <w:r w:rsidR="00455D31" w:rsidRPr="004275E2">
        <w:rPr>
          <w:rFonts w:ascii="Calibri" w:hAnsi="Calibri" w:cs="Calibri"/>
        </w:rPr>
        <w:t>resection of mild larynx carcinoma (</w:t>
      </w:r>
      <w:r w:rsidR="002C51AB" w:rsidRPr="004275E2">
        <w:rPr>
          <w:rFonts w:ascii="Calibri" w:hAnsi="Calibri" w:cs="Calibri"/>
        </w:rPr>
        <w:t>70 min</w:t>
      </w:r>
      <w:r w:rsidR="0059361F" w:rsidRPr="004275E2">
        <w:t xml:space="preserve"> </w:t>
      </w:r>
      <w:r w:rsidR="002C51AB" w:rsidRPr="004275E2">
        <w:rPr>
          <w:rFonts w:ascii="Calibri" w:hAnsi="Calibri" w:cs="Calibri"/>
        </w:rPr>
        <w:t>[38</w:t>
      </w:r>
      <w:r w:rsidR="00395E37">
        <w:rPr>
          <w:rFonts w:ascii="Calibri" w:hAnsi="Calibri" w:cs="Calibri"/>
        </w:rPr>
        <w:t>-</w:t>
      </w:r>
      <w:r w:rsidR="002C51AB" w:rsidRPr="004275E2">
        <w:rPr>
          <w:rFonts w:ascii="Calibri" w:hAnsi="Calibri" w:cs="Calibri"/>
        </w:rPr>
        <w:t xml:space="preserve">109], 0.07 </w:t>
      </w:r>
      <w:r w:rsidR="008F415D" w:rsidRPr="004275E2">
        <w:rPr>
          <w:rFonts w:ascii="Calibri" w:hAnsi="Calibri" w:cs="Calibri"/>
        </w:rPr>
        <w:t>QALY loss/month</w:t>
      </w:r>
      <w:r w:rsidR="002C51AB" w:rsidRPr="004275E2">
        <w:rPr>
          <w:rFonts w:ascii="Calibri" w:hAnsi="Calibri" w:cs="Calibri"/>
        </w:rPr>
        <w:t>[</w:t>
      </w:r>
      <w:r w:rsidR="008F415D" w:rsidRPr="004275E2">
        <w:rPr>
          <w:rFonts w:ascii="Calibri" w:hAnsi="Calibri" w:cs="Calibri"/>
        </w:rPr>
        <w:t>0.0</w:t>
      </w:r>
      <w:r w:rsidR="004275E2" w:rsidRPr="004275E2">
        <w:rPr>
          <w:rFonts w:ascii="Calibri" w:hAnsi="Calibri" w:cs="Calibri"/>
        </w:rPr>
        <w:t>4</w:t>
      </w:r>
      <w:r w:rsidR="008F415D" w:rsidRPr="004275E2">
        <w:rPr>
          <w:rFonts w:ascii="Calibri" w:hAnsi="Calibri" w:cs="Calibri"/>
        </w:rPr>
        <w:t>-</w:t>
      </w:r>
      <w:r w:rsidR="002C51AB" w:rsidRPr="004275E2">
        <w:rPr>
          <w:rFonts w:ascii="Calibri" w:hAnsi="Calibri" w:cs="Calibri"/>
        </w:rPr>
        <w:t>0.11]</w:t>
      </w:r>
      <w:r w:rsidR="00455D31" w:rsidRPr="004275E2">
        <w:rPr>
          <w:rFonts w:ascii="Calibri" w:hAnsi="Calibri" w:cs="Calibri"/>
        </w:rPr>
        <w:t>)</w:t>
      </w:r>
      <w:r w:rsidR="004275E2" w:rsidRPr="004275E2">
        <w:rPr>
          <w:rFonts w:ascii="Calibri" w:hAnsi="Calibri" w:cs="Calibri"/>
        </w:rPr>
        <w:t>, and valve replacements (99 min [77</w:t>
      </w:r>
      <w:r w:rsidR="00395E37">
        <w:rPr>
          <w:rFonts w:ascii="Calibri" w:hAnsi="Calibri" w:cs="Calibri"/>
        </w:rPr>
        <w:t>-</w:t>
      </w:r>
      <w:r w:rsidR="004275E2" w:rsidRPr="004275E2">
        <w:rPr>
          <w:rFonts w:ascii="Calibri" w:hAnsi="Calibri" w:cs="Calibri"/>
        </w:rPr>
        <w:t>125]; mitral valve replacement: 0.09 QALY loss/month [0.04</w:t>
      </w:r>
      <w:r w:rsidR="00A820E7">
        <w:rPr>
          <w:rFonts w:ascii="Calibri" w:hAnsi="Calibri" w:cs="Calibri"/>
        </w:rPr>
        <w:t>-</w:t>
      </w:r>
      <w:r w:rsidR="004275E2" w:rsidRPr="004275E2">
        <w:rPr>
          <w:rFonts w:ascii="Calibri" w:hAnsi="Calibri" w:cs="Calibri"/>
        </w:rPr>
        <w:t>0.15]; aortic valve replacement: 0.09 QALY loss/month [0.06-0.17])</w:t>
      </w:r>
      <w:r w:rsidR="00455D31" w:rsidRPr="004275E2">
        <w:rPr>
          <w:rFonts w:ascii="Calibri" w:hAnsi="Calibri" w:cs="Calibri"/>
        </w:rPr>
        <w:t xml:space="preserve"> </w:t>
      </w:r>
      <w:r w:rsidR="003D21E0" w:rsidRPr="004275E2">
        <w:rPr>
          <w:rFonts w:ascii="Calibri" w:hAnsi="Calibri" w:cs="Calibri"/>
        </w:rPr>
        <w:t xml:space="preserve">(Figure 5). Liver transplant is </w:t>
      </w:r>
      <w:r w:rsidR="00455D31" w:rsidRPr="004275E2">
        <w:rPr>
          <w:rFonts w:ascii="Calibri" w:hAnsi="Calibri" w:cs="Calibri"/>
        </w:rPr>
        <w:t xml:space="preserve">relatively </w:t>
      </w:r>
      <w:r w:rsidR="003D21E0" w:rsidRPr="004275E2">
        <w:rPr>
          <w:rFonts w:ascii="Calibri" w:hAnsi="Calibri" w:cs="Calibri"/>
        </w:rPr>
        <w:t>urgent</w:t>
      </w:r>
      <w:r w:rsidR="00455D31" w:rsidRPr="004275E2">
        <w:rPr>
          <w:rFonts w:ascii="Calibri" w:hAnsi="Calibri" w:cs="Calibri"/>
        </w:rPr>
        <w:t xml:space="preserve"> but requires an exceptional amount of OR-time </w:t>
      </w:r>
      <w:r w:rsidR="003D21E0" w:rsidRPr="004275E2">
        <w:rPr>
          <w:rFonts w:ascii="Calibri" w:hAnsi="Calibri" w:cs="Calibri"/>
        </w:rPr>
        <w:t>(875 min [797-957]</w:t>
      </w:r>
      <w:r w:rsidR="0059361F" w:rsidRPr="004275E2">
        <w:rPr>
          <w:rFonts w:ascii="Calibri" w:hAnsi="Calibri" w:cs="Calibri"/>
        </w:rPr>
        <w:t>, 0.08 QALY</w:t>
      </w:r>
      <w:r w:rsidR="00E03FD6" w:rsidRPr="004275E2">
        <w:rPr>
          <w:rFonts w:ascii="Calibri" w:hAnsi="Calibri" w:cs="Calibri"/>
        </w:rPr>
        <w:t xml:space="preserve"> loss</w:t>
      </w:r>
      <w:r w:rsidR="0059361F" w:rsidRPr="004275E2">
        <w:rPr>
          <w:rFonts w:ascii="Calibri" w:hAnsi="Calibri" w:cs="Calibri"/>
        </w:rPr>
        <w:t>/month [</w:t>
      </w:r>
      <w:r w:rsidR="008F415D" w:rsidRPr="004275E2">
        <w:rPr>
          <w:rFonts w:ascii="Calibri" w:hAnsi="Calibri" w:cs="Calibri"/>
        </w:rPr>
        <w:t>0.07-</w:t>
      </w:r>
      <w:r w:rsidR="0059361F" w:rsidRPr="004275E2">
        <w:rPr>
          <w:rFonts w:ascii="Calibri" w:hAnsi="Calibri" w:cs="Calibri"/>
        </w:rPr>
        <w:t>0.09]</w:t>
      </w:r>
      <w:r w:rsidR="003D21E0" w:rsidRPr="004275E2">
        <w:rPr>
          <w:rFonts w:ascii="Calibri" w:hAnsi="Calibri" w:cs="Calibri"/>
        </w:rPr>
        <w:t>) (table 2 Appendix B).</w:t>
      </w:r>
      <w:r w:rsidR="003D21E0" w:rsidRPr="0092480E">
        <w:rPr>
          <w:rFonts w:ascii="Calibri" w:hAnsi="Calibri" w:cs="Calibri"/>
        </w:rPr>
        <w:t xml:space="preserve"> </w:t>
      </w:r>
    </w:p>
    <w:p w14:paraId="3B903664" w14:textId="11CB6EED" w:rsidR="00FA70F1" w:rsidRPr="00787ED8" w:rsidRDefault="00D8218B" w:rsidP="00FA70F1">
      <w:pPr>
        <w:pStyle w:val="Kop1"/>
        <w:spacing w:line="276" w:lineRule="auto"/>
      </w:pPr>
      <w:r>
        <w:br w:type="column"/>
      </w:r>
      <w:r w:rsidR="00FA70F1" w:rsidRPr="00787ED8">
        <w:lastRenderedPageBreak/>
        <w:t xml:space="preserve">Discussion </w:t>
      </w:r>
    </w:p>
    <w:p w14:paraId="74C02245" w14:textId="77777777" w:rsidR="00251ED2" w:rsidRDefault="00251ED2" w:rsidP="00153762">
      <w:pPr>
        <w:spacing w:line="276" w:lineRule="auto"/>
        <w:rPr>
          <w:rFonts w:ascii="Calibri" w:eastAsia="Calibri" w:hAnsi="Calibri" w:cs="Calibri"/>
        </w:rPr>
      </w:pPr>
      <w:r>
        <w:rPr>
          <w:rFonts w:ascii="Calibri" w:hAnsi="Calibri" w:cs="Calibri"/>
        </w:rPr>
        <w:t>Our proposed</w:t>
      </w:r>
      <w:r w:rsidR="74757989" w:rsidRPr="0092480E">
        <w:rPr>
          <w:rFonts w:ascii="Calibri" w:hAnsi="Calibri" w:cs="Calibri"/>
        </w:rPr>
        <w:t xml:space="preserve"> </w:t>
      </w:r>
      <w:r w:rsidR="005D65F7" w:rsidRPr="0092480E">
        <w:rPr>
          <w:rFonts w:ascii="Calibri" w:hAnsi="Calibri" w:cs="Calibri"/>
        </w:rPr>
        <w:t>decision model</w:t>
      </w:r>
      <w:r w:rsidR="74757989" w:rsidRPr="0092480E">
        <w:rPr>
          <w:rFonts w:ascii="Calibri" w:hAnsi="Calibri" w:cs="Calibri"/>
        </w:rPr>
        <w:t xml:space="preserve"> </w:t>
      </w:r>
      <w:r w:rsidR="00D8218B">
        <w:rPr>
          <w:rFonts w:ascii="Calibri" w:hAnsi="Calibri" w:cs="Calibri"/>
        </w:rPr>
        <w:t>is an attempt</w:t>
      </w:r>
      <w:r w:rsidR="008C4069" w:rsidRPr="0092480E">
        <w:rPr>
          <w:rFonts w:ascii="Calibri" w:hAnsi="Calibri" w:cs="Calibri"/>
        </w:rPr>
        <w:t xml:space="preserve"> to </w:t>
      </w:r>
      <w:r w:rsidR="00D8218B">
        <w:rPr>
          <w:rFonts w:ascii="Calibri" w:hAnsi="Calibri" w:cs="Calibri"/>
        </w:rPr>
        <w:t xml:space="preserve">systematically </w:t>
      </w:r>
      <w:r w:rsidR="5B056DDB" w:rsidRPr="0092480E">
        <w:rPr>
          <w:rFonts w:ascii="Calibri" w:eastAsia="Calibri" w:hAnsi="Calibri" w:cs="Calibri"/>
        </w:rPr>
        <w:t>guide prioritization of surg</w:t>
      </w:r>
      <w:r w:rsidR="00F203BD">
        <w:rPr>
          <w:rFonts w:ascii="Calibri" w:eastAsia="Calibri" w:hAnsi="Calibri" w:cs="Calibri"/>
        </w:rPr>
        <w:t xml:space="preserve">eries </w:t>
      </w:r>
      <w:r w:rsidR="5B056DDB" w:rsidRPr="0092480E">
        <w:rPr>
          <w:rFonts w:ascii="Calibri" w:eastAsia="Calibri" w:hAnsi="Calibri" w:cs="Calibri"/>
        </w:rPr>
        <w:t>from a utilitarian perspective</w:t>
      </w:r>
      <w:r w:rsidR="00D8218B">
        <w:rPr>
          <w:rFonts w:ascii="Calibri" w:eastAsia="Calibri" w:hAnsi="Calibri" w:cs="Calibri"/>
        </w:rPr>
        <w:t xml:space="preserve">. We </w:t>
      </w:r>
      <w:r w:rsidR="001D4731">
        <w:rPr>
          <w:rFonts w:ascii="Calibri" w:eastAsia="Calibri" w:hAnsi="Calibri" w:cs="Calibri"/>
        </w:rPr>
        <w:t>quantifi</w:t>
      </w:r>
      <w:r w:rsidR="00D8218B">
        <w:rPr>
          <w:rFonts w:ascii="Calibri" w:eastAsia="Calibri" w:hAnsi="Calibri" w:cs="Calibri"/>
        </w:rPr>
        <w:t>ed</w:t>
      </w:r>
      <w:r w:rsidR="001D4731">
        <w:rPr>
          <w:rFonts w:ascii="Calibri" w:eastAsia="Calibri" w:hAnsi="Calibri" w:cs="Calibri"/>
        </w:rPr>
        <w:t xml:space="preserve"> </w:t>
      </w:r>
      <w:r w:rsidR="5B056DDB" w:rsidRPr="0092480E">
        <w:rPr>
          <w:rFonts w:ascii="Calibri" w:eastAsia="Calibri" w:hAnsi="Calibri" w:cs="Calibri"/>
        </w:rPr>
        <w:t xml:space="preserve">urgency based </w:t>
      </w:r>
      <w:r w:rsidR="00DF5B5B">
        <w:rPr>
          <w:rFonts w:ascii="Calibri" w:eastAsia="Calibri" w:hAnsi="Calibri" w:cs="Calibri"/>
        </w:rPr>
        <w:t xml:space="preserve">on </w:t>
      </w:r>
      <w:r w:rsidR="5B056DDB" w:rsidRPr="0092480E">
        <w:rPr>
          <w:rFonts w:ascii="Calibri" w:eastAsia="Calibri" w:hAnsi="Calibri" w:cs="Calibri"/>
        </w:rPr>
        <w:t xml:space="preserve">the expected health loss </w:t>
      </w:r>
      <w:r w:rsidR="00DF5B5B">
        <w:rPr>
          <w:rFonts w:ascii="Calibri" w:eastAsia="Calibri" w:hAnsi="Calibri" w:cs="Calibri"/>
        </w:rPr>
        <w:t xml:space="preserve">due to </w:t>
      </w:r>
      <w:r w:rsidR="000A1D9C">
        <w:rPr>
          <w:rFonts w:ascii="Calibri" w:eastAsia="Calibri" w:hAnsi="Calibri" w:cs="Calibri"/>
        </w:rPr>
        <w:t xml:space="preserve">surgery </w:t>
      </w:r>
      <w:r w:rsidR="5B056DDB" w:rsidRPr="0092480E">
        <w:rPr>
          <w:rFonts w:ascii="Calibri" w:eastAsia="Calibri" w:hAnsi="Calibri" w:cs="Calibri"/>
        </w:rPr>
        <w:t xml:space="preserve">delay. </w:t>
      </w:r>
      <w:r w:rsidR="00672927">
        <w:rPr>
          <w:rFonts w:ascii="Calibri" w:hAnsi="Calibri" w:cs="Calibri"/>
        </w:rPr>
        <w:t xml:space="preserve">Our approach </w:t>
      </w:r>
      <w:r w:rsidR="00672927">
        <w:rPr>
          <w:rFonts w:ascii="Calibri" w:eastAsiaTheme="minorEastAsia" w:hAnsi="Calibri" w:cs="Calibri"/>
          <w:sz w:val="23"/>
          <w:szCs w:val="23"/>
        </w:rPr>
        <w:t>operationalizes ethical values that are the most appropriate in times of scarcity.</w:t>
      </w:r>
      <w:r w:rsidR="00672927">
        <w:rPr>
          <w:rFonts w:ascii="Calibri" w:eastAsiaTheme="minorEastAsia" w:hAnsi="Calibri" w:cs="Calibri"/>
          <w:sz w:val="23"/>
          <w:szCs w:val="23"/>
        </w:rPr>
        <w:fldChar w:fldCharType="begin" w:fldLock="1"/>
      </w:r>
      <w:r w:rsidR="00672927">
        <w:rPr>
          <w:rFonts w:ascii="Calibri" w:eastAsiaTheme="minorEastAsia" w:hAnsi="Calibri" w:cs="Calibri"/>
          <w:sz w:val="23"/>
          <w:szCs w:val="23"/>
        </w:rPr>
        <w:instrText>ADDIN CSL_CITATION {"citationItems":[{"id":"ITEM-1","itemData":{"DOI":"10.1056/NEJMsb2005114","ISSN":"15334406","PMID":"32202722","author":[{"dropping-particle":"","family":"Emanuel","given":"Ezekiel J.","non-dropping-particle":"","parse-names":false,"suffix":""},{"dropping-particle":"","family":"Persad","given":"Govind","non-dropping-particle":"","parse-names":false,"suffix":""},{"dropping-particle":"","family":"Upshur","given":"Ross","non-dropping-particle":"","parse-names":false,"suffix":""},{"dropping-particle":"","family":"Thome","given":"Beatriz","non-dropping-particle":"","parse-names":false,"suffix":""},{"dropping-particle":"","family":"Parker","given":"Michael","non-dropping-particle":"","parse-names":false,"suffix":""},{"dropping-particle":"","family":"Glickman","given":"Aaron","non-dropping-particle":"","parse-names":false,"suffix":""},{"dropping-particle":"","family":"Zhang","given":"Cathy","non-dropping-particle":"","parse-names":false,"suffix":""},{"dropping-particle":"","family":"Boyle","given":"Connor","non-dropping-particle":"","parse-names":false,"suffix":""},{"dropping-particle":"","family":"Smith","given":"Maxwell","non-dropping-particle":"","parse-names":false,"suffix":""},{"dropping-particle":"","family":"Phillips","given":"James P.","non-dropping-particle":"","parse-names":false,"suffix":""}],"container-title":"The New England journal of medicine","id":"ITEM-1","issued":{"date-parts":[["2020"]]},"note":"No single value is suffience alone to determine which patient should receive scarce resources. \n\nFair allocation requires a multivalue ethiucal framework that can be adapted, depending on the resource and context in question.&amp;quot;\n\n&amp;quot;Priority for limited resources should aim both at saving the most lives and at maximixing imporvements in individuals' post-treatment length of life (26,28, 29)","page":"1-7","title":"Fair Allocation of Scarce Medical Resources in the Time of Covid-19","type":"article-journal"},"uris":["http://www.mendeley.com/documents/?uuid=f2b8e5b0-8a7b-451f-a428-981a538ba935"]}],"mendeley":{"formattedCitation":"&lt;sup&gt;2&lt;/sup&gt;","plainTextFormattedCitation":"2","previouslyFormattedCitation":"&lt;sup&gt;2&lt;/sup&gt;"},"properties":{"noteIndex":0},"schema":"https://github.com/citation-style-language/schema/raw/master/csl-citation.json"}</w:instrText>
      </w:r>
      <w:r w:rsidR="00672927">
        <w:rPr>
          <w:rFonts w:ascii="Calibri" w:eastAsiaTheme="minorEastAsia" w:hAnsi="Calibri" w:cs="Calibri"/>
          <w:sz w:val="23"/>
          <w:szCs w:val="23"/>
        </w:rPr>
        <w:fldChar w:fldCharType="separate"/>
      </w:r>
      <w:r w:rsidR="00672927" w:rsidRPr="00383134">
        <w:rPr>
          <w:rFonts w:ascii="Calibri" w:eastAsiaTheme="minorEastAsia" w:hAnsi="Calibri" w:cs="Calibri"/>
          <w:noProof/>
          <w:sz w:val="23"/>
          <w:szCs w:val="23"/>
          <w:vertAlign w:val="superscript"/>
        </w:rPr>
        <w:t>2</w:t>
      </w:r>
      <w:r w:rsidR="00672927">
        <w:rPr>
          <w:rFonts w:ascii="Calibri" w:eastAsiaTheme="minorEastAsia" w:hAnsi="Calibri" w:cs="Calibri"/>
          <w:sz w:val="23"/>
          <w:szCs w:val="23"/>
        </w:rPr>
        <w:fldChar w:fldCharType="end"/>
      </w:r>
      <w:r w:rsidR="00672927">
        <w:rPr>
          <w:rFonts w:ascii="Calibri" w:eastAsiaTheme="minorEastAsia" w:hAnsi="Calibri" w:cs="Calibri"/>
          <w:sz w:val="23"/>
          <w:szCs w:val="23"/>
        </w:rPr>
        <w:t xml:space="preserve"> </w:t>
      </w:r>
      <w:r w:rsidR="00D8218B">
        <w:rPr>
          <w:rFonts w:ascii="Calibri" w:eastAsia="Calibri" w:hAnsi="Calibri" w:cs="Calibri"/>
        </w:rPr>
        <w:t xml:space="preserve">Available </w:t>
      </w:r>
      <w:r w:rsidR="00E96646">
        <w:rPr>
          <w:rFonts w:ascii="Calibri" w:eastAsia="Calibri" w:hAnsi="Calibri" w:cs="Calibri"/>
        </w:rPr>
        <w:t>evidence suggest</w:t>
      </w:r>
      <w:r w:rsidR="00A57785">
        <w:rPr>
          <w:rFonts w:ascii="Calibri" w:eastAsia="Calibri" w:hAnsi="Calibri" w:cs="Calibri"/>
        </w:rPr>
        <w:t>s</w:t>
      </w:r>
      <w:r w:rsidR="00E96646">
        <w:rPr>
          <w:rFonts w:ascii="Calibri" w:eastAsia="Calibri" w:hAnsi="Calibri" w:cs="Calibri"/>
        </w:rPr>
        <w:t xml:space="preserve"> </w:t>
      </w:r>
      <w:r w:rsidR="5B056DDB" w:rsidRPr="0092480E">
        <w:rPr>
          <w:rFonts w:ascii="Calibri" w:eastAsia="Calibri" w:hAnsi="Calibri" w:cs="Calibri"/>
        </w:rPr>
        <w:t xml:space="preserve">that semi-elective surgeries </w:t>
      </w:r>
      <w:r w:rsidR="00A82D6D">
        <w:rPr>
          <w:rFonts w:ascii="Calibri" w:eastAsia="Calibri" w:hAnsi="Calibri" w:cs="Calibri"/>
        </w:rPr>
        <w:t>can be ra</w:t>
      </w:r>
      <w:r w:rsidR="00833B51">
        <w:rPr>
          <w:rFonts w:ascii="Calibri" w:eastAsia="Calibri" w:hAnsi="Calibri" w:cs="Calibri"/>
        </w:rPr>
        <w:t>n</w:t>
      </w:r>
      <w:r w:rsidR="00A82D6D">
        <w:rPr>
          <w:rFonts w:ascii="Calibri" w:eastAsia="Calibri" w:hAnsi="Calibri" w:cs="Calibri"/>
        </w:rPr>
        <w:t xml:space="preserve">ked </w:t>
      </w:r>
      <w:r w:rsidR="0C7D3454" w:rsidRPr="0092480E">
        <w:rPr>
          <w:rFonts w:ascii="Calibri" w:eastAsia="Calibri" w:hAnsi="Calibri" w:cs="Calibri"/>
        </w:rPr>
        <w:t xml:space="preserve">based on their urgency </w:t>
      </w:r>
      <w:r w:rsidR="5B056DDB" w:rsidRPr="0092480E">
        <w:rPr>
          <w:rFonts w:ascii="Calibri" w:eastAsia="Calibri" w:hAnsi="Calibri" w:cs="Calibri"/>
        </w:rPr>
        <w:t>using a s</w:t>
      </w:r>
      <w:r w:rsidR="391B16D9" w:rsidRPr="0092480E">
        <w:rPr>
          <w:rFonts w:ascii="Calibri" w:eastAsia="Calibri" w:hAnsi="Calibri" w:cs="Calibri"/>
        </w:rPr>
        <w:t xml:space="preserve">imple </w:t>
      </w:r>
      <w:r>
        <w:rPr>
          <w:rFonts w:ascii="Calibri" w:eastAsia="Calibri" w:hAnsi="Calibri" w:cs="Calibri"/>
        </w:rPr>
        <w:t>decision</w:t>
      </w:r>
      <w:r w:rsidR="00E56F28">
        <w:rPr>
          <w:rFonts w:ascii="Calibri" w:eastAsia="Calibri" w:hAnsi="Calibri" w:cs="Calibri"/>
        </w:rPr>
        <w:t xml:space="preserve"> model</w:t>
      </w:r>
      <w:r w:rsidR="391B16D9" w:rsidRPr="0092480E">
        <w:rPr>
          <w:rFonts w:ascii="Calibri" w:eastAsia="Calibri" w:hAnsi="Calibri" w:cs="Calibri"/>
        </w:rPr>
        <w:t>.</w:t>
      </w:r>
      <w:r w:rsidR="00C00721">
        <w:rPr>
          <w:rFonts w:ascii="Calibri" w:eastAsia="Calibri" w:hAnsi="Calibri" w:cs="Calibri"/>
        </w:rPr>
        <w:t xml:space="preserve"> For survival </w:t>
      </w:r>
      <w:r>
        <w:rPr>
          <w:rFonts w:ascii="Calibri" w:eastAsia="Calibri" w:hAnsi="Calibri" w:cs="Calibri"/>
        </w:rPr>
        <w:t>after surgery</w:t>
      </w:r>
      <w:r w:rsidR="00C00721">
        <w:rPr>
          <w:rFonts w:ascii="Calibri" w:eastAsia="Calibri" w:hAnsi="Calibri" w:cs="Calibri"/>
        </w:rPr>
        <w:t xml:space="preserve">, most evidence was based on national registries, while treatment effects were mostly derived from </w:t>
      </w:r>
      <w:r>
        <w:rPr>
          <w:rFonts w:ascii="Calibri" w:eastAsia="Calibri" w:hAnsi="Calibri" w:cs="Calibri"/>
        </w:rPr>
        <w:t>RCTs</w:t>
      </w:r>
      <w:r w:rsidR="00C00721">
        <w:rPr>
          <w:rFonts w:ascii="Calibri" w:eastAsia="Calibri" w:hAnsi="Calibri" w:cs="Calibri"/>
        </w:rPr>
        <w:t xml:space="preserve">. The time until no effect of treatment on survival or </w:t>
      </w:r>
      <w:proofErr w:type="spellStart"/>
      <w:r>
        <w:rPr>
          <w:rFonts w:ascii="Calibri" w:eastAsia="Calibri" w:hAnsi="Calibri" w:cs="Calibri"/>
        </w:rPr>
        <w:t>QoL</w:t>
      </w:r>
      <w:proofErr w:type="spellEnd"/>
      <w:r w:rsidR="00C00721">
        <w:rPr>
          <w:rFonts w:ascii="Calibri" w:eastAsia="Calibri" w:hAnsi="Calibri" w:cs="Calibri"/>
        </w:rPr>
        <w:t xml:space="preserve">, however, was most often class </w:t>
      </w:r>
      <w:proofErr w:type="spellStart"/>
      <w:r w:rsidR="00C00721">
        <w:rPr>
          <w:rFonts w:ascii="Calibri" w:eastAsia="Calibri" w:hAnsi="Calibri" w:cs="Calibri"/>
        </w:rPr>
        <w:t>IIb</w:t>
      </w:r>
      <w:proofErr w:type="spellEnd"/>
      <w:r w:rsidR="00C00721">
        <w:rPr>
          <w:rFonts w:ascii="Calibri" w:eastAsia="Calibri" w:hAnsi="Calibri" w:cs="Calibri"/>
        </w:rPr>
        <w:t>/III evidence.</w:t>
      </w:r>
      <w:r w:rsidR="391B16D9" w:rsidRPr="0092480E">
        <w:rPr>
          <w:rFonts w:ascii="Calibri" w:eastAsia="Calibri" w:hAnsi="Calibri" w:cs="Calibri"/>
        </w:rPr>
        <w:t xml:space="preserve"> </w:t>
      </w:r>
    </w:p>
    <w:p w14:paraId="4A09260E" w14:textId="77777777" w:rsidR="00251ED2" w:rsidRDefault="00251ED2" w:rsidP="00153762">
      <w:pPr>
        <w:spacing w:line="276" w:lineRule="auto"/>
        <w:rPr>
          <w:rFonts w:ascii="Calibri" w:eastAsia="Calibri" w:hAnsi="Calibri" w:cs="Calibri"/>
        </w:rPr>
      </w:pPr>
    </w:p>
    <w:p w14:paraId="7D9C96BF" w14:textId="09EFA7E8" w:rsidR="00384F89" w:rsidRDefault="00251ED2" w:rsidP="00153762">
      <w:pPr>
        <w:spacing w:line="276" w:lineRule="auto"/>
        <w:rPr>
          <w:rFonts w:ascii="Calibri" w:eastAsia="Calibri" w:hAnsi="Calibri" w:cs="Calibri"/>
        </w:rPr>
      </w:pPr>
      <w:r>
        <w:rPr>
          <w:rFonts w:ascii="Calibri" w:eastAsia="Calibri" w:hAnsi="Calibri" w:cs="Calibri"/>
        </w:rPr>
        <w:t>W</w:t>
      </w:r>
      <w:r w:rsidR="7092D093" w:rsidRPr="0092480E">
        <w:rPr>
          <w:rFonts w:ascii="Calibri" w:eastAsia="Calibri" w:hAnsi="Calibri" w:cs="Calibri"/>
        </w:rPr>
        <w:t xml:space="preserve">e found that </w:t>
      </w:r>
      <w:r w:rsidR="001D4731">
        <w:rPr>
          <w:rFonts w:ascii="Calibri" w:eastAsia="Calibri" w:hAnsi="Calibri" w:cs="Calibri"/>
        </w:rPr>
        <w:t xml:space="preserve">among the </w:t>
      </w:r>
      <w:r w:rsidR="00905441">
        <w:rPr>
          <w:rFonts w:ascii="Calibri" w:eastAsia="Calibri" w:hAnsi="Calibri" w:cs="Calibri"/>
        </w:rPr>
        <w:t>43</w:t>
      </w:r>
      <w:r w:rsidR="00F435BA">
        <w:rPr>
          <w:rFonts w:ascii="Calibri" w:eastAsia="Calibri" w:hAnsi="Calibri" w:cs="Calibri"/>
        </w:rPr>
        <w:t xml:space="preserve"> </w:t>
      </w:r>
      <w:r w:rsidR="001D4731">
        <w:rPr>
          <w:rFonts w:ascii="Calibri" w:eastAsia="Calibri" w:hAnsi="Calibri" w:cs="Calibri"/>
        </w:rPr>
        <w:t xml:space="preserve">surgeries analyzed, </w:t>
      </w:r>
      <w:r w:rsidR="00905441">
        <w:rPr>
          <w:rFonts w:ascii="Calibri" w:eastAsia="Calibri" w:hAnsi="Calibri" w:cs="Calibri"/>
        </w:rPr>
        <w:t>bypass surgery for Fontaine III/IV peripheral arterial disease</w:t>
      </w:r>
      <w:r w:rsidR="00840378">
        <w:rPr>
          <w:rFonts w:ascii="Calibri" w:eastAsia="Calibri" w:hAnsi="Calibri" w:cs="Calibri"/>
        </w:rPr>
        <w:t xml:space="preserve"> and </w:t>
      </w:r>
      <w:proofErr w:type="spellStart"/>
      <w:r w:rsidR="00905441">
        <w:rPr>
          <w:rFonts w:ascii="Calibri" w:eastAsia="Calibri" w:hAnsi="Calibri" w:cs="Calibri"/>
        </w:rPr>
        <w:t>transaortic</w:t>
      </w:r>
      <w:proofErr w:type="spellEnd"/>
      <w:r w:rsidR="00905441">
        <w:rPr>
          <w:rFonts w:ascii="Calibri" w:eastAsia="Calibri" w:hAnsi="Calibri" w:cs="Calibri"/>
        </w:rPr>
        <w:t xml:space="preserve"> valve implantation</w:t>
      </w:r>
      <w:r w:rsidR="7092D093" w:rsidRPr="0092480E">
        <w:rPr>
          <w:rFonts w:ascii="Calibri" w:eastAsia="Calibri" w:hAnsi="Calibri" w:cs="Calibri"/>
        </w:rPr>
        <w:t xml:space="preserve"> were the most urgent </w:t>
      </w:r>
      <w:r w:rsidR="00F727B4">
        <w:rPr>
          <w:rFonts w:ascii="Calibri" w:eastAsia="Calibri" w:hAnsi="Calibri" w:cs="Calibri"/>
        </w:rPr>
        <w:t>surgeries</w:t>
      </w:r>
      <w:r w:rsidR="7092D093" w:rsidRPr="0092480E">
        <w:rPr>
          <w:rFonts w:ascii="Calibri" w:eastAsia="Calibri" w:hAnsi="Calibri" w:cs="Calibri"/>
        </w:rPr>
        <w:t xml:space="preserve">. Less urgent </w:t>
      </w:r>
      <w:r w:rsidR="00F727B4">
        <w:rPr>
          <w:rFonts w:ascii="Calibri" w:eastAsia="Calibri" w:hAnsi="Calibri" w:cs="Calibri"/>
        </w:rPr>
        <w:t>surgeries</w:t>
      </w:r>
      <w:r w:rsidR="04A6D1B8" w:rsidRPr="0092480E">
        <w:rPr>
          <w:rFonts w:ascii="Calibri" w:eastAsia="Calibri" w:hAnsi="Calibri" w:cs="Calibri"/>
        </w:rPr>
        <w:t xml:space="preserve"> were </w:t>
      </w:r>
      <w:r w:rsidR="00F33358">
        <w:rPr>
          <w:rFonts w:ascii="Calibri" w:eastAsia="Calibri" w:hAnsi="Calibri" w:cs="Calibri"/>
        </w:rPr>
        <w:t xml:space="preserve">installment </w:t>
      </w:r>
      <w:r w:rsidR="002208A9" w:rsidRPr="0092480E">
        <w:rPr>
          <w:rFonts w:ascii="Calibri" w:hAnsi="Calibri" w:cs="Calibri"/>
        </w:rPr>
        <w:t>of a shunt for dialysis</w:t>
      </w:r>
      <w:r w:rsidR="00840378">
        <w:rPr>
          <w:rFonts w:ascii="Calibri" w:hAnsi="Calibri" w:cs="Calibri"/>
        </w:rPr>
        <w:t xml:space="preserve"> and</w:t>
      </w:r>
      <w:r w:rsidR="00840378" w:rsidRPr="0092480E">
        <w:rPr>
          <w:rFonts w:ascii="Calibri" w:hAnsi="Calibri" w:cs="Calibri"/>
        </w:rPr>
        <w:t xml:space="preserve"> </w:t>
      </w:r>
      <w:r w:rsidR="002208A9" w:rsidRPr="0092480E">
        <w:rPr>
          <w:rFonts w:ascii="Calibri" w:hAnsi="Calibri" w:cs="Calibri"/>
        </w:rPr>
        <w:t>resection of thyroid cancer</w:t>
      </w:r>
      <w:r w:rsidR="04A6D1B8" w:rsidRPr="0092480E">
        <w:rPr>
          <w:rFonts w:ascii="Calibri" w:eastAsia="Calibri" w:hAnsi="Calibri" w:cs="Calibri"/>
        </w:rPr>
        <w:t xml:space="preserve">. </w:t>
      </w:r>
      <w:r w:rsidR="001D4731">
        <w:rPr>
          <w:rFonts w:ascii="Calibri" w:eastAsia="Calibri" w:hAnsi="Calibri" w:cs="Calibri"/>
        </w:rPr>
        <w:t>L</w:t>
      </w:r>
      <w:r w:rsidR="2DD3D968" w:rsidRPr="0092480E">
        <w:rPr>
          <w:rFonts w:ascii="Calibri" w:eastAsia="Calibri" w:hAnsi="Calibri" w:cs="Calibri"/>
        </w:rPr>
        <w:t xml:space="preserve">iver transplantation </w:t>
      </w:r>
      <w:r w:rsidR="000A1D9C">
        <w:rPr>
          <w:rFonts w:ascii="Calibri" w:eastAsia="Calibri" w:hAnsi="Calibri" w:cs="Calibri"/>
        </w:rPr>
        <w:t>show</w:t>
      </w:r>
      <w:r w:rsidR="00397FFE">
        <w:rPr>
          <w:rFonts w:ascii="Calibri" w:eastAsia="Calibri" w:hAnsi="Calibri" w:cs="Calibri"/>
        </w:rPr>
        <w:t>s</w:t>
      </w:r>
      <w:r w:rsidR="000A1D9C">
        <w:rPr>
          <w:rFonts w:ascii="Calibri" w:eastAsia="Calibri" w:hAnsi="Calibri" w:cs="Calibri"/>
        </w:rPr>
        <w:t xml:space="preserve"> to be a</w:t>
      </w:r>
      <w:r w:rsidR="001D4731">
        <w:rPr>
          <w:rFonts w:ascii="Calibri" w:eastAsia="Calibri" w:hAnsi="Calibri" w:cs="Calibri"/>
        </w:rPr>
        <w:t xml:space="preserve"> </w:t>
      </w:r>
      <w:r w:rsidR="00DD4B8A" w:rsidRPr="0092480E">
        <w:rPr>
          <w:rFonts w:ascii="Calibri" w:eastAsia="Calibri" w:hAnsi="Calibri" w:cs="Calibri"/>
        </w:rPr>
        <w:t xml:space="preserve">relatively </w:t>
      </w:r>
      <w:r w:rsidR="2DD3D968" w:rsidRPr="0092480E">
        <w:rPr>
          <w:rFonts w:ascii="Calibri" w:eastAsia="Calibri" w:hAnsi="Calibri" w:cs="Calibri"/>
        </w:rPr>
        <w:t xml:space="preserve">urgent </w:t>
      </w:r>
      <w:r w:rsidR="00F727B4">
        <w:rPr>
          <w:rFonts w:ascii="Calibri" w:eastAsia="Calibri" w:hAnsi="Calibri" w:cs="Calibri"/>
        </w:rPr>
        <w:t>surgery</w:t>
      </w:r>
      <w:r w:rsidR="001D4731">
        <w:rPr>
          <w:rFonts w:ascii="Calibri" w:eastAsia="Calibri" w:hAnsi="Calibri" w:cs="Calibri"/>
        </w:rPr>
        <w:t xml:space="preserve"> but </w:t>
      </w:r>
      <w:r w:rsidR="00397FFE">
        <w:rPr>
          <w:rFonts w:ascii="Calibri" w:eastAsia="Calibri" w:hAnsi="Calibri" w:cs="Calibri"/>
        </w:rPr>
        <w:t>requires</w:t>
      </w:r>
      <w:r w:rsidR="02486EF6" w:rsidRPr="0092480E">
        <w:rPr>
          <w:rFonts w:ascii="Calibri" w:eastAsia="Calibri" w:hAnsi="Calibri" w:cs="Calibri"/>
        </w:rPr>
        <w:t xml:space="preserve"> </w:t>
      </w:r>
      <w:r w:rsidR="13DAF949" w:rsidRPr="0092480E">
        <w:rPr>
          <w:rFonts w:ascii="Calibri" w:eastAsia="Calibri" w:hAnsi="Calibri" w:cs="Calibri"/>
        </w:rPr>
        <w:t>a</w:t>
      </w:r>
      <w:r w:rsidR="38FB2CB2" w:rsidRPr="0092480E">
        <w:rPr>
          <w:rFonts w:ascii="Calibri" w:eastAsia="Calibri" w:hAnsi="Calibri" w:cs="Calibri"/>
        </w:rPr>
        <w:t>n exceptional</w:t>
      </w:r>
      <w:r w:rsidR="288EB48A" w:rsidRPr="0092480E">
        <w:rPr>
          <w:rFonts w:ascii="Calibri" w:eastAsia="Calibri" w:hAnsi="Calibri" w:cs="Calibri"/>
        </w:rPr>
        <w:t>ly</w:t>
      </w:r>
      <w:r w:rsidR="13DAF949" w:rsidRPr="0092480E">
        <w:rPr>
          <w:rFonts w:ascii="Calibri" w:eastAsia="Calibri" w:hAnsi="Calibri" w:cs="Calibri"/>
        </w:rPr>
        <w:t xml:space="preserve"> long surgery time</w:t>
      </w:r>
      <w:r w:rsidR="00D56E22">
        <w:rPr>
          <w:rFonts w:ascii="Calibri" w:eastAsia="Calibri" w:hAnsi="Calibri" w:cs="Calibri"/>
        </w:rPr>
        <w:t xml:space="preserve">. </w:t>
      </w:r>
      <w:r w:rsidR="00397FFE">
        <w:rPr>
          <w:rFonts w:ascii="Calibri" w:eastAsia="Calibri" w:hAnsi="Calibri" w:cs="Calibri"/>
        </w:rPr>
        <w:t>In times of scar</w:t>
      </w:r>
      <w:r w:rsidR="00833B51">
        <w:rPr>
          <w:rFonts w:ascii="Calibri" w:eastAsia="Calibri" w:hAnsi="Calibri" w:cs="Calibri"/>
        </w:rPr>
        <w:t>c</w:t>
      </w:r>
      <w:r w:rsidR="00397FFE">
        <w:rPr>
          <w:rFonts w:ascii="Calibri" w:eastAsia="Calibri" w:hAnsi="Calibri" w:cs="Calibri"/>
        </w:rPr>
        <w:t xml:space="preserve">e </w:t>
      </w:r>
      <w:r w:rsidR="00C86483">
        <w:rPr>
          <w:rFonts w:ascii="Calibri" w:eastAsia="Calibri" w:hAnsi="Calibri" w:cs="Calibri"/>
        </w:rPr>
        <w:t>OR-capacity</w:t>
      </w:r>
      <w:r w:rsidR="003B69E1">
        <w:rPr>
          <w:rFonts w:ascii="Calibri" w:eastAsia="Calibri" w:hAnsi="Calibri" w:cs="Calibri"/>
        </w:rPr>
        <w:t>,</w:t>
      </w:r>
      <w:r w:rsidR="00397FFE">
        <w:rPr>
          <w:rFonts w:ascii="Calibri" w:eastAsia="Calibri" w:hAnsi="Calibri" w:cs="Calibri"/>
        </w:rPr>
        <w:t xml:space="preserve"> this surgery </w:t>
      </w:r>
      <w:r w:rsidR="003B69E1">
        <w:rPr>
          <w:rFonts w:ascii="Calibri" w:eastAsia="Calibri" w:hAnsi="Calibri" w:cs="Calibri"/>
        </w:rPr>
        <w:t xml:space="preserve">is </w:t>
      </w:r>
      <w:r w:rsidR="00397FFE">
        <w:rPr>
          <w:rFonts w:ascii="Calibri" w:eastAsia="Calibri" w:hAnsi="Calibri" w:cs="Calibri"/>
        </w:rPr>
        <w:t xml:space="preserve">less efficient </w:t>
      </w:r>
      <w:r w:rsidR="00D56E22">
        <w:rPr>
          <w:rFonts w:ascii="Calibri" w:eastAsia="Calibri" w:hAnsi="Calibri" w:cs="Calibri"/>
        </w:rPr>
        <w:t>in the prevention of QALY loss</w:t>
      </w:r>
      <w:r w:rsidR="00397FFE">
        <w:rPr>
          <w:rFonts w:ascii="Calibri" w:eastAsia="Calibri" w:hAnsi="Calibri" w:cs="Calibri"/>
        </w:rPr>
        <w:t xml:space="preserve">.  </w:t>
      </w:r>
    </w:p>
    <w:p w14:paraId="72858D41" w14:textId="77777777" w:rsidR="00952B7B" w:rsidRDefault="00952B7B" w:rsidP="00153762">
      <w:pPr>
        <w:spacing w:line="276" w:lineRule="auto"/>
        <w:rPr>
          <w:rFonts w:ascii="Calibri" w:eastAsia="Calibri" w:hAnsi="Calibri" w:cs="Calibri"/>
        </w:rPr>
      </w:pPr>
    </w:p>
    <w:p w14:paraId="26B38486" w14:textId="732CA448" w:rsidR="0015520D" w:rsidRPr="00B50002" w:rsidRDefault="00793D96" w:rsidP="00153762">
      <w:pPr>
        <w:spacing w:line="276" w:lineRule="auto"/>
        <w:rPr>
          <w:rFonts w:ascii="Calibri" w:hAnsi="Calibri" w:cs="Calibri"/>
          <w:highlight w:val="yellow"/>
        </w:rPr>
      </w:pPr>
      <w:r>
        <w:rPr>
          <w:rFonts w:ascii="Calibri" w:eastAsia="Calibri" w:hAnsi="Calibri" w:cs="Calibri"/>
          <w:lang w:val="en-GB"/>
        </w:rPr>
        <w:t xml:space="preserve">Interestingly, the ranking of urgency </w:t>
      </w:r>
      <w:r w:rsidR="00687555">
        <w:rPr>
          <w:rFonts w:ascii="Calibri" w:eastAsia="Calibri" w:hAnsi="Calibri" w:cs="Calibri"/>
          <w:lang w:val="en-GB"/>
        </w:rPr>
        <w:t>is</w:t>
      </w:r>
      <w:r w:rsidR="0059528B" w:rsidRPr="0059528B">
        <w:rPr>
          <w:rFonts w:ascii="Calibri" w:eastAsia="Calibri" w:hAnsi="Calibri" w:cs="Calibri"/>
          <w:lang w:val="en-GB"/>
        </w:rPr>
        <w:t xml:space="preserve"> primarily driven by </w:t>
      </w:r>
      <w:r w:rsidR="004A5E8C" w:rsidRPr="0059528B">
        <w:rPr>
          <w:rFonts w:ascii="Calibri" w:eastAsia="Calibri" w:hAnsi="Calibri" w:cs="Calibri"/>
          <w:lang w:val="en-GB"/>
        </w:rPr>
        <w:t xml:space="preserve">the gain in </w:t>
      </w:r>
      <w:r w:rsidR="00146376">
        <w:rPr>
          <w:rFonts w:ascii="Calibri" w:eastAsia="Calibri" w:hAnsi="Calibri" w:cs="Calibri"/>
          <w:lang w:val="en-GB"/>
        </w:rPr>
        <w:t>LY</w:t>
      </w:r>
      <w:r w:rsidR="004A5E8C" w:rsidRPr="0059528B">
        <w:rPr>
          <w:rFonts w:ascii="Calibri" w:eastAsia="Calibri" w:hAnsi="Calibri" w:cs="Calibri"/>
          <w:lang w:val="en-GB"/>
        </w:rPr>
        <w:t xml:space="preserve"> associated with </w:t>
      </w:r>
      <w:r w:rsidR="004A5E8C">
        <w:rPr>
          <w:rFonts w:ascii="Calibri" w:eastAsia="Calibri" w:hAnsi="Calibri" w:cs="Calibri"/>
          <w:lang w:val="en-GB"/>
        </w:rPr>
        <w:t>surgery</w:t>
      </w:r>
      <w:r w:rsidR="000925C2">
        <w:rPr>
          <w:rFonts w:ascii="Calibri" w:eastAsia="Calibri" w:hAnsi="Calibri" w:cs="Calibri"/>
          <w:lang w:val="en-GB"/>
        </w:rPr>
        <w:t>:</w:t>
      </w:r>
      <w:r w:rsidR="0059528B" w:rsidRPr="0059528B">
        <w:rPr>
          <w:rFonts w:ascii="Calibri" w:eastAsia="Calibri" w:hAnsi="Calibri" w:cs="Calibri"/>
          <w:lang w:val="en-GB"/>
        </w:rPr>
        <w:t xml:space="preserve"> </w:t>
      </w:r>
      <w:r w:rsidR="005975DE">
        <w:rPr>
          <w:rFonts w:ascii="Calibri" w:eastAsia="Calibri" w:hAnsi="Calibri" w:cs="Calibri"/>
          <w:lang w:val="en-GB"/>
        </w:rPr>
        <w:t>S</w:t>
      </w:r>
      <w:r w:rsidR="00687555">
        <w:rPr>
          <w:rFonts w:ascii="Calibri" w:eastAsia="Calibri" w:hAnsi="Calibri" w:cs="Calibri"/>
          <w:lang w:val="en-GB"/>
        </w:rPr>
        <w:t xml:space="preserve">urgeries </w:t>
      </w:r>
      <w:r w:rsidR="0059528B" w:rsidRPr="0059528B">
        <w:rPr>
          <w:rFonts w:ascii="Calibri" w:eastAsia="Calibri" w:hAnsi="Calibri" w:cs="Calibri"/>
          <w:lang w:val="en-GB"/>
        </w:rPr>
        <w:t xml:space="preserve">that </w:t>
      </w:r>
      <w:r w:rsidR="00687555">
        <w:rPr>
          <w:rFonts w:ascii="Calibri" w:eastAsia="Calibri" w:hAnsi="Calibri" w:cs="Calibri"/>
          <w:lang w:val="en-GB"/>
        </w:rPr>
        <w:t xml:space="preserve">are </w:t>
      </w:r>
      <w:r w:rsidR="0059528B" w:rsidRPr="0059528B">
        <w:rPr>
          <w:rFonts w:ascii="Calibri" w:eastAsia="Calibri" w:hAnsi="Calibri" w:cs="Calibri"/>
          <w:lang w:val="en-GB"/>
        </w:rPr>
        <w:t xml:space="preserve">associated with substantial gain in </w:t>
      </w:r>
      <w:r w:rsidR="00146376">
        <w:rPr>
          <w:rFonts w:ascii="Calibri" w:eastAsia="Calibri" w:hAnsi="Calibri" w:cs="Calibri"/>
          <w:lang w:val="en-GB"/>
        </w:rPr>
        <w:t>LY</w:t>
      </w:r>
      <w:r>
        <w:rPr>
          <w:rFonts w:ascii="Calibri" w:eastAsia="Calibri" w:hAnsi="Calibri" w:cs="Calibri"/>
          <w:lang w:val="en-GB"/>
        </w:rPr>
        <w:t xml:space="preserve"> (e.g. </w:t>
      </w:r>
      <w:r w:rsidR="009E22E4">
        <w:rPr>
          <w:rFonts w:ascii="Calibri" w:eastAsia="Calibri" w:hAnsi="Calibri" w:cs="Calibri"/>
          <w:lang w:val="en-GB"/>
        </w:rPr>
        <w:t>mitral valve replacement</w:t>
      </w:r>
      <w:r>
        <w:rPr>
          <w:rFonts w:ascii="Calibri" w:eastAsia="Calibri" w:hAnsi="Calibri" w:cs="Calibri"/>
          <w:lang w:val="en-GB"/>
        </w:rPr>
        <w:t>)</w:t>
      </w:r>
      <w:r w:rsidR="0059528B" w:rsidRPr="0059528B">
        <w:rPr>
          <w:rFonts w:ascii="Calibri" w:eastAsia="Calibri" w:hAnsi="Calibri" w:cs="Calibri"/>
          <w:lang w:val="en-GB"/>
        </w:rPr>
        <w:t xml:space="preserve">, also </w:t>
      </w:r>
      <w:r w:rsidR="000B3CED">
        <w:rPr>
          <w:rFonts w:ascii="Calibri" w:eastAsia="Calibri" w:hAnsi="Calibri" w:cs="Calibri"/>
          <w:lang w:val="en-GB"/>
        </w:rPr>
        <w:t>lose more QALYs per month delay</w:t>
      </w:r>
      <w:r w:rsidR="00687555">
        <w:rPr>
          <w:rFonts w:ascii="Calibri" w:eastAsia="Calibri" w:hAnsi="Calibri" w:cs="Calibri"/>
          <w:lang w:val="en-GB"/>
        </w:rPr>
        <w:t xml:space="preserve"> than surgeries that are associated with no gain in </w:t>
      </w:r>
      <w:r w:rsidR="00146376">
        <w:rPr>
          <w:rFonts w:ascii="Calibri" w:eastAsia="Calibri" w:hAnsi="Calibri" w:cs="Calibri"/>
          <w:lang w:val="en-GB"/>
        </w:rPr>
        <w:t>LY</w:t>
      </w:r>
      <w:r w:rsidR="00687555">
        <w:rPr>
          <w:rFonts w:ascii="Calibri" w:eastAsia="Calibri" w:hAnsi="Calibri" w:cs="Calibri"/>
          <w:lang w:val="en-GB"/>
        </w:rPr>
        <w:t xml:space="preserve"> (e.g. creation of a shunt for </w:t>
      </w:r>
      <w:proofErr w:type="spellStart"/>
      <w:r w:rsidR="00687555">
        <w:rPr>
          <w:rFonts w:ascii="Calibri" w:eastAsia="Calibri" w:hAnsi="Calibri" w:cs="Calibri"/>
          <w:lang w:val="en-GB"/>
        </w:rPr>
        <w:t>hemodialysis</w:t>
      </w:r>
      <w:proofErr w:type="spellEnd"/>
      <w:r w:rsidR="00687555">
        <w:rPr>
          <w:rFonts w:ascii="Calibri" w:eastAsia="Calibri" w:hAnsi="Calibri" w:cs="Calibri"/>
          <w:lang w:val="en-GB"/>
        </w:rPr>
        <w:t>)</w:t>
      </w:r>
      <w:r w:rsidR="0059528B" w:rsidRPr="0059528B">
        <w:rPr>
          <w:rFonts w:ascii="Calibri" w:eastAsia="Calibri" w:hAnsi="Calibri" w:cs="Calibri"/>
          <w:lang w:val="en-GB"/>
        </w:rPr>
        <w:t>.</w:t>
      </w:r>
      <w:r w:rsidR="00C56785">
        <w:rPr>
          <w:rFonts w:ascii="Calibri" w:eastAsia="Calibri" w:hAnsi="Calibri" w:cs="Calibri"/>
          <w:lang w:val="en-GB"/>
        </w:rPr>
        <w:t xml:space="preserve"> </w:t>
      </w:r>
      <w:r w:rsidR="000B3CED">
        <w:rPr>
          <w:rFonts w:ascii="Calibri" w:eastAsia="Calibri" w:hAnsi="Calibri" w:cs="Calibri"/>
          <w:lang w:val="en-GB"/>
        </w:rPr>
        <w:t xml:space="preserve">The larger the total health benefit associated with surgery, the more </w:t>
      </w:r>
      <w:r w:rsidR="00833B51">
        <w:rPr>
          <w:rFonts w:ascii="Calibri" w:eastAsia="Calibri" w:hAnsi="Calibri" w:cs="Calibri"/>
          <w:lang w:val="en-GB"/>
        </w:rPr>
        <w:t xml:space="preserve">health </w:t>
      </w:r>
      <w:r w:rsidR="000B3CED">
        <w:rPr>
          <w:rFonts w:ascii="Calibri" w:eastAsia="Calibri" w:hAnsi="Calibri" w:cs="Calibri"/>
          <w:lang w:val="en-GB"/>
        </w:rPr>
        <w:t>can potentially be lost by postponing</w:t>
      </w:r>
      <w:r w:rsidR="00833B51">
        <w:rPr>
          <w:rFonts w:ascii="Calibri" w:eastAsia="Calibri" w:hAnsi="Calibri" w:cs="Calibri"/>
          <w:lang w:val="en-GB"/>
        </w:rPr>
        <w:t xml:space="preserve"> surgery</w:t>
      </w:r>
      <w:r w:rsidR="000B3CED">
        <w:rPr>
          <w:rFonts w:ascii="Calibri" w:eastAsia="Calibri" w:hAnsi="Calibri" w:cs="Calibri"/>
          <w:lang w:val="en-GB"/>
        </w:rPr>
        <w:t>.</w:t>
      </w:r>
    </w:p>
    <w:p w14:paraId="56A03D60" w14:textId="77777777" w:rsidR="00B44D15" w:rsidRPr="00C12402" w:rsidRDefault="00B44D15" w:rsidP="00153762">
      <w:pPr>
        <w:spacing w:line="276" w:lineRule="auto"/>
        <w:rPr>
          <w:rFonts w:ascii="Calibri" w:eastAsia="Calibri" w:hAnsi="Calibri" w:cs="Calibri"/>
        </w:rPr>
      </w:pPr>
    </w:p>
    <w:p w14:paraId="4B9B240C" w14:textId="3DDC33AA" w:rsidR="001D4731" w:rsidRPr="001968CB" w:rsidRDefault="00782CE0" w:rsidP="00153762">
      <w:pPr>
        <w:spacing w:line="276" w:lineRule="auto"/>
        <w:rPr>
          <w:rFonts w:ascii="Calibri" w:eastAsia="Calibri" w:hAnsi="Calibri" w:cs="Calibri"/>
          <w:strike/>
          <w:lang w:val="en-GB"/>
        </w:rPr>
      </w:pPr>
      <w:r>
        <w:rPr>
          <w:rFonts w:ascii="Calibri" w:eastAsia="Calibri" w:hAnsi="Calibri" w:cs="Calibri"/>
          <w:lang w:val="en-GB"/>
        </w:rPr>
        <w:t>To optimize OR triage, o</w:t>
      </w:r>
      <w:r w:rsidR="00685EEA" w:rsidRPr="00685EEA">
        <w:rPr>
          <w:rFonts w:ascii="Calibri" w:eastAsia="Calibri" w:hAnsi="Calibri" w:cs="Calibri"/>
          <w:lang w:val="en-GB"/>
        </w:rPr>
        <w:t>ur metric for urgency should be weighed ag</w:t>
      </w:r>
      <w:r w:rsidR="00685EEA">
        <w:rPr>
          <w:rFonts w:ascii="Calibri" w:eastAsia="Calibri" w:hAnsi="Calibri" w:cs="Calibri"/>
          <w:lang w:val="en-GB"/>
        </w:rPr>
        <w:t xml:space="preserve">ainst </w:t>
      </w:r>
      <w:r>
        <w:rPr>
          <w:rFonts w:ascii="Calibri" w:eastAsia="Calibri" w:hAnsi="Calibri" w:cs="Calibri"/>
          <w:lang w:val="en-GB"/>
        </w:rPr>
        <w:t>capacity</w:t>
      </w:r>
      <w:r w:rsidR="000925C2">
        <w:rPr>
          <w:rFonts w:ascii="Calibri" w:eastAsia="Calibri" w:hAnsi="Calibri" w:cs="Calibri"/>
          <w:lang w:val="en-GB"/>
        </w:rPr>
        <w:t xml:space="preserve"> indicators</w:t>
      </w:r>
      <w:r w:rsidR="00277B96">
        <w:rPr>
          <w:rFonts w:ascii="Calibri" w:eastAsia="Calibri" w:hAnsi="Calibri" w:cs="Calibri"/>
          <w:lang w:val="en-GB"/>
        </w:rPr>
        <w:t xml:space="preserve">. </w:t>
      </w:r>
      <w:r w:rsidR="00E56F28">
        <w:rPr>
          <w:rFonts w:ascii="Calibri" w:eastAsia="Calibri" w:hAnsi="Calibri" w:cs="Calibri"/>
          <w:lang w:val="en-GB"/>
        </w:rPr>
        <w:t xml:space="preserve">This is </w:t>
      </w:r>
      <w:r w:rsidR="00186C9D">
        <w:rPr>
          <w:rFonts w:ascii="Calibri" w:eastAsia="Calibri" w:hAnsi="Calibri" w:cs="Calibri"/>
          <w:lang w:val="en-GB"/>
        </w:rPr>
        <w:t xml:space="preserve">effectively </w:t>
      </w:r>
      <w:r w:rsidR="00E56F28">
        <w:rPr>
          <w:rFonts w:ascii="Calibri" w:eastAsia="Calibri" w:hAnsi="Calibri" w:cs="Calibri"/>
          <w:lang w:val="en-GB"/>
        </w:rPr>
        <w:t>a cost-effectiveness analysis, where resource constraints</w:t>
      </w:r>
      <w:r w:rsidR="00277B96">
        <w:rPr>
          <w:rFonts w:ascii="Calibri" w:eastAsia="Calibri" w:hAnsi="Calibri" w:cs="Calibri"/>
          <w:lang w:val="en-GB"/>
        </w:rPr>
        <w:t xml:space="preserve"> </w:t>
      </w:r>
      <w:r w:rsidR="00E56F28">
        <w:rPr>
          <w:rFonts w:ascii="Calibri" w:eastAsia="Calibri" w:hAnsi="Calibri" w:cs="Calibri"/>
          <w:lang w:val="en-GB"/>
        </w:rPr>
        <w:t xml:space="preserve">represent </w:t>
      </w:r>
      <w:r w:rsidR="00685EEA">
        <w:rPr>
          <w:rFonts w:ascii="Calibri" w:eastAsia="Calibri" w:hAnsi="Calibri" w:cs="Calibri"/>
          <w:lang w:val="en-GB"/>
        </w:rPr>
        <w:t xml:space="preserve">costs. For the scenario where OR-capacity is the </w:t>
      </w:r>
      <w:r w:rsidR="00833B51">
        <w:rPr>
          <w:rFonts w:ascii="Calibri" w:eastAsia="Calibri" w:hAnsi="Calibri" w:cs="Calibri"/>
          <w:lang w:val="en-GB"/>
        </w:rPr>
        <w:t>most scarce in terms of</w:t>
      </w:r>
      <w:r w:rsidR="008439A1">
        <w:rPr>
          <w:rFonts w:ascii="Calibri" w:eastAsia="Calibri" w:hAnsi="Calibri" w:cs="Calibri"/>
          <w:lang w:val="en-GB"/>
        </w:rPr>
        <w:t xml:space="preserve"> hospital capacity</w:t>
      </w:r>
      <w:r w:rsidR="00685EEA">
        <w:rPr>
          <w:rFonts w:ascii="Calibri" w:eastAsia="Calibri" w:hAnsi="Calibri" w:cs="Calibri"/>
          <w:lang w:val="en-GB"/>
        </w:rPr>
        <w:t xml:space="preserve">, </w:t>
      </w:r>
      <w:r w:rsidR="00BB4C93">
        <w:rPr>
          <w:rFonts w:ascii="Calibri" w:eastAsia="Calibri" w:hAnsi="Calibri" w:cs="Calibri"/>
          <w:lang w:val="en-GB"/>
        </w:rPr>
        <w:t xml:space="preserve">urgency can be plotted against </w:t>
      </w:r>
      <w:r w:rsidR="00685EEA">
        <w:rPr>
          <w:rFonts w:ascii="Calibri" w:eastAsia="Calibri" w:hAnsi="Calibri" w:cs="Calibri"/>
          <w:lang w:val="en-GB"/>
        </w:rPr>
        <w:t xml:space="preserve">surgery time. This simple method revealed that </w:t>
      </w:r>
      <w:r w:rsidR="000925C2">
        <w:rPr>
          <w:rFonts w:ascii="Calibri" w:eastAsia="Calibri" w:hAnsi="Calibri" w:cs="Calibri"/>
          <w:lang w:val="en-GB"/>
        </w:rPr>
        <w:t xml:space="preserve">repairing </w:t>
      </w:r>
      <w:r w:rsidR="000925C2" w:rsidRPr="004275E2">
        <w:rPr>
          <w:rFonts w:ascii="Calibri" w:hAnsi="Calibri" w:cs="Calibri"/>
        </w:rPr>
        <w:t>atrial septum defects, pacemaker implantations, resection of mild larynx carcinoma, and valve replacements</w:t>
      </w:r>
      <w:r w:rsidR="00685EEA">
        <w:rPr>
          <w:rFonts w:ascii="Calibri" w:eastAsia="Calibri" w:hAnsi="Calibri" w:cs="Calibri"/>
          <w:lang w:val="en-GB"/>
        </w:rPr>
        <w:t xml:space="preserve"> are the </w:t>
      </w:r>
      <w:r w:rsidR="00BB4C93">
        <w:rPr>
          <w:rFonts w:ascii="Calibri" w:eastAsia="Calibri" w:hAnsi="Calibri" w:cs="Calibri"/>
          <w:lang w:val="en-GB"/>
        </w:rPr>
        <w:t xml:space="preserve">most efficient </w:t>
      </w:r>
      <w:r w:rsidR="00685EEA">
        <w:rPr>
          <w:rFonts w:ascii="Calibri" w:eastAsia="Calibri" w:hAnsi="Calibri" w:cs="Calibri"/>
          <w:lang w:val="en-GB"/>
        </w:rPr>
        <w:t>surgeries in our hospital to perform in this context. However, there are contexts w</w:t>
      </w:r>
      <w:r w:rsidR="003B69E1">
        <w:rPr>
          <w:rFonts w:ascii="Calibri" w:eastAsia="Calibri" w:hAnsi="Calibri" w:cs="Calibri"/>
          <w:lang w:val="en-GB"/>
        </w:rPr>
        <w:t>h</w:t>
      </w:r>
      <w:r w:rsidR="00685EEA">
        <w:rPr>
          <w:rFonts w:ascii="Calibri" w:eastAsia="Calibri" w:hAnsi="Calibri" w:cs="Calibri"/>
          <w:lang w:val="en-GB"/>
        </w:rPr>
        <w:t xml:space="preserve">ere other </w:t>
      </w:r>
      <w:r w:rsidR="008439A1">
        <w:rPr>
          <w:rFonts w:ascii="Calibri" w:eastAsia="Calibri" w:hAnsi="Calibri" w:cs="Calibri"/>
          <w:lang w:val="en-GB"/>
        </w:rPr>
        <w:t xml:space="preserve">types </w:t>
      </w:r>
      <w:r w:rsidR="00685EEA">
        <w:rPr>
          <w:rFonts w:ascii="Calibri" w:eastAsia="Calibri" w:hAnsi="Calibri" w:cs="Calibri"/>
          <w:lang w:val="en-GB"/>
        </w:rPr>
        <w:t>of capacity (e.g</w:t>
      </w:r>
      <w:r w:rsidR="00170E2B">
        <w:rPr>
          <w:rFonts w:ascii="Calibri" w:eastAsia="Calibri" w:hAnsi="Calibri" w:cs="Calibri"/>
          <w:lang w:val="en-GB"/>
        </w:rPr>
        <w:t>.</w:t>
      </w:r>
      <w:r w:rsidR="00685EEA">
        <w:rPr>
          <w:rFonts w:ascii="Calibri" w:eastAsia="Calibri" w:hAnsi="Calibri" w:cs="Calibri"/>
          <w:lang w:val="en-GB"/>
        </w:rPr>
        <w:t xml:space="preserve"> beds</w:t>
      </w:r>
      <w:r w:rsidR="00170E2B">
        <w:rPr>
          <w:rFonts w:ascii="Calibri" w:eastAsia="Calibri" w:hAnsi="Calibri" w:cs="Calibri"/>
          <w:lang w:val="en-GB"/>
        </w:rPr>
        <w:t xml:space="preserve"> or staff</w:t>
      </w:r>
      <w:r w:rsidR="00685EEA">
        <w:rPr>
          <w:rFonts w:ascii="Calibri" w:eastAsia="Calibri" w:hAnsi="Calibri" w:cs="Calibri"/>
          <w:lang w:val="en-GB"/>
        </w:rPr>
        <w:t xml:space="preserve">) </w:t>
      </w:r>
      <w:r w:rsidR="008439A1">
        <w:rPr>
          <w:rFonts w:ascii="Calibri" w:eastAsia="Calibri" w:hAnsi="Calibri" w:cs="Calibri"/>
          <w:lang w:val="en-GB"/>
        </w:rPr>
        <w:t xml:space="preserve">are scarcer, and therefore </w:t>
      </w:r>
      <w:r w:rsidR="00685EEA">
        <w:rPr>
          <w:rFonts w:ascii="Calibri" w:eastAsia="Calibri" w:hAnsi="Calibri" w:cs="Calibri"/>
          <w:lang w:val="en-GB"/>
        </w:rPr>
        <w:t xml:space="preserve">more relevant to </w:t>
      </w:r>
      <w:r w:rsidR="008439A1">
        <w:rPr>
          <w:rFonts w:ascii="Calibri" w:eastAsia="Calibri" w:hAnsi="Calibri" w:cs="Calibri"/>
          <w:lang w:val="en-GB"/>
        </w:rPr>
        <w:t xml:space="preserve">be </w:t>
      </w:r>
      <w:r w:rsidR="00685EEA">
        <w:rPr>
          <w:rFonts w:ascii="Calibri" w:eastAsia="Calibri" w:hAnsi="Calibri" w:cs="Calibri"/>
          <w:lang w:val="en-GB"/>
        </w:rPr>
        <w:t>weigh</w:t>
      </w:r>
      <w:r w:rsidR="00BB4C93">
        <w:rPr>
          <w:rFonts w:ascii="Calibri" w:eastAsia="Calibri" w:hAnsi="Calibri" w:cs="Calibri"/>
          <w:lang w:val="en-GB"/>
        </w:rPr>
        <w:t>ed against</w:t>
      </w:r>
      <w:r w:rsidR="00685EEA">
        <w:rPr>
          <w:rFonts w:ascii="Calibri" w:eastAsia="Calibri" w:hAnsi="Calibri" w:cs="Calibri"/>
          <w:lang w:val="en-GB"/>
        </w:rPr>
        <w:t xml:space="preserve"> urgency. </w:t>
      </w:r>
    </w:p>
    <w:p w14:paraId="49B54EC1" w14:textId="77777777" w:rsidR="001D4731" w:rsidRPr="00685EEA" w:rsidRDefault="001D4731" w:rsidP="00153762">
      <w:pPr>
        <w:spacing w:line="276" w:lineRule="auto"/>
        <w:rPr>
          <w:rFonts w:ascii="Calibri" w:eastAsia="Calibri" w:hAnsi="Calibri" w:cs="Calibri"/>
          <w:lang w:val="en-GB"/>
        </w:rPr>
      </w:pPr>
    </w:p>
    <w:p w14:paraId="4412C52A" w14:textId="43B6C5D8" w:rsidR="00952B7B" w:rsidRPr="000F224F" w:rsidRDefault="67F2E9A1" w:rsidP="00153762">
      <w:pPr>
        <w:spacing w:line="276" w:lineRule="auto"/>
        <w:rPr>
          <w:rFonts w:ascii="Calibri" w:eastAsia="Calibri" w:hAnsi="Calibri" w:cs="Calibri"/>
        </w:rPr>
      </w:pPr>
      <w:r w:rsidRPr="0092480E">
        <w:rPr>
          <w:rFonts w:ascii="Calibri" w:eastAsia="Calibri" w:hAnsi="Calibri" w:cs="Calibri"/>
        </w:rPr>
        <w:t xml:space="preserve">Although </w:t>
      </w:r>
      <w:r w:rsidR="00833B51">
        <w:rPr>
          <w:rFonts w:ascii="Calibri" w:eastAsia="Calibri" w:hAnsi="Calibri" w:cs="Calibri"/>
        </w:rPr>
        <w:t xml:space="preserve">our modeling </w:t>
      </w:r>
      <w:r w:rsidRPr="0092480E">
        <w:rPr>
          <w:rFonts w:ascii="Calibri" w:eastAsia="Calibri" w:hAnsi="Calibri" w:cs="Calibri"/>
        </w:rPr>
        <w:t>approach rationalizes and objectively quantifies urgency from a utilitarian perspective, it needs to be complemented by other perspective</w:t>
      </w:r>
      <w:r w:rsidR="00A43A3C">
        <w:rPr>
          <w:rFonts w:ascii="Calibri" w:eastAsia="Calibri" w:hAnsi="Calibri" w:cs="Calibri"/>
        </w:rPr>
        <w:t xml:space="preserve">s </w:t>
      </w:r>
      <w:r w:rsidRPr="0092480E">
        <w:rPr>
          <w:rFonts w:ascii="Calibri" w:eastAsia="Calibri" w:hAnsi="Calibri" w:cs="Calibri"/>
        </w:rPr>
        <w:t>to be used effectively in practice</w:t>
      </w:r>
      <w:r w:rsidR="13692643" w:rsidRPr="0092480E">
        <w:rPr>
          <w:rFonts w:ascii="Calibri" w:eastAsia="Calibri" w:hAnsi="Calibri" w:cs="Calibri"/>
        </w:rPr>
        <w:t xml:space="preserve">. </w:t>
      </w:r>
      <w:r w:rsidR="002E69C4">
        <w:rPr>
          <w:rFonts w:ascii="Calibri" w:eastAsia="Calibri" w:hAnsi="Calibri" w:cs="Calibri"/>
        </w:rPr>
        <w:t>First, a</w:t>
      </w:r>
      <w:r w:rsidR="00A43A3C">
        <w:rPr>
          <w:rFonts w:ascii="Calibri" w:eastAsia="Calibri" w:hAnsi="Calibri" w:cs="Calibri"/>
        </w:rPr>
        <w:t xml:space="preserve">n important consideration from the medical perspective may be the availability of </w:t>
      </w:r>
      <w:r w:rsidR="004C31A4">
        <w:rPr>
          <w:rFonts w:ascii="Calibri" w:eastAsia="Calibri" w:hAnsi="Calibri" w:cs="Calibri"/>
        </w:rPr>
        <w:t>a</w:t>
      </w:r>
      <w:r w:rsidR="00952B7B">
        <w:rPr>
          <w:rFonts w:ascii="Calibri" w:eastAsia="Calibri" w:hAnsi="Calibri" w:cs="Calibri"/>
        </w:rPr>
        <w:t>lternative treatment strategies</w:t>
      </w:r>
      <w:r w:rsidR="00061D66">
        <w:rPr>
          <w:rFonts w:ascii="Calibri" w:eastAsia="Calibri" w:hAnsi="Calibri" w:cs="Calibri"/>
        </w:rPr>
        <w:t xml:space="preserve">. </w:t>
      </w:r>
      <w:r w:rsidR="00A43A3C">
        <w:rPr>
          <w:rFonts w:ascii="Calibri" w:eastAsia="Calibri" w:hAnsi="Calibri" w:cs="Calibri"/>
        </w:rPr>
        <w:t>In cancer treatment, (chemo-)radiation or systematic therapy alone may be considered instead of surgery</w:t>
      </w:r>
      <w:r w:rsidR="001D4731">
        <w:rPr>
          <w:rFonts w:ascii="Calibri" w:eastAsia="Calibri" w:hAnsi="Calibri" w:cs="Calibri"/>
        </w:rPr>
        <w:t xml:space="preserve">. </w:t>
      </w:r>
      <w:r w:rsidR="002E69C4">
        <w:rPr>
          <w:rFonts w:ascii="Calibri" w:eastAsia="Calibri" w:hAnsi="Calibri" w:cs="Calibri"/>
        </w:rPr>
        <w:t xml:space="preserve">Second, </w:t>
      </w:r>
      <w:r w:rsidR="00F57B4F">
        <w:rPr>
          <w:rFonts w:ascii="Calibri" w:eastAsia="Calibri" w:hAnsi="Calibri" w:cs="Calibri"/>
        </w:rPr>
        <w:t xml:space="preserve">a financial </w:t>
      </w:r>
      <w:r w:rsidR="00F26CE8">
        <w:rPr>
          <w:rFonts w:ascii="Calibri" w:eastAsia="Calibri" w:hAnsi="Calibri" w:cs="Calibri"/>
        </w:rPr>
        <w:t xml:space="preserve">perspective </w:t>
      </w:r>
      <w:r w:rsidR="002E69C4">
        <w:rPr>
          <w:rFonts w:ascii="Calibri" w:eastAsia="Calibri" w:hAnsi="Calibri" w:cs="Calibri"/>
        </w:rPr>
        <w:t xml:space="preserve">might also be explored. This perspective might be less relevant in a crisis such as the COVID-19 pandemic, where </w:t>
      </w:r>
      <w:r w:rsidR="00B271FB">
        <w:rPr>
          <w:rFonts w:ascii="Calibri" w:eastAsia="Calibri" w:hAnsi="Calibri" w:cs="Calibri"/>
        </w:rPr>
        <w:t xml:space="preserve">the bottleneck </w:t>
      </w:r>
      <w:r w:rsidR="00E2092E">
        <w:rPr>
          <w:rFonts w:ascii="Calibri" w:eastAsia="Calibri" w:hAnsi="Calibri" w:cs="Calibri"/>
        </w:rPr>
        <w:t>mainly seems</w:t>
      </w:r>
      <w:r w:rsidR="00B271FB">
        <w:rPr>
          <w:rFonts w:ascii="Calibri" w:eastAsia="Calibri" w:hAnsi="Calibri" w:cs="Calibri"/>
        </w:rPr>
        <w:t xml:space="preserve"> </w:t>
      </w:r>
      <w:r w:rsidR="002E69C4">
        <w:rPr>
          <w:rFonts w:ascii="Calibri" w:eastAsia="Calibri" w:hAnsi="Calibri" w:cs="Calibri"/>
        </w:rPr>
        <w:t>hospital capacity</w:t>
      </w:r>
      <w:r w:rsidR="00E2092E">
        <w:rPr>
          <w:rFonts w:ascii="Calibri" w:eastAsia="Calibri" w:hAnsi="Calibri" w:cs="Calibri"/>
        </w:rPr>
        <w:t xml:space="preserve"> </w:t>
      </w:r>
      <w:r w:rsidR="00FA70F1">
        <w:rPr>
          <w:rFonts w:ascii="Calibri" w:eastAsia="Calibri" w:hAnsi="Calibri" w:cs="Calibri"/>
        </w:rPr>
        <w:t>instead</w:t>
      </w:r>
      <w:r w:rsidR="00E2092E">
        <w:rPr>
          <w:rFonts w:ascii="Calibri" w:eastAsia="Calibri" w:hAnsi="Calibri" w:cs="Calibri"/>
        </w:rPr>
        <w:t xml:space="preserve"> of costs</w:t>
      </w:r>
      <w:r w:rsidR="002E69C4">
        <w:rPr>
          <w:rFonts w:ascii="Calibri" w:eastAsia="Calibri" w:hAnsi="Calibri" w:cs="Calibri"/>
        </w:rPr>
        <w:t>. If th</w:t>
      </w:r>
      <w:r w:rsidR="00C84BA3">
        <w:rPr>
          <w:rFonts w:ascii="Calibri" w:eastAsia="Calibri" w:hAnsi="Calibri" w:cs="Calibri"/>
        </w:rPr>
        <w:t xml:space="preserve">is </w:t>
      </w:r>
      <w:r w:rsidR="002E69C4">
        <w:rPr>
          <w:rFonts w:ascii="Calibri" w:eastAsia="Calibri" w:hAnsi="Calibri" w:cs="Calibri"/>
        </w:rPr>
        <w:t xml:space="preserve">approach would be applied to the context of </w:t>
      </w:r>
      <w:r w:rsidR="004C45BB">
        <w:rPr>
          <w:rFonts w:ascii="Calibri" w:eastAsia="Calibri" w:hAnsi="Calibri" w:cs="Calibri"/>
        </w:rPr>
        <w:t>regular care</w:t>
      </w:r>
      <w:r w:rsidR="002E69C4">
        <w:rPr>
          <w:rFonts w:ascii="Calibri" w:eastAsia="Calibri" w:hAnsi="Calibri" w:cs="Calibri"/>
        </w:rPr>
        <w:t xml:space="preserve">, this perspective might be </w:t>
      </w:r>
      <w:r w:rsidR="00CB075A">
        <w:rPr>
          <w:rFonts w:ascii="Calibri" w:eastAsia="Calibri" w:hAnsi="Calibri" w:cs="Calibri"/>
        </w:rPr>
        <w:t>of increasing</w:t>
      </w:r>
      <w:r w:rsidR="00502DB6">
        <w:rPr>
          <w:rFonts w:ascii="Calibri" w:eastAsia="Calibri" w:hAnsi="Calibri" w:cs="Calibri"/>
        </w:rPr>
        <w:t xml:space="preserve"> import</w:t>
      </w:r>
      <w:r w:rsidR="00CB075A">
        <w:rPr>
          <w:rFonts w:ascii="Calibri" w:eastAsia="Calibri" w:hAnsi="Calibri" w:cs="Calibri"/>
        </w:rPr>
        <w:t>ance</w:t>
      </w:r>
      <w:r w:rsidR="002E69C4">
        <w:rPr>
          <w:rFonts w:ascii="Calibri" w:eastAsia="Calibri" w:hAnsi="Calibri" w:cs="Calibri"/>
        </w:rPr>
        <w:t xml:space="preserve">. </w:t>
      </w:r>
      <w:r w:rsidR="00F94B06">
        <w:rPr>
          <w:rFonts w:ascii="Calibri" w:eastAsia="Calibri" w:hAnsi="Calibri" w:cs="Calibri"/>
        </w:rPr>
        <w:t>Finally, other ethical perspectives</w:t>
      </w:r>
      <w:r w:rsidR="00712419">
        <w:rPr>
          <w:rFonts w:ascii="Calibri" w:eastAsia="Calibri" w:hAnsi="Calibri" w:cs="Calibri"/>
        </w:rPr>
        <w:t xml:space="preserve"> (e.g. rule </w:t>
      </w:r>
      <w:r w:rsidR="00712419">
        <w:rPr>
          <w:rFonts w:ascii="Calibri" w:eastAsia="Calibri" w:hAnsi="Calibri" w:cs="Calibri"/>
        </w:rPr>
        <w:lastRenderedPageBreak/>
        <w:t>of rescue</w:t>
      </w:r>
      <w:r w:rsidR="00712419">
        <w:rPr>
          <w:rFonts w:ascii="Calibri" w:eastAsia="Calibri" w:hAnsi="Calibri" w:cs="Calibri"/>
        </w:rPr>
        <w:fldChar w:fldCharType="begin" w:fldLock="1"/>
      </w:r>
      <w:r w:rsidR="00FF5FD7">
        <w:rPr>
          <w:rFonts w:ascii="Calibri" w:eastAsia="Calibri" w:hAnsi="Calibri" w:cs="Calibri"/>
        </w:rPr>
        <w:instrText>ADDIN CSL_CITATION {"citationItems":[{"id":"ITEM-1","itemData":{"author":[{"dropping-particle":"","family":"Garner","given":"Richard T.","non-dropping-particle":"","parse-names":false,"suffix":""},{"dropping-particle":"","family":"Rosen","given":"Bernard","non-dropping-particle":"","parse-names":false,"suffix":""}],"container-title":"eweb:1440","id":"ITEM-1","issued":{"date-parts":[["1967"]]},"publisher":"Macmillan","publisher-place":"New York","title":"Moral Philosophy: A Systematic Introduction to Normative Ethics and Meta-Ethics","type":"book"},"uris":["http://www.mendeley.com/documents/?uuid=62f45735-1e26-30dc-bcd6-ef6e56c2f777"]}],"mendeley":{"formattedCitation":"&lt;sup&gt;18&lt;/sup&gt;","plainTextFormattedCitation":"18","previouslyFormattedCitation":"&lt;sup&gt;18&lt;/sup&gt;"},"properties":{"noteIndex":0},"schema":"https://github.com/citation-style-language/schema/raw/master/csl-citation.json"}</w:instrText>
      </w:r>
      <w:r w:rsidR="00712419">
        <w:rPr>
          <w:rFonts w:ascii="Calibri" w:eastAsia="Calibri" w:hAnsi="Calibri" w:cs="Calibri"/>
        </w:rPr>
        <w:fldChar w:fldCharType="separate"/>
      </w:r>
      <w:r w:rsidR="00FF5FD7" w:rsidRPr="00FF5FD7">
        <w:rPr>
          <w:rFonts w:ascii="Calibri" w:eastAsia="Calibri" w:hAnsi="Calibri" w:cs="Calibri"/>
          <w:noProof/>
          <w:vertAlign w:val="superscript"/>
        </w:rPr>
        <w:t>18</w:t>
      </w:r>
      <w:r w:rsidR="00712419">
        <w:rPr>
          <w:rFonts w:ascii="Calibri" w:eastAsia="Calibri" w:hAnsi="Calibri" w:cs="Calibri"/>
        </w:rPr>
        <w:fldChar w:fldCharType="end"/>
      </w:r>
      <w:r w:rsidR="00712419">
        <w:rPr>
          <w:rFonts w:ascii="Calibri" w:eastAsia="Calibri" w:hAnsi="Calibri" w:cs="Calibri"/>
        </w:rPr>
        <w:t xml:space="preserve">) </w:t>
      </w:r>
      <w:r w:rsidR="00F94B06">
        <w:rPr>
          <w:rFonts w:ascii="Calibri" w:eastAsia="Calibri" w:hAnsi="Calibri" w:cs="Calibri"/>
        </w:rPr>
        <w:t>might be explored to assess the viability of our approach, and</w:t>
      </w:r>
      <w:r w:rsidR="00833B51">
        <w:rPr>
          <w:rFonts w:ascii="Calibri" w:eastAsia="Calibri" w:hAnsi="Calibri" w:cs="Calibri"/>
        </w:rPr>
        <w:t xml:space="preserve"> we need to</w:t>
      </w:r>
      <w:r w:rsidR="00E07D53">
        <w:rPr>
          <w:rFonts w:ascii="Calibri" w:eastAsia="Calibri" w:hAnsi="Calibri" w:cs="Calibri"/>
        </w:rPr>
        <w:t xml:space="preserve"> </w:t>
      </w:r>
      <w:r w:rsidR="00833B51">
        <w:rPr>
          <w:rFonts w:ascii="Calibri" w:eastAsia="Calibri" w:hAnsi="Calibri" w:cs="Calibri"/>
        </w:rPr>
        <w:t>establish whether our approach is</w:t>
      </w:r>
      <w:r w:rsidR="00E07D53">
        <w:rPr>
          <w:rFonts w:ascii="Calibri" w:eastAsia="Calibri" w:hAnsi="Calibri" w:cs="Calibri"/>
        </w:rPr>
        <w:t xml:space="preserve"> applicable</w:t>
      </w:r>
      <w:r w:rsidR="00833B51">
        <w:rPr>
          <w:rFonts w:ascii="Calibri" w:eastAsia="Calibri" w:hAnsi="Calibri" w:cs="Calibri"/>
        </w:rPr>
        <w:t xml:space="preserve"> to all surgical procedures</w:t>
      </w:r>
      <w:r w:rsidR="00F94B06">
        <w:rPr>
          <w:rFonts w:ascii="Calibri" w:eastAsia="Calibri" w:hAnsi="Calibri" w:cs="Calibri"/>
        </w:rPr>
        <w:t xml:space="preserve">. </w:t>
      </w:r>
      <w:r w:rsidR="000F224F">
        <w:rPr>
          <w:rFonts w:ascii="Calibri" w:eastAsia="Calibri" w:hAnsi="Calibri" w:cs="Calibri"/>
        </w:rPr>
        <w:t xml:space="preserve"> </w:t>
      </w:r>
    </w:p>
    <w:p w14:paraId="16B43E39" w14:textId="77777777" w:rsidR="00952B7B" w:rsidRDefault="00952B7B" w:rsidP="00153762">
      <w:pPr>
        <w:spacing w:line="276" w:lineRule="auto"/>
        <w:rPr>
          <w:rFonts w:ascii="Calibri" w:hAnsi="Calibri" w:cs="Calibri"/>
        </w:rPr>
      </w:pPr>
    </w:p>
    <w:p w14:paraId="6D6DDC31" w14:textId="1EC4FA66" w:rsidR="602F10CA" w:rsidRDefault="00114092" w:rsidP="00153762">
      <w:pPr>
        <w:spacing w:line="276" w:lineRule="auto"/>
        <w:rPr>
          <w:rFonts w:ascii="Calibri" w:hAnsi="Calibri" w:cs="Calibri"/>
        </w:rPr>
      </w:pPr>
      <w:r w:rsidRPr="0092480E">
        <w:rPr>
          <w:rFonts w:ascii="Calibri" w:hAnsi="Calibri" w:cs="Calibri"/>
        </w:rPr>
        <w:t xml:space="preserve">There </w:t>
      </w:r>
      <w:r w:rsidR="004A341F" w:rsidRPr="0092480E">
        <w:rPr>
          <w:rFonts w:ascii="Calibri" w:hAnsi="Calibri" w:cs="Calibri"/>
        </w:rPr>
        <w:t xml:space="preserve">are </w:t>
      </w:r>
      <w:r w:rsidR="004A5E8C" w:rsidRPr="0092480E">
        <w:rPr>
          <w:rFonts w:ascii="Calibri" w:hAnsi="Calibri" w:cs="Calibri"/>
        </w:rPr>
        <w:t xml:space="preserve">practical advantages </w:t>
      </w:r>
      <w:r w:rsidR="00DE14AF" w:rsidRPr="0092480E">
        <w:rPr>
          <w:rFonts w:ascii="Calibri" w:hAnsi="Calibri" w:cs="Calibri"/>
        </w:rPr>
        <w:t>of comp</w:t>
      </w:r>
      <w:r w:rsidRPr="0092480E">
        <w:rPr>
          <w:rFonts w:ascii="Calibri" w:hAnsi="Calibri" w:cs="Calibri"/>
        </w:rPr>
        <w:t>aring “average</w:t>
      </w:r>
      <w:r w:rsidR="00DE14AF" w:rsidRPr="0092480E">
        <w:rPr>
          <w:rFonts w:ascii="Calibri" w:hAnsi="Calibri" w:cs="Calibri"/>
        </w:rPr>
        <w:t xml:space="preserve"> patients</w:t>
      </w:r>
      <w:r w:rsidRPr="0092480E">
        <w:rPr>
          <w:rFonts w:ascii="Calibri" w:hAnsi="Calibri" w:cs="Calibri"/>
        </w:rPr>
        <w:t>”</w:t>
      </w:r>
      <w:r w:rsidR="00DE14AF" w:rsidRPr="0092480E">
        <w:rPr>
          <w:rFonts w:ascii="Calibri" w:hAnsi="Calibri" w:cs="Calibri"/>
        </w:rPr>
        <w:t xml:space="preserve"> on urgency</w:t>
      </w:r>
      <w:r w:rsidRPr="0092480E">
        <w:rPr>
          <w:rFonts w:ascii="Calibri" w:hAnsi="Calibri" w:cs="Calibri"/>
        </w:rPr>
        <w:t>, despite the fact that there is no such thing as an “average patient”</w:t>
      </w:r>
      <w:r w:rsidR="00163436" w:rsidRPr="0092480E">
        <w:rPr>
          <w:rFonts w:ascii="Calibri" w:hAnsi="Calibri" w:cs="Calibri"/>
        </w:rPr>
        <w:t xml:space="preserve">: </w:t>
      </w:r>
      <w:r w:rsidRPr="0092480E">
        <w:rPr>
          <w:rFonts w:ascii="Calibri" w:hAnsi="Calibri" w:cs="Calibri"/>
        </w:rPr>
        <w:t>I</w:t>
      </w:r>
      <w:r w:rsidR="00DE14AF" w:rsidRPr="0092480E">
        <w:rPr>
          <w:rFonts w:ascii="Calibri" w:hAnsi="Calibri" w:cs="Calibri"/>
        </w:rPr>
        <w:t xml:space="preserve">t prevents </w:t>
      </w:r>
      <w:r w:rsidR="0E6C43DB" w:rsidRPr="0092480E">
        <w:rPr>
          <w:rFonts w:ascii="Calibri" w:hAnsi="Calibri" w:cs="Calibri"/>
        </w:rPr>
        <w:t xml:space="preserve">our approach </w:t>
      </w:r>
      <w:r w:rsidR="00DE14AF" w:rsidRPr="0092480E">
        <w:rPr>
          <w:rFonts w:ascii="Calibri" w:hAnsi="Calibri" w:cs="Calibri"/>
        </w:rPr>
        <w:t xml:space="preserve">from </w:t>
      </w:r>
      <w:r w:rsidR="0E6C43DB" w:rsidRPr="0092480E">
        <w:rPr>
          <w:rFonts w:ascii="Calibri" w:hAnsi="Calibri" w:cs="Calibri"/>
        </w:rPr>
        <w:t xml:space="preserve">systematically </w:t>
      </w:r>
      <w:r w:rsidR="00DE14AF" w:rsidRPr="0092480E">
        <w:rPr>
          <w:rFonts w:ascii="Calibri" w:hAnsi="Calibri" w:cs="Calibri"/>
        </w:rPr>
        <w:t>discriminating</w:t>
      </w:r>
      <w:r w:rsidR="48CD4D8A" w:rsidRPr="0092480E">
        <w:rPr>
          <w:rFonts w:ascii="Calibri" w:hAnsi="Calibri" w:cs="Calibri"/>
        </w:rPr>
        <w:t xml:space="preserve"> a</w:t>
      </w:r>
      <w:r w:rsidR="00935F63" w:rsidRPr="0092480E">
        <w:rPr>
          <w:rFonts w:ascii="Calibri" w:hAnsi="Calibri" w:cs="Calibri"/>
        </w:rPr>
        <w:t>gainst a</w:t>
      </w:r>
      <w:r w:rsidR="48CD4D8A" w:rsidRPr="0092480E">
        <w:rPr>
          <w:rFonts w:ascii="Calibri" w:hAnsi="Calibri" w:cs="Calibri"/>
        </w:rPr>
        <w:t xml:space="preserve"> specific group of patients. </w:t>
      </w:r>
      <w:r w:rsidR="00DE14AF" w:rsidRPr="0092480E">
        <w:rPr>
          <w:rFonts w:ascii="Calibri" w:hAnsi="Calibri" w:cs="Calibri"/>
        </w:rPr>
        <w:t xml:space="preserve">Our </w:t>
      </w:r>
      <w:r w:rsidR="29387619" w:rsidRPr="0092480E">
        <w:rPr>
          <w:rFonts w:ascii="Calibri" w:hAnsi="Calibri" w:cs="Calibri"/>
        </w:rPr>
        <w:t>approach</w:t>
      </w:r>
      <w:r w:rsidR="0046477A" w:rsidRPr="0092480E">
        <w:rPr>
          <w:rFonts w:ascii="Calibri" w:hAnsi="Calibri" w:cs="Calibri"/>
        </w:rPr>
        <w:t xml:space="preserve"> would</w:t>
      </w:r>
      <w:r w:rsidR="29387619" w:rsidRPr="0092480E">
        <w:rPr>
          <w:rFonts w:ascii="Calibri" w:hAnsi="Calibri" w:cs="Calibri"/>
        </w:rPr>
        <w:t xml:space="preserve"> </w:t>
      </w:r>
      <w:r w:rsidR="5D91A60C" w:rsidRPr="0092480E">
        <w:rPr>
          <w:rFonts w:ascii="Calibri" w:hAnsi="Calibri" w:cs="Calibri"/>
        </w:rPr>
        <w:t xml:space="preserve">only discriminate if </w:t>
      </w:r>
      <w:r w:rsidR="4FA7C0D5" w:rsidRPr="0092480E">
        <w:rPr>
          <w:rFonts w:ascii="Calibri" w:hAnsi="Calibri" w:cs="Calibri"/>
        </w:rPr>
        <w:t xml:space="preserve">specific socioeconomic groups </w:t>
      </w:r>
      <w:r w:rsidR="00DE14AF" w:rsidRPr="0092480E">
        <w:rPr>
          <w:rFonts w:ascii="Calibri" w:hAnsi="Calibri" w:cs="Calibri"/>
        </w:rPr>
        <w:t xml:space="preserve">would </w:t>
      </w:r>
      <w:r w:rsidR="5D91A60C" w:rsidRPr="0092480E">
        <w:rPr>
          <w:rFonts w:ascii="Calibri" w:hAnsi="Calibri" w:cs="Calibri"/>
        </w:rPr>
        <w:t xml:space="preserve">suffer </w:t>
      </w:r>
      <w:r w:rsidR="1BD4C71D" w:rsidRPr="0092480E">
        <w:rPr>
          <w:rFonts w:ascii="Calibri" w:hAnsi="Calibri" w:cs="Calibri"/>
        </w:rPr>
        <w:t xml:space="preserve">more frequently </w:t>
      </w:r>
      <w:r w:rsidR="5D91A60C" w:rsidRPr="0092480E">
        <w:rPr>
          <w:rFonts w:ascii="Calibri" w:hAnsi="Calibri" w:cs="Calibri"/>
        </w:rPr>
        <w:t xml:space="preserve">from diseases that </w:t>
      </w:r>
      <w:r w:rsidR="60D866F1" w:rsidRPr="0092480E">
        <w:rPr>
          <w:rFonts w:ascii="Calibri" w:hAnsi="Calibri" w:cs="Calibri"/>
        </w:rPr>
        <w:t xml:space="preserve">are less urgent. </w:t>
      </w:r>
      <w:r w:rsidR="5DD0F9F7" w:rsidRPr="0092480E">
        <w:rPr>
          <w:rFonts w:ascii="Calibri" w:hAnsi="Calibri" w:cs="Calibri"/>
        </w:rPr>
        <w:t xml:space="preserve">It is </w:t>
      </w:r>
      <w:r w:rsidR="666C5E60" w:rsidRPr="0092480E">
        <w:rPr>
          <w:rFonts w:ascii="Calibri" w:hAnsi="Calibri" w:cs="Calibri"/>
        </w:rPr>
        <w:t xml:space="preserve">known </w:t>
      </w:r>
      <w:r w:rsidR="5DD0F9F7" w:rsidRPr="0092480E">
        <w:rPr>
          <w:rFonts w:ascii="Calibri" w:hAnsi="Calibri" w:cs="Calibri"/>
        </w:rPr>
        <w:t>that</w:t>
      </w:r>
      <w:r w:rsidR="60340CB0" w:rsidRPr="0092480E">
        <w:rPr>
          <w:rFonts w:ascii="Calibri" w:hAnsi="Calibri" w:cs="Calibri"/>
        </w:rPr>
        <w:t xml:space="preserve"> </w:t>
      </w:r>
      <w:r w:rsidR="35FB8816" w:rsidRPr="0092480E">
        <w:rPr>
          <w:rFonts w:ascii="Calibri" w:hAnsi="Calibri" w:cs="Calibri"/>
        </w:rPr>
        <w:t xml:space="preserve">lower socioeconomic groups are more prone to develop </w:t>
      </w:r>
      <w:r w:rsidR="008B514C">
        <w:rPr>
          <w:rFonts w:ascii="Calibri" w:hAnsi="Calibri" w:cs="Calibri"/>
        </w:rPr>
        <w:t>diseases</w:t>
      </w:r>
      <w:r w:rsidR="35FB8816" w:rsidRPr="0092480E">
        <w:rPr>
          <w:rFonts w:ascii="Calibri" w:hAnsi="Calibri" w:cs="Calibri"/>
        </w:rPr>
        <w:t xml:space="preserve"> </w:t>
      </w:r>
      <w:r w:rsidR="41658E0B" w:rsidRPr="0092480E">
        <w:rPr>
          <w:rFonts w:ascii="Calibri" w:hAnsi="Calibri" w:cs="Calibri"/>
        </w:rPr>
        <w:t>that have clear association with unhealthy behavior,</w:t>
      </w:r>
      <w:r w:rsidR="1EC3C82A" w:rsidRPr="0092480E">
        <w:rPr>
          <w:rFonts w:ascii="Calibri" w:hAnsi="Calibri" w:cs="Calibri"/>
        </w:rPr>
        <w:t xml:space="preserve"> such as lung cancer</w:t>
      </w:r>
      <w:r w:rsidR="002F3C82" w:rsidRPr="0092480E">
        <w:rPr>
          <w:rFonts w:ascii="Calibri" w:hAnsi="Calibri" w:cs="Calibri"/>
        </w:rPr>
        <w:t>.</w:t>
      </w:r>
      <w:r w:rsidR="0065107A" w:rsidRPr="0092480E">
        <w:rPr>
          <w:rFonts w:ascii="Calibri" w:hAnsi="Calibri" w:cs="Calibri"/>
        </w:rPr>
        <w:fldChar w:fldCharType="begin" w:fldLock="1"/>
      </w:r>
      <w:r w:rsidR="00FF5FD7">
        <w:rPr>
          <w:rFonts w:ascii="Calibri" w:hAnsi="Calibri" w:cs="Calibri"/>
        </w:rPr>
        <w:instrText>ADDIN CSL_CITATION {"citationItems":[{"id":"ITEM-1","itemData":{"DOI":"10.1007/s10552-008-9256-0","abstract":"Background Population-based cancer registry data from the Surveillance, Epidemiology, and End Results (SEER) Program at the National Cancer Institute (NCI) are mainly based on medical records and administrative information. Individual-level socioeconomic data are not routinely reported by cancer registries in the United States because they are not available in patient hospital records. The U.S. representative National Longitudinal Mortality Study (NLMS) data provide self-reported, detailed demographic and socioeconomic data from the Social and Economic Supplement to the Census Bureau's Current Population Survey (CPS). In 1999, the NCI initiated the SEER-NLMS study, linking the population-based SEER cancer registry data to NLMS data. The SEER-NLMS data provide a new unique research resource that is valuable for health disparity research on cancer burden. We describe the design, methods, and limitations of this data set. We also present findings on cancer-related health disparities according to individual-level socioeconomic status (SES) and demographic characteristics for all cancers combined and for cancers of the lung, breast, prostate, cervix, and melanoma. Methods Records of cancer patients diagnosed in 1973-2001 when residing 1 of 11 SEER registries were linked with 26 NLMS cohorts. The total number of SEER matched cancer patients that were also members of an NLMS cohort was 26,844. Of these 26,844 matched patients, 11,464 were included in the incidence analyses and 15,357 in the late-stage diagnosis analyses. Matched patients (used in the incidence analyses) and unmatched patients were compared by age group, sex, race, ethnicity, residence area, year of diagnosis, and cancer anatomic site. Cohort-based age-adjusted cancer incidence rates were computed. The impact of socioeconomic status on cancer incidence and stage of diagnosis was evaluated. Results Men and women with less than a high school education had elevated lung cancer rate ratios of 3.01 and 2.02, respectively, relative to their college educated counterparts. Those with family annual incomes less than $12,500 had incidence rates that were more than 1.7 times the lung cancer incidence rate of those with incomes $50,000 or higher. Lower income was also associated with a statistically significantly increased risk of distant-stage breast cancer among women and distant-stage prostate cancer among men. Conclusions Socioeconomic patterns in incidence varied for specific cancers, while such patte…","author":[{"dropping-particle":"","family":"Ae","given":"Limin X Clegg","non-dropping-particle":"","parse-names":false,"suffix":""},{"dropping-particle":"","family":"Reichman","given":"Marsha E","non-dropping-particle":"","parse-names":false,"suffix":""},{"dropping-particle":"","family":"Ae","given":"Barry A Miller","non-dropping-particle":"","parse-names":false,"suffix":""},{"dropping-particle":"","family":"Hankey","given":"Benjamin F","non-dropping-particle":"","parse-names":false,"suffix":""},{"dropping-particle":"","family":"Gopal","given":"A E","non-dropping-particle":"","parse-names":false,"suffix":""},{"dropping-particle":"","family":"Singh","given":"K","non-dropping-particle":"","parse-names":false,"suffix":""},{"dropping-particle":"","family":"Yi","given":"A E","non-dropping-particle":"","parse-names":false,"suffix":""},{"dropping-particle":"","family":"Lin","given":"Dan","non-dropping-particle":"","parse-names":false,"suffix":""},{"dropping-particle":"","family":"Marc","given":"A E","non-dropping-particle":"","parse-names":false,"suffix":""},{"dropping-particle":"","family":"Goodman","given":"T","non-dropping-particle":"","parse-names":false,"suffix":""},{"dropping-particle":"","family":"Charles","given":"A E","non-dropping-particle":"","parse-names":false,"suffix":""},{"dropping-particle":"","family":"Lynch","given":"F","non-dropping-particle":"","parse-names":false,"suffix":""},{"dropping-particle":"","family":"Stephen","given":"A E","non-dropping-particle":"","parse-names":false,"suffix":""},{"dropping-particle":"","family":"Schwartz","given":"M","non-dropping-particle":"","parse-names":false,"suffix":""},{"dropping-particle":"","family":"Chen","given":"Vivien W","non-dropping-particle":"","parse-names":false,"suffix":""},{"dropping-particle":"","family":"Leslie","given":"A E","non-dropping-particle":"","parse-names":false,"suffix":""},{"dropping-particle":"","family":"Ae","given":"Bernstein","non-dropping-particle":"","parse-names":false,"suffix":""},{"dropping-particle":"","family":"Gomez","given":"Scarlett L","non-dropping-particle":"","parse-names":false,"suffix":""},{"dropping-particle":"","family":"Graff","given":"John J","non-dropping-particle":"","parse-names":false,"suffix":""},{"dropping-particle":"","family":"Lin","given":"C","non-dropping-particle":"","parse-names":false,"suffix":""},{"dropping-particle":"","family":"Ae","given":"Norman J Johnson","non-dropping-particle":"","parse-names":false,"suffix":""},{"dropping-particle":"","family":"Edwards","given":"Brenda K","non-dropping-particle":"","parse-names":false,"suffix":""},{"dropping-particle":"","family":"Clegg","given":"L X","non-dropping-particle":"","parse-names":false,"suffix":""},{"dropping-particle":"","family":"Reichman","given":"M E","non-dropping-particle":"","parse-names":false,"suffix":""},{"dropping-particle":"","family":"Miller","given":"B A","non-dropping-particle":"","parse-names":false,"suffix":""},{"dropping-particle":"","family":"Edwards","given":"Á B K","non-dropping-particle":"","parse-names":false,"suffix":""},{"dropping-particle":"","family":"Hankey","given":"B F","non-dropping-particle":"","parse-names":false,"suffix":""},{"dropping-particle":"","family":"Singh","given":"G K","non-dropping-particle":"","parse-names":false,"suffix":""},{"dropping-particle":"","family":"Lin","given":"Y D","non-dropping-particle":"","parse-names":false,"suffix":""},{"dropping-particle":"","family":"Goodman","given":"M T","non-dropping-particle":"","parse-names":false,"suffix":""},{"dropping-particle":"","family":"Schwartz","given":"S M","non-dropping-particle":"","parse-names":false,"suffix":""},{"dropping-particle":"","family":"Chen","given":"V W","non-dropping-particle":"","parse-names":false,"suffix":""},{"dropping-particle":"","family":"Bernstein","given":"L","non-dropping-particle":"","parse-names":false,"suffix":""},{"dropping-particle":"","family":"Gomez","given":"S L","non-dropping-particle":"","parse-names":false,"suffix":""},{"dropping-particle":"","family":"Graff","given":"J J","non-dropping-particle":"","parse-names":false,"suffix":""},{"dropping-particle":"","family":"Lin","given":"C C","non-dropping-particle":"","parse-names":false,"suffix":""},{"dropping-particle":"","family":"Johnson","given":"Á N J","non-dropping-particle":"","parse-names":false,"suffix":""},{"dropping-particle":"","family":"Bureau","given":"U S","non-dropping-particle":"","parse-names":false,"suffix":""}],"container-title":"Cancer Causes Control","id":"ITEM-1","issued":{"date-parts":[["2009"]]},"page":"417-435","title":"Impact of socioeconomic status on cancer incidence and stage at diagnosis: selected findings from the surveillance, epidemiology, and end results: National Longitudinal Mortality Study","type":"article-journal","volume":"20"},"uris":["http://www.mendeley.com/documents/?uuid=5b71b965-d4fd-35e5-af92-9b309bfcea7f"]}],"mendeley":{"formattedCitation":"&lt;sup&gt;85&lt;/sup&gt;","plainTextFormattedCitation":"85","previouslyFormattedCitation":"&lt;sup&gt;85&lt;/sup&gt;"},"properties":{"noteIndex":0},"schema":"https://github.com/citation-style-language/schema/raw/master/csl-citation.json"}</w:instrText>
      </w:r>
      <w:r w:rsidR="0065107A" w:rsidRPr="0092480E">
        <w:rPr>
          <w:rFonts w:ascii="Calibri" w:hAnsi="Calibri" w:cs="Calibri"/>
        </w:rPr>
        <w:fldChar w:fldCharType="separate"/>
      </w:r>
      <w:r w:rsidR="00FF5FD7" w:rsidRPr="00FF5FD7">
        <w:rPr>
          <w:rFonts w:ascii="Calibri" w:hAnsi="Calibri" w:cs="Calibri"/>
          <w:noProof/>
          <w:vertAlign w:val="superscript"/>
        </w:rPr>
        <w:t>85</w:t>
      </w:r>
      <w:r w:rsidR="0065107A" w:rsidRPr="0092480E">
        <w:rPr>
          <w:rFonts w:ascii="Calibri" w:hAnsi="Calibri" w:cs="Calibri"/>
        </w:rPr>
        <w:fldChar w:fldCharType="end"/>
      </w:r>
      <w:r w:rsidR="35FB8816" w:rsidRPr="0092480E">
        <w:rPr>
          <w:rFonts w:ascii="Calibri" w:hAnsi="Calibri" w:cs="Calibri"/>
        </w:rPr>
        <w:t xml:space="preserve"> </w:t>
      </w:r>
      <w:r w:rsidR="2BEA608D" w:rsidRPr="0092480E">
        <w:rPr>
          <w:rFonts w:ascii="Calibri" w:hAnsi="Calibri" w:cs="Calibri"/>
        </w:rPr>
        <w:t xml:space="preserve">However, </w:t>
      </w:r>
      <w:r w:rsidR="4DC9117E" w:rsidRPr="0092480E">
        <w:rPr>
          <w:rFonts w:ascii="Calibri" w:hAnsi="Calibri" w:cs="Calibri"/>
        </w:rPr>
        <w:t xml:space="preserve">these diseases do not systematically rank low </w:t>
      </w:r>
      <w:r w:rsidR="0099203E" w:rsidRPr="0092480E">
        <w:rPr>
          <w:rFonts w:ascii="Calibri" w:hAnsi="Calibri" w:cs="Calibri"/>
        </w:rPr>
        <w:t>in our approach</w:t>
      </w:r>
      <w:r w:rsidR="4DC9117E" w:rsidRPr="0092480E">
        <w:rPr>
          <w:rFonts w:ascii="Calibri" w:hAnsi="Calibri" w:cs="Calibri"/>
        </w:rPr>
        <w:t>.</w:t>
      </w:r>
      <w:r w:rsidRPr="0092480E">
        <w:rPr>
          <w:rFonts w:ascii="Calibri" w:hAnsi="Calibri" w:cs="Calibri"/>
        </w:rPr>
        <w:t xml:space="preserve"> </w:t>
      </w:r>
      <w:r w:rsidR="00712419">
        <w:rPr>
          <w:rFonts w:ascii="Calibri" w:hAnsi="Calibri" w:cs="Calibri"/>
        </w:rPr>
        <w:t>C</w:t>
      </w:r>
      <w:r w:rsidRPr="0092480E">
        <w:rPr>
          <w:rFonts w:ascii="Calibri" w:hAnsi="Calibri" w:cs="Calibri"/>
        </w:rPr>
        <w:t>omparing the average patients across specialties on urgency</w:t>
      </w:r>
      <w:r w:rsidR="00712419">
        <w:rPr>
          <w:rFonts w:ascii="Calibri" w:hAnsi="Calibri" w:cs="Calibri"/>
        </w:rPr>
        <w:t xml:space="preserve"> may </w:t>
      </w:r>
      <w:r w:rsidR="00E172ED">
        <w:rPr>
          <w:rFonts w:ascii="Calibri" w:hAnsi="Calibri" w:cs="Calibri"/>
        </w:rPr>
        <w:t xml:space="preserve">not be a personalized approach, but it can be tailored to an individual’s context by providing </w:t>
      </w:r>
      <w:r w:rsidR="00712419">
        <w:rPr>
          <w:rFonts w:ascii="Calibri" w:hAnsi="Calibri" w:cs="Calibri"/>
        </w:rPr>
        <w:t xml:space="preserve">input for </w:t>
      </w:r>
      <w:r w:rsidRPr="0092480E">
        <w:rPr>
          <w:rFonts w:ascii="Calibri" w:hAnsi="Calibri" w:cs="Calibri"/>
        </w:rPr>
        <w:t>shared decision making</w:t>
      </w:r>
      <w:r w:rsidR="00DF0841">
        <w:rPr>
          <w:rFonts w:ascii="Calibri" w:hAnsi="Calibri" w:cs="Calibri"/>
        </w:rPr>
        <w:t>. W</w:t>
      </w:r>
      <w:r w:rsidRPr="0092480E">
        <w:rPr>
          <w:rFonts w:ascii="Calibri" w:hAnsi="Calibri" w:cs="Calibri"/>
        </w:rPr>
        <w:t>e feel that next to a quantitative estimation of urgency</w:t>
      </w:r>
      <w:r w:rsidR="00EB10CE" w:rsidRPr="0092480E">
        <w:rPr>
          <w:rFonts w:ascii="Calibri" w:hAnsi="Calibri" w:cs="Calibri"/>
        </w:rPr>
        <w:t xml:space="preserve"> from a utilitarian perspective</w:t>
      </w:r>
      <w:r w:rsidRPr="0092480E">
        <w:rPr>
          <w:rFonts w:ascii="Calibri" w:hAnsi="Calibri" w:cs="Calibri"/>
        </w:rPr>
        <w:t>, individual patient’s preferences</w:t>
      </w:r>
      <w:r w:rsidR="00D60885" w:rsidRPr="0092480E">
        <w:rPr>
          <w:rFonts w:ascii="Calibri" w:hAnsi="Calibri" w:cs="Calibri"/>
        </w:rPr>
        <w:t>,</w:t>
      </w:r>
      <w:r w:rsidRPr="0092480E">
        <w:rPr>
          <w:rFonts w:ascii="Calibri" w:hAnsi="Calibri" w:cs="Calibri"/>
        </w:rPr>
        <w:t xml:space="preserve"> </w:t>
      </w:r>
      <w:r w:rsidR="00D60885" w:rsidRPr="0092480E">
        <w:rPr>
          <w:rFonts w:ascii="Calibri" w:hAnsi="Calibri" w:cs="Calibri"/>
        </w:rPr>
        <w:t xml:space="preserve">social contexts, and </w:t>
      </w:r>
      <w:r w:rsidR="00722EFA">
        <w:rPr>
          <w:rFonts w:ascii="Calibri" w:hAnsi="Calibri" w:cs="Calibri"/>
        </w:rPr>
        <w:t>operabi</w:t>
      </w:r>
      <w:r w:rsidR="00DE2007">
        <w:rPr>
          <w:rFonts w:ascii="Calibri" w:hAnsi="Calibri" w:cs="Calibri"/>
        </w:rPr>
        <w:t>lity</w:t>
      </w:r>
      <w:r w:rsidR="00D60885" w:rsidRPr="0092480E">
        <w:rPr>
          <w:rFonts w:ascii="Calibri" w:hAnsi="Calibri" w:cs="Calibri"/>
        </w:rPr>
        <w:t xml:space="preserve"> </w:t>
      </w:r>
      <w:r w:rsidRPr="0092480E">
        <w:rPr>
          <w:rFonts w:ascii="Calibri" w:hAnsi="Calibri" w:cs="Calibri"/>
        </w:rPr>
        <w:t>should also be included in</w:t>
      </w:r>
      <w:r w:rsidR="002A5B41">
        <w:rPr>
          <w:rFonts w:ascii="Calibri" w:hAnsi="Calibri" w:cs="Calibri"/>
        </w:rPr>
        <w:t xml:space="preserve"> the</w:t>
      </w:r>
      <w:r w:rsidRPr="0092480E">
        <w:rPr>
          <w:rFonts w:ascii="Calibri" w:hAnsi="Calibri" w:cs="Calibri"/>
        </w:rPr>
        <w:t xml:space="preserve"> </w:t>
      </w:r>
      <w:r w:rsidR="00DA5A38">
        <w:rPr>
          <w:rFonts w:ascii="Calibri" w:hAnsi="Calibri" w:cs="Calibri"/>
        </w:rPr>
        <w:t>decision making</w:t>
      </w:r>
      <w:r w:rsidR="00DF0841">
        <w:rPr>
          <w:rFonts w:ascii="Calibri" w:hAnsi="Calibri" w:cs="Calibri"/>
        </w:rPr>
        <w:t xml:space="preserve"> process</w:t>
      </w:r>
      <w:r w:rsidRPr="0092480E">
        <w:rPr>
          <w:rFonts w:ascii="Calibri" w:hAnsi="Calibri" w:cs="Calibri"/>
        </w:rPr>
        <w:t>.</w:t>
      </w:r>
    </w:p>
    <w:p w14:paraId="54B64060" w14:textId="77777777" w:rsidR="00272DEE" w:rsidRPr="0092480E" w:rsidRDefault="00272DEE" w:rsidP="00153762">
      <w:pPr>
        <w:spacing w:line="276" w:lineRule="auto"/>
        <w:rPr>
          <w:rFonts w:ascii="Calibri" w:hAnsi="Calibri" w:cs="Calibri"/>
        </w:rPr>
      </w:pPr>
    </w:p>
    <w:p w14:paraId="57C6C2A7" w14:textId="38AEA157" w:rsidR="00CB3CBB" w:rsidRDefault="006479D9" w:rsidP="00153762">
      <w:pPr>
        <w:spacing w:line="276" w:lineRule="auto"/>
        <w:rPr>
          <w:rFonts w:ascii="Calibri" w:hAnsi="Calibri" w:cs="Calibri"/>
        </w:rPr>
      </w:pPr>
      <w:r w:rsidRPr="0092480E">
        <w:rPr>
          <w:rFonts w:ascii="Calibri" w:hAnsi="Calibri" w:cs="Calibri"/>
        </w:rPr>
        <w:t>Since all models are</w:t>
      </w:r>
      <w:r w:rsidR="00DD2554">
        <w:rPr>
          <w:rFonts w:ascii="Calibri" w:hAnsi="Calibri" w:cs="Calibri"/>
        </w:rPr>
        <w:t xml:space="preserve"> </w:t>
      </w:r>
      <w:r w:rsidRPr="0092480E">
        <w:rPr>
          <w:rFonts w:ascii="Calibri" w:hAnsi="Calibri" w:cs="Calibri"/>
        </w:rPr>
        <w:t xml:space="preserve">a simplification of reality, our model has several limitations. </w:t>
      </w:r>
      <w:r w:rsidR="00CB3CBB">
        <w:rPr>
          <w:rFonts w:ascii="Calibri" w:hAnsi="Calibri" w:cs="Calibri"/>
        </w:rPr>
        <w:t>First, the survival data used were not always</w:t>
      </w:r>
      <w:r w:rsidR="00C464ED">
        <w:rPr>
          <w:rFonts w:ascii="Calibri" w:hAnsi="Calibri" w:cs="Calibri"/>
        </w:rPr>
        <w:t xml:space="preserve"> </w:t>
      </w:r>
      <w:r w:rsidR="00186C9D">
        <w:rPr>
          <w:rFonts w:ascii="Calibri" w:hAnsi="Calibri" w:cs="Calibri"/>
        </w:rPr>
        <w:t xml:space="preserve">derived from high-quality </w:t>
      </w:r>
      <w:r w:rsidR="00CB3CBB">
        <w:rPr>
          <w:rFonts w:ascii="Calibri" w:hAnsi="Calibri" w:cs="Calibri"/>
        </w:rPr>
        <w:t>evidence.</w:t>
      </w:r>
      <w:r w:rsidR="00615993">
        <w:rPr>
          <w:rFonts w:ascii="Calibri" w:hAnsi="Calibri" w:cs="Calibri"/>
        </w:rPr>
        <w:t xml:space="preserve"> Although survival with treatment might be validly estimated from national registries, the survival without treatment is harder to be</w:t>
      </w:r>
      <w:r w:rsidR="000F725F">
        <w:rPr>
          <w:rFonts w:ascii="Calibri" w:hAnsi="Calibri" w:cs="Calibri"/>
        </w:rPr>
        <w:t xml:space="preserve"> unbiasedly</w:t>
      </w:r>
      <w:r w:rsidR="00615993">
        <w:rPr>
          <w:rFonts w:ascii="Calibri" w:hAnsi="Calibri" w:cs="Calibri"/>
        </w:rPr>
        <w:t xml:space="preserve"> estimated.</w:t>
      </w:r>
      <w:r w:rsidR="00CB3CBB">
        <w:rPr>
          <w:rFonts w:ascii="Calibri" w:hAnsi="Calibri" w:cs="Calibri"/>
        </w:rPr>
        <w:t xml:space="preserve"> The surgeries that we evaluate are </w:t>
      </w:r>
      <w:r w:rsidR="00633198">
        <w:rPr>
          <w:rFonts w:ascii="Calibri" w:hAnsi="Calibri" w:cs="Calibri"/>
        </w:rPr>
        <w:t xml:space="preserve">often part of </w:t>
      </w:r>
      <w:r w:rsidR="00CB3CBB">
        <w:rPr>
          <w:rFonts w:ascii="Calibri" w:hAnsi="Calibri" w:cs="Calibri"/>
        </w:rPr>
        <w:t xml:space="preserve">standard </w:t>
      </w:r>
      <w:r w:rsidR="00633198">
        <w:rPr>
          <w:rFonts w:ascii="Calibri" w:hAnsi="Calibri" w:cs="Calibri"/>
        </w:rPr>
        <w:t>clinical practice</w:t>
      </w:r>
      <w:r w:rsidR="00CB3CBB">
        <w:rPr>
          <w:rFonts w:ascii="Calibri" w:hAnsi="Calibri" w:cs="Calibri"/>
        </w:rPr>
        <w:t xml:space="preserve">. Therefore, data </w:t>
      </w:r>
      <w:r w:rsidR="00633198">
        <w:rPr>
          <w:rFonts w:ascii="Calibri" w:hAnsi="Calibri" w:cs="Calibri"/>
        </w:rPr>
        <w:t xml:space="preserve">might be biased (e.g. selection bias in the survival without treatment because patients opt for palliative care), or not available (it would be unethical </w:t>
      </w:r>
      <w:r w:rsidR="000F725F">
        <w:rPr>
          <w:rFonts w:ascii="Calibri" w:hAnsi="Calibri" w:cs="Calibri"/>
        </w:rPr>
        <w:t xml:space="preserve">now </w:t>
      </w:r>
      <w:r w:rsidR="00633198">
        <w:rPr>
          <w:rFonts w:ascii="Calibri" w:hAnsi="Calibri" w:cs="Calibri"/>
        </w:rPr>
        <w:t xml:space="preserve">to perform </w:t>
      </w:r>
      <w:r w:rsidR="00A62847">
        <w:rPr>
          <w:rFonts w:ascii="Calibri" w:hAnsi="Calibri" w:cs="Calibri"/>
        </w:rPr>
        <w:t>RCTs</w:t>
      </w:r>
      <w:r w:rsidR="00CB3CBB">
        <w:rPr>
          <w:rFonts w:ascii="Calibri" w:hAnsi="Calibri" w:cs="Calibri"/>
        </w:rPr>
        <w:t xml:space="preserve"> evaluating surgery versus no surgery</w:t>
      </w:r>
      <w:r w:rsidR="00633198">
        <w:rPr>
          <w:rFonts w:ascii="Calibri" w:hAnsi="Calibri" w:cs="Calibri"/>
        </w:rPr>
        <w:t>)</w:t>
      </w:r>
      <w:r w:rsidR="00CB3CBB">
        <w:rPr>
          <w:rFonts w:ascii="Calibri" w:hAnsi="Calibri" w:cs="Calibri"/>
        </w:rPr>
        <w:t xml:space="preserve">. Instead, we used best available evidence, </w:t>
      </w:r>
      <w:r w:rsidR="00AF06CE">
        <w:rPr>
          <w:rFonts w:ascii="Calibri" w:hAnsi="Calibri" w:cs="Calibri"/>
        </w:rPr>
        <w:t xml:space="preserve">which in part included </w:t>
      </w:r>
      <w:r w:rsidR="00615993">
        <w:rPr>
          <w:rFonts w:ascii="Calibri" w:hAnsi="Calibri" w:cs="Calibri"/>
        </w:rPr>
        <w:t xml:space="preserve">evidence from </w:t>
      </w:r>
      <w:r w:rsidR="00CD615D">
        <w:rPr>
          <w:rFonts w:ascii="Calibri" w:hAnsi="Calibri" w:cs="Calibri"/>
        </w:rPr>
        <w:t xml:space="preserve">more historical </w:t>
      </w:r>
      <w:r w:rsidR="00A62847">
        <w:rPr>
          <w:rFonts w:ascii="Calibri" w:hAnsi="Calibri" w:cs="Calibri"/>
        </w:rPr>
        <w:t>RCTs.</w:t>
      </w:r>
      <w:r w:rsidR="00CB3CBB">
        <w:rPr>
          <w:rFonts w:ascii="Calibri" w:hAnsi="Calibri" w:cs="Calibri"/>
        </w:rPr>
        <w:t xml:space="preserve"> </w:t>
      </w:r>
      <w:r w:rsidR="00186C9D">
        <w:rPr>
          <w:rFonts w:ascii="Calibri" w:hAnsi="Calibri" w:cs="Calibri"/>
        </w:rPr>
        <w:t xml:space="preserve">As such, </w:t>
      </w:r>
      <w:r w:rsidR="00615993">
        <w:rPr>
          <w:rFonts w:ascii="Calibri" w:hAnsi="Calibri" w:cs="Calibri"/>
        </w:rPr>
        <w:t xml:space="preserve">data </w:t>
      </w:r>
      <w:r w:rsidR="00CB3CBB">
        <w:rPr>
          <w:rFonts w:ascii="Calibri" w:hAnsi="Calibri" w:cs="Calibri"/>
        </w:rPr>
        <w:t xml:space="preserve">might be biased, </w:t>
      </w:r>
      <w:r w:rsidR="00633198">
        <w:rPr>
          <w:rFonts w:ascii="Calibri" w:hAnsi="Calibri" w:cs="Calibri"/>
        </w:rPr>
        <w:t xml:space="preserve">and as a result, </w:t>
      </w:r>
      <w:r w:rsidR="00AF06CE">
        <w:rPr>
          <w:rFonts w:ascii="Calibri" w:hAnsi="Calibri" w:cs="Calibri"/>
        </w:rPr>
        <w:t xml:space="preserve">so are </w:t>
      </w:r>
      <w:r w:rsidR="00633198">
        <w:rPr>
          <w:rFonts w:ascii="Calibri" w:hAnsi="Calibri" w:cs="Calibri"/>
        </w:rPr>
        <w:t xml:space="preserve">the </w:t>
      </w:r>
      <w:r w:rsidR="00CB3CBB">
        <w:rPr>
          <w:rFonts w:ascii="Calibri" w:hAnsi="Calibri" w:cs="Calibri"/>
        </w:rPr>
        <w:t xml:space="preserve">estimates from our model. Because of this limitation, </w:t>
      </w:r>
      <w:r w:rsidR="00420C01">
        <w:rPr>
          <w:rFonts w:ascii="Calibri" w:hAnsi="Calibri" w:cs="Calibri"/>
        </w:rPr>
        <w:t xml:space="preserve">our approach is </w:t>
      </w:r>
      <w:r w:rsidR="00633198">
        <w:rPr>
          <w:rFonts w:ascii="Calibri" w:hAnsi="Calibri" w:cs="Calibri"/>
        </w:rPr>
        <w:t xml:space="preserve">simply </w:t>
      </w:r>
      <w:r w:rsidR="00420C01">
        <w:rPr>
          <w:rFonts w:ascii="Calibri" w:hAnsi="Calibri" w:cs="Calibri"/>
        </w:rPr>
        <w:t xml:space="preserve">to aggregate transparently and systematically the </w:t>
      </w:r>
      <w:r w:rsidR="00CB3CBB">
        <w:rPr>
          <w:rFonts w:ascii="Calibri" w:hAnsi="Calibri" w:cs="Calibri"/>
        </w:rPr>
        <w:t>best currently available</w:t>
      </w:r>
      <w:r w:rsidR="00420C01">
        <w:rPr>
          <w:rFonts w:ascii="Calibri" w:hAnsi="Calibri" w:cs="Calibri"/>
        </w:rPr>
        <w:t xml:space="preserve"> evidence using a model</w:t>
      </w:r>
      <w:r w:rsidR="00CB3CBB">
        <w:rPr>
          <w:rFonts w:ascii="Calibri" w:hAnsi="Calibri" w:cs="Calibri"/>
        </w:rPr>
        <w:t>.</w:t>
      </w:r>
      <w:r w:rsidR="00633198">
        <w:rPr>
          <w:rFonts w:ascii="Calibri" w:hAnsi="Calibri" w:cs="Calibri"/>
        </w:rPr>
        <w:t xml:space="preserve">  </w:t>
      </w:r>
    </w:p>
    <w:p w14:paraId="19E3A109" w14:textId="025907CE" w:rsidR="00E07D53" w:rsidRPr="0092480E" w:rsidRDefault="00CB3CBB" w:rsidP="00CB3CBB">
      <w:pPr>
        <w:spacing w:line="276" w:lineRule="auto"/>
        <w:ind w:firstLine="720"/>
        <w:rPr>
          <w:rFonts w:ascii="Calibri" w:hAnsi="Calibri" w:cs="Calibri"/>
        </w:rPr>
      </w:pPr>
      <w:r>
        <w:rPr>
          <w:rFonts w:ascii="Calibri" w:hAnsi="Calibri" w:cs="Calibri"/>
        </w:rPr>
        <w:t>Second</w:t>
      </w:r>
      <w:r w:rsidR="006479D9" w:rsidRPr="0092480E">
        <w:rPr>
          <w:rFonts w:ascii="Calibri" w:hAnsi="Calibri" w:cs="Calibri"/>
        </w:rPr>
        <w:t>, we assume that all surgeries are successful. We do not simulate adverse events, like major bleedings or death due to surgery. We also did</w:t>
      </w:r>
      <w:r w:rsidR="00F323B8" w:rsidRPr="0092480E">
        <w:rPr>
          <w:rFonts w:ascii="Calibri" w:hAnsi="Calibri" w:cs="Calibri"/>
        </w:rPr>
        <w:t xml:space="preserve"> no</w:t>
      </w:r>
      <w:r w:rsidR="006479D9" w:rsidRPr="0092480E">
        <w:rPr>
          <w:rFonts w:ascii="Calibri" w:hAnsi="Calibri" w:cs="Calibri"/>
        </w:rPr>
        <w:t xml:space="preserve">t incorporate the potential reduction of </w:t>
      </w:r>
      <w:proofErr w:type="spellStart"/>
      <w:r w:rsidR="006479D9" w:rsidRPr="0092480E">
        <w:rPr>
          <w:rFonts w:ascii="Calibri" w:hAnsi="Calibri" w:cs="Calibri"/>
        </w:rPr>
        <w:t>QoL</w:t>
      </w:r>
      <w:proofErr w:type="spellEnd"/>
      <w:r w:rsidR="006479D9" w:rsidRPr="0092480E">
        <w:rPr>
          <w:rFonts w:ascii="Calibri" w:hAnsi="Calibri" w:cs="Calibri"/>
        </w:rPr>
        <w:t xml:space="preserve"> due to these adverse events or </w:t>
      </w:r>
      <w:proofErr w:type="spellStart"/>
      <w:r w:rsidR="006479D9" w:rsidRPr="0092480E">
        <w:rPr>
          <w:rFonts w:ascii="Calibri" w:hAnsi="Calibri" w:cs="Calibri"/>
        </w:rPr>
        <w:t>QoL</w:t>
      </w:r>
      <w:proofErr w:type="spellEnd"/>
      <w:r w:rsidR="006479D9" w:rsidRPr="0092480E">
        <w:rPr>
          <w:rFonts w:ascii="Calibri" w:hAnsi="Calibri" w:cs="Calibri"/>
        </w:rPr>
        <w:t xml:space="preserve"> reduction of a temporary period of recovery after surgery. Because of these assumptions, the overall QALYs associated with the surgery should not be interpreted as </w:t>
      </w:r>
      <w:r w:rsidR="00833B51">
        <w:rPr>
          <w:rFonts w:ascii="Calibri" w:hAnsi="Calibri" w:cs="Calibri"/>
        </w:rPr>
        <w:t xml:space="preserve">an </w:t>
      </w:r>
      <w:r w:rsidR="006479D9" w:rsidRPr="0092480E">
        <w:rPr>
          <w:rFonts w:ascii="Calibri" w:hAnsi="Calibri" w:cs="Calibri"/>
        </w:rPr>
        <w:t>absolute estimate</w:t>
      </w:r>
      <w:r w:rsidR="00330D41">
        <w:rPr>
          <w:rFonts w:ascii="Calibri" w:hAnsi="Calibri" w:cs="Calibri"/>
        </w:rPr>
        <w:t xml:space="preserve">. They </w:t>
      </w:r>
      <w:r w:rsidR="000C1C35">
        <w:rPr>
          <w:rFonts w:ascii="Calibri" w:hAnsi="Calibri" w:cs="Calibri"/>
        </w:rPr>
        <w:t xml:space="preserve">are </w:t>
      </w:r>
      <w:r w:rsidR="006479D9" w:rsidRPr="0092480E">
        <w:rPr>
          <w:rFonts w:ascii="Calibri" w:hAnsi="Calibri" w:cs="Calibri"/>
        </w:rPr>
        <w:t>the maximum possible QALYs that can be acquired</w:t>
      </w:r>
      <w:r w:rsidR="00330D41">
        <w:rPr>
          <w:rFonts w:ascii="Calibri" w:hAnsi="Calibri" w:cs="Calibri"/>
        </w:rPr>
        <w:t xml:space="preserve"> by performing the </w:t>
      </w:r>
      <w:r w:rsidR="00F727B4">
        <w:rPr>
          <w:rFonts w:ascii="Calibri" w:hAnsi="Calibri" w:cs="Calibri"/>
        </w:rPr>
        <w:t>surgery</w:t>
      </w:r>
      <w:r w:rsidR="006479D9" w:rsidRPr="0092480E">
        <w:rPr>
          <w:rFonts w:ascii="Calibri" w:hAnsi="Calibri" w:cs="Calibri"/>
        </w:rPr>
        <w:t xml:space="preserve">. However, these assumptions were considered reasonable to achieve the main goal of this study: when surgery without delay is compared to surgery with delay, the harm in both scenarios is similar and </w:t>
      </w:r>
      <w:r w:rsidR="00833B51">
        <w:rPr>
          <w:rFonts w:ascii="Calibri" w:hAnsi="Calibri" w:cs="Calibri"/>
        </w:rPr>
        <w:t>therefore cancel</w:t>
      </w:r>
      <w:r w:rsidR="006479D9" w:rsidRPr="0092480E">
        <w:rPr>
          <w:rFonts w:ascii="Calibri" w:hAnsi="Calibri" w:cs="Calibri"/>
        </w:rPr>
        <w:t xml:space="preserve"> out. </w:t>
      </w:r>
    </w:p>
    <w:p w14:paraId="5B98ADB8" w14:textId="5AA474E3" w:rsidR="741EF303" w:rsidRPr="0092480E" w:rsidRDefault="00CB3CBB" w:rsidP="00153762">
      <w:pPr>
        <w:spacing w:line="276" w:lineRule="auto"/>
        <w:ind w:firstLine="720"/>
        <w:rPr>
          <w:rFonts w:ascii="Calibri" w:hAnsi="Calibri" w:cs="Calibri"/>
        </w:rPr>
      </w:pPr>
      <w:r>
        <w:rPr>
          <w:rFonts w:ascii="Calibri" w:hAnsi="Calibri" w:cs="Calibri"/>
        </w:rPr>
        <w:t>Third</w:t>
      </w:r>
      <w:r w:rsidR="2EC87C9A" w:rsidRPr="0092480E">
        <w:rPr>
          <w:rFonts w:ascii="Calibri" w:hAnsi="Calibri" w:cs="Calibri"/>
        </w:rPr>
        <w:t xml:space="preserve">, </w:t>
      </w:r>
      <w:r w:rsidR="00A624CB">
        <w:rPr>
          <w:rFonts w:ascii="Calibri" w:hAnsi="Calibri" w:cs="Calibri"/>
        </w:rPr>
        <w:t xml:space="preserve">because we simply converted the health loss in 50 weeks to loss per month, </w:t>
      </w:r>
      <w:r w:rsidR="2EC87C9A" w:rsidRPr="0092480E">
        <w:rPr>
          <w:rFonts w:ascii="Calibri" w:hAnsi="Calibri" w:cs="Calibri"/>
        </w:rPr>
        <w:t xml:space="preserve">we </w:t>
      </w:r>
      <w:r w:rsidR="00A624CB">
        <w:rPr>
          <w:rFonts w:ascii="Calibri" w:hAnsi="Calibri" w:cs="Calibri"/>
        </w:rPr>
        <w:t xml:space="preserve">effectively </w:t>
      </w:r>
      <w:r w:rsidR="2EC87C9A" w:rsidRPr="0092480E">
        <w:rPr>
          <w:rFonts w:ascii="Calibri" w:hAnsi="Calibri" w:cs="Calibri"/>
        </w:rPr>
        <w:t xml:space="preserve">used </w:t>
      </w:r>
      <w:r w:rsidR="004A5E8C" w:rsidRPr="0092480E">
        <w:rPr>
          <w:rFonts w:ascii="Calibri" w:hAnsi="Calibri" w:cs="Calibri"/>
        </w:rPr>
        <w:t xml:space="preserve">a </w:t>
      </w:r>
      <w:r w:rsidR="00186C9D" w:rsidRPr="0092480E">
        <w:rPr>
          <w:rFonts w:ascii="Calibri" w:hAnsi="Calibri" w:cs="Calibri"/>
        </w:rPr>
        <w:t xml:space="preserve">linear approximation to quantify urgency by delaying surgery up to a year. </w:t>
      </w:r>
      <w:r w:rsidR="001F69FD" w:rsidRPr="0092480E">
        <w:rPr>
          <w:rFonts w:ascii="Calibri" w:hAnsi="Calibri" w:cs="Calibri"/>
        </w:rPr>
        <w:t>S</w:t>
      </w:r>
      <w:r w:rsidR="2EC87C9A" w:rsidRPr="0092480E">
        <w:rPr>
          <w:rFonts w:ascii="Calibri" w:hAnsi="Calibri" w:cs="Calibri"/>
        </w:rPr>
        <w:t xml:space="preserve">ome </w:t>
      </w:r>
      <w:r w:rsidR="00F727B4">
        <w:rPr>
          <w:rFonts w:ascii="Calibri" w:hAnsi="Calibri" w:cs="Calibri"/>
        </w:rPr>
        <w:t>surgeries</w:t>
      </w:r>
      <w:r w:rsidR="2EC87C9A" w:rsidRPr="0092480E">
        <w:rPr>
          <w:rFonts w:ascii="Calibri" w:hAnsi="Calibri" w:cs="Calibri"/>
        </w:rPr>
        <w:t xml:space="preserve"> did show a </w:t>
      </w:r>
      <w:r w:rsidR="001F69FD" w:rsidRPr="0092480E">
        <w:rPr>
          <w:rFonts w:ascii="Calibri" w:hAnsi="Calibri" w:cs="Calibri"/>
        </w:rPr>
        <w:t xml:space="preserve">slightly </w:t>
      </w:r>
      <w:r w:rsidR="2EC87C9A" w:rsidRPr="0092480E">
        <w:rPr>
          <w:rFonts w:ascii="Calibri" w:hAnsi="Calibri" w:cs="Calibri"/>
        </w:rPr>
        <w:t xml:space="preserve">steeper </w:t>
      </w:r>
      <w:r w:rsidR="001F69FD" w:rsidRPr="0092480E">
        <w:rPr>
          <w:rFonts w:ascii="Calibri" w:hAnsi="Calibri" w:cs="Calibri"/>
        </w:rPr>
        <w:t>de</w:t>
      </w:r>
      <w:r w:rsidR="2EC87C9A" w:rsidRPr="0092480E">
        <w:rPr>
          <w:rFonts w:ascii="Calibri" w:hAnsi="Calibri" w:cs="Calibri"/>
        </w:rPr>
        <w:t>crease</w:t>
      </w:r>
      <w:r w:rsidR="6C98DE37" w:rsidRPr="0092480E">
        <w:rPr>
          <w:rFonts w:ascii="Calibri" w:hAnsi="Calibri" w:cs="Calibri"/>
        </w:rPr>
        <w:t xml:space="preserve"> in the </w:t>
      </w:r>
      <w:r w:rsidR="00833B51">
        <w:rPr>
          <w:rFonts w:ascii="Calibri" w:hAnsi="Calibri" w:cs="Calibri"/>
        </w:rPr>
        <w:t>period up to 32 weeks</w:t>
      </w:r>
      <w:r w:rsidR="003005E0">
        <w:rPr>
          <w:rFonts w:ascii="Calibri" w:hAnsi="Calibri" w:cs="Calibri"/>
        </w:rPr>
        <w:t xml:space="preserve"> delay</w:t>
      </w:r>
      <w:r w:rsidR="6C98DE37" w:rsidRPr="0092480E">
        <w:rPr>
          <w:rFonts w:ascii="Calibri" w:hAnsi="Calibri" w:cs="Calibri"/>
        </w:rPr>
        <w:t xml:space="preserve">. </w:t>
      </w:r>
      <w:r w:rsidR="00B26867">
        <w:rPr>
          <w:rFonts w:ascii="Calibri" w:hAnsi="Calibri" w:cs="Calibri"/>
        </w:rPr>
        <w:t>T</w:t>
      </w:r>
      <w:r>
        <w:rPr>
          <w:rFonts w:ascii="Calibri" w:hAnsi="Calibri" w:cs="Calibri"/>
        </w:rPr>
        <w:t xml:space="preserve">he data needed to validly model this </w:t>
      </w:r>
      <w:r w:rsidR="00202AC6">
        <w:rPr>
          <w:rFonts w:ascii="Calibri" w:hAnsi="Calibri" w:cs="Calibri"/>
        </w:rPr>
        <w:t>decay in QALYs per unit of time for all surgeries likely do</w:t>
      </w:r>
      <w:r>
        <w:rPr>
          <w:rFonts w:ascii="Calibri" w:hAnsi="Calibri" w:cs="Calibri"/>
        </w:rPr>
        <w:t>n’t exist</w:t>
      </w:r>
      <w:r w:rsidR="00202AC6">
        <w:rPr>
          <w:rFonts w:ascii="Calibri" w:hAnsi="Calibri" w:cs="Calibri"/>
        </w:rPr>
        <w:t xml:space="preserve">: most of the estimates of time to no effect on survival were based on </w:t>
      </w:r>
      <w:r w:rsidR="00202AC6">
        <w:rPr>
          <w:rFonts w:ascii="Calibri" w:hAnsi="Calibri" w:cs="Calibri"/>
        </w:rPr>
        <w:lastRenderedPageBreak/>
        <w:t>observational studies, which are likely biased.</w:t>
      </w:r>
      <w:r w:rsidR="00AF3CB7">
        <w:rPr>
          <w:rFonts w:ascii="Calibri" w:hAnsi="Calibri" w:cs="Calibri"/>
        </w:rPr>
        <w:t xml:space="preserve"> A more detailed approximation would be possible </w:t>
      </w:r>
      <w:r w:rsidR="00290160">
        <w:rPr>
          <w:rFonts w:ascii="Calibri" w:hAnsi="Calibri" w:cs="Calibri"/>
        </w:rPr>
        <w:t>using</w:t>
      </w:r>
      <w:r w:rsidR="00AF3CB7">
        <w:rPr>
          <w:rFonts w:ascii="Calibri" w:hAnsi="Calibri" w:cs="Calibri"/>
        </w:rPr>
        <w:t xml:space="preserve"> a more individualized model which also models </w:t>
      </w:r>
      <w:r w:rsidR="00290160">
        <w:rPr>
          <w:rFonts w:ascii="Calibri" w:hAnsi="Calibri" w:cs="Calibri"/>
        </w:rPr>
        <w:t xml:space="preserve">the natural grow of tumors, or aneurysms, and validly model the </w:t>
      </w:r>
      <w:r w:rsidR="00AF3CB7">
        <w:rPr>
          <w:rFonts w:ascii="Calibri" w:hAnsi="Calibri" w:cs="Calibri"/>
        </w:rPr>
        <w:t>development of metastasis.</w:t>
      </w:r>
      <w:r w:rsidR="00290160">
        <w:rPr>
          <w:rFonts w:ascii="Calibri" w:hAnsi="Calibri" w:cs="Calibri"/>
        </w:rPr>
        <w:t xml:space="preserve"> </w:t>
      </w:r>
      <w:r w:rsidR="00B26867">
        <w:rPr>
          <w:rFonts w:ascii="Calibri" w:hAnsi="Calibri" w:cs="Calibri"/>
        </w:rPr>
        <w:t>It was not feasible to</w:t>
      </w:r>
      <w:r w:rsidR="001559E3">
        <w:rPr>
          <w:rFonts w:ascii="Calibri" w:hAnsi="Calibri" w:cs="Calibri"/>
        </w:rPr>
        <w:t xml:space="preserve"> develop this for all </w:t>
      </w:r>
      <w:r w:rsidR="00B26867">
        <w:rPr>
          <w:rFonts w:ascii="Calibri" w:hAnsi="Calibri" w:cs="Calibri"/>
        </w:rPr>
        <w:t xml:space="preserve">evaluated </w:t>
      </w:r>
      <w:r w:rsidR="001559E3">
        <w:rPr>
          <w:rFonts w:ascii="Calibri" w:hAnsi="Calibri" w:cs="Calibri"/>
        </w:rPr>
        <w:t>surgeries</w:t>
      </w:r>
      <w:r w:rsidR="00290160">
        <w:rPr>
          <w:rFonts w:ascii="Calibri" w:hAnsi="Calibri" w:cs="Calibri"/>
        </w:rPr>
        <w:t>.</w:t>
      </w:r>
      <w:r w:rsidR="00B26867">
        <w:rPr>
          <w:rFonts w:ascii="Calibri" w:hAnsi="Calibri" w:cs="Calibri"/>
        </w:rPr>
        <w:t xml:space="preserve"> Instead, we opted for a more pragmatic approach.</w:t>
      </w:r>
      <w:r w:rsidR="00290160">
        <w:rPr>
          <w:rFonts w:ascii="Calibri" w:hAnsi="Calibri" w:cs="Calibri"/>
        </w:rPr>
        <w:t xml:space="preserve"> </w:t>
      </w:r>
    </w:p>
    <w:p w14:paraId="60120856" w14:textId="582E0AEC" w:rsidR="741EF303" w:rsidRDefault="00CB3CBB" w:rsidP="00153762">
      <w:pPr>
        <w:spacing w:line="276" w:lineRule="auto"/>
        <w:ind w:firstLine="720"/>
        <w:rPr>
          <w:rFonts w:ascii="Calibri" w:hAnsi="Calibri" w:cs="Calibri"/>
        </w:rPr>
      </w:pPr>
      <w:r>
        <w:rPr>
          <w:rFonts w:ascii="Calibri" w:hAnsi="Calibri" w:cs="Calibri"/>
        </w:rPr>
        <w:t>Fourth</w:t>
      </w:r>
      <w:r w:rsidR="41D95270" w:rsidRPr="0092480E">
        <w:rPr>
          <w:rFonts w:ascii="Calibri" w:hAnsi="Calibri" w:cs="Calibri"/>
        </w:rPr>
        <w:t xml:space="preserve">, </w:t>
      </w:r>
      <w:r w:rsidR="00186C9D">
        <w:rPr>
          <w:rFonts w:ascii="Calibri" w:hAnsi="Calibri" w:cs="Calibri"/>
        </w:rPr>
        <w:t xml:space="preserve">we relied on </w:t>
      </w:r>
      <w:proofErr w:type="spellStart"/>
      <w:r w:rsidR="00186C9D">
        <w:rPr>
          <w:rFonts w:ascii="Calibri" w:hAnsi="Calibri" w:cs="Calibri"/>
        </w:rPr>
        <w:t>QoL</w:t>
      </w:r>
      <w:proofErr w:type="spellEnd"/>
      <w:r w:rsidR="00186C9D">
        <w:rPr>
          <w:rFonts w:ascii="Calibri" w:hAnsi="Calibri" w:cs="Calibri"/>
        </w:rPr>
        <w:t xml:space="preserve"> weights derived from expert-opinion.</w:t>
      </w:r>
      <w:r w:rsidR="41D95270" w:rsidRPr="0092480E">
        <w:rPr>
          <w:rFonts w:ascii="Calibri" w:hAnsi="Calibri" w:cs="Calibri"/>
        </w:rPr>
        <w:t xml:space="preserve"> </w:t>
      </w:r>
      <w:r w:rsidR="00B07D8C">
        <w:rPr>
          <w:rFonts w:ascii="Calibri" w:hAnsi="Calibri" w:cs="Calibri"/>
        </w:rPr>
        <w:t xml:space="preserve">In this approach the patient is </w:t>
      </w:r>
      <w:r w:rsidR="00186C9D">
        <w:rPr>
          <w:rFonts w:ascii="Calibri" w:hAnsi="Calibri" w:cs="Calibri"/>
        </w:rPr>
        <w:t>not</w:t>
      </w:r>
      <w:r w:rsidR="00B07D8C">
        <w:rPr>
          <w:rFonts w:ascii="Calibri" w:hAnsi="Calibri" w:cs="Calibri"/>
        </w:rPr>
        <w:t xml:space="preserve"> involved</w:t>
      </w:r>
      <w:r w:rsidR="0087458F">
        <w:rPr>
          <w:rFonts w:ascii="Calibri" w:hAnsi="Calibri" w:cs="Calibri"/>
        </w:rPr>
        <w:t>. E</w:t>
      </w:r>
      <w:r w:rsidR="00B07D8C">
        <w:rPr>
          <w:rFonts w:ascii="Calibri" w:hAnsi="Calibri" w:cs="Calibri"/>
        </w:rPr>
        <w:t>xperts interpret the health states and give weights</w:t>
      </w:r>
      <w:r w:rsidR="0087458F">
        <w:rPr>
          <w:rFonts w:ascii="Calibri" w:hAnsi="Calibri" w:cs="Calibri"/>
        </w:rPr>
        <w:t>, thereby our approach takes a societal perspective.</w:t>
      </w:r>
      <w:r w:rsidR="00B07D8C">
        <w:rPr>
          <w:rFonts w:ascii="Calibri" w:hAnsi="Calibri" w:cs="Calibri"/>
        </w:rPr>
        <w:t xml:space="preserve"> </w:t>
      </w:r>
      <w:r w:rsidR="00186C9D" w:rsidRPr="0092480E">
        <w:rPr>
          <w:rFonts w:ascii="Calibri" w:hAnsi="Calibri" w:cs="Calibri"/>
        </w:rPr>
        <w:t xml:space="preserve">There are also multiple methodological, ethical, and contextual disadvantages of using </w:t>
      </w:r>
      <w:r w:rsidR="00186C9D">
        <w:rPr>
          <w:rFonts w:ascii="Calibri" w:hAnsi="Calibri" w:cs="Calibri"/>
        </w:rPr>
        <w:t>QALYs, but it should be noted that most of those discussion are more about utilitarian principles</w:t>
      </w:r>
      <w:r w:rsidR="00186C9D" w:rsidRPr="0092480E">
        <w:rPr>
          <w:rFonts w:ascii="Calibri" w:hAnsi="Calibri" w:cs="Calibri"/>
        </w:rPr>
        <w:t>.</w:t>
      </w:r>
      <w:r w:rsidR="00055008" w:rsidRPr="0092480E">
        <w:rPr>
          <w:rFonts w:ascii="Calibri" w:hAnsi="Calibri" w:cs="Calibri"/>
        </w:rPr>
        <w:fldChar w:fldCharType="begin" w:fldLock="1"/>
      </w:r>
      <w:r w:rsidR="00FF5FD7">
        <w:rPr>
          <w:rFonts w:ascii="Calibri" w:hAnsi="Calibri" w:cs="Calibri"/>
        </w:rPr>
        <w:instrText>ADDIN CSL_CITATION {"citationItems":[{"id":"ITEM-1","itemData":{"DOI":"10.4172/2157-7633.1000334","ISSN":"2157-7633","abstract":"Introduction: The Quality Adjusted Life Year (QALY) is a recognised metric used to evaluate new and innovative healthcare treatments and optimise resource allocation via rational and explicit methodologies. This review examines present limitations of the QALY metric and foreseeable challenges linked to the advancement of regenerative medicine.","author":[{"dropping-particle":"","family":"Pettitt","given":"DA","non-dropping-particle":"","parse-names":false,"suffix":""},{"dropping-particle":"","family":"Raza","given":"S","non-dropping-particle":"","parse-names":false,"suffix":""},{"dropping-particle":"","family":"Naughton B","given":"","non-dropping-particle":"","parse-names":false,"suffix":""},{"dropping-particle":"","family":"Roscoe","given":"A","non-dropping-particle":"","parse-names":false,"suffix":""},{"dropping-particle":"","family":"Ramakrishnan","given":"A","non-dropping-particle":"","parse-names":false,"suffix":""},{"dropping-particle":"","family":"Ali","given":"A","non-dropping-particle":"","parse-names":false,"suffix":""},{"dropping-particle":"","family":"Davies","given":"B","non-dropping-particle":"","parse-names":false,"suffix":""},{"dropping-particle":"","family":"Dopson","given":"S","non-dropping-particle":"","parse-names":false,"suffix":""},{"dropping-particle":"","family":"Hollander","given":"G","non-dropping-particle":"","parse-names":false,"suffix":""},{"dropping-particle":"","family":"Smith","given":"JA","non-dropping-particle":"","parse-names":false,"suffix":""},{"dropping-particle":"","family":"Brindley","given":"DA","non-dropping-particle":"","parse-names":false,"suffix":""}],"container-title":"Journal of Stem Cell Research &amp; Therapy","id":"ITEM-1","issue":"4","issued":{"date-parts":[["2016"]]},"title":"The Limitations of QALY: A Literature Review","type":"article-journal","volume":"6"},"uris":["http://www.mendeley.com/documents/?uuid=8333faa3-988a-3f42-8000-eb40977dcfe5"]}],"mendeley":{"formattedCitation":"&lt;sup&gt;87&lt;/sup&gt;","plainTextFormattedCitation":"87","previouslyFormattedCitation":"&lt;sup&gt;87&lt;/sup&gt;"},"properties":{"noteIndex":0},"schema":"https://github.com/citation-style-language/schema/raw/master/csl-citation.json"}</w:instrText>
      </w:r>
      <w:r w:rsidR="00055008" w:rsidRPr="0092480E">
        <w:rPr>
          <w:rFonts w:ascii="Calibri" w:hAnsi="Calibri" w:cs="Calibri"/>
        </w:rPr>
        <w:fldChar w:fldCharType="separate"/>
      </w:r>
      <w:r w:rsidR="00FF5FD7" w:rsidRPr="00FF5FD7">
        <w:rPr>
          <w:rFonts w:ascii="Calibri" w:hAnsi="Calibri" w:cs="Calibri"/>
          <w:noProof/>
          <w:vertAlign w:val="superscript"/>
        </w:rPr>
        <w:t>87</w:t>
      </w:r>
      <w:r w:rsidR="00055008" w:rsidRPr="0092480E">
        <w:rPr>
          <w:rFonts w:ascii="Calibri" w:hAnsi="Calibri" w:cs="Calibri"/>
        </w:rPr>
        <w:fldChar w:fldCharType="end"/>
      </w:r>
    </w:p>
    <w:p w14:paraId="19D81806" w14:textId="27511CC5" w:rsidR="007671F0" w:rsidRDefault="00186C9D" w:rsidP="000F6099">
      <w:pPr>
        <w:spacing w:line="276" w:lineRule="auto"/>
        <w:ind w:firstLine="720"/>
        <w:rPr>
          <w:rFonts w:ascii="Calibri" w:hAnsi="Calibri" w:cs="Calibri"/>
        </w:rPr>
      </w:pPr>
      <w:r>
        <w:rPr>
          <w:rFonts w:ascii="Calibri" w:hAnsi="Calibri" w:cs="Calibri"/>
        </w:rPr>
        <w:t xml:space="preserve">Fifth, we did not include the potential impact on </w:t>
      </w:r>
      <w:proofErr w:type="spellStart"/>
      <w:r>
        <w:rPr>
          <w:rFonts w:ascii="Calibri" w:hAnsi="Calibri" w:cs="Calibri"/>
        </w:rPr>
        <w:t>QoL</w:t>
      </w:r>
      <w:proofErr w:type="spellEnd"/>
      <w:r>
        <w:rPr>
          <w:rFonts w:ascii="Calibri" w:hAnsi="Calibri" w:cs="Calibri"/>
        </w:rPr>
        <w:t xml:space="preserve"> of delaying a semi-elective surgery</w:t>
      </w:r>
      <w:r w:rsidR="007C7AFC">
        <w:rPr>
          <w:rFonts w:ascii="Calibri" w:hAnsi="Calibri" w:cs="Calibri"/>
        </w:rPr>
        <w:t xml:space="preserve">. This impact might differ across </w:t>
      </w:r>
      <w:r w:rsidR="00F727B4">
        <w:rPr>
          <w:rFonts w:ascii="Calibri" w:hAnsi="Calibri" w:cs="Calibri"/>
        </w:rPr>
        <w:t>surgeries</w:t>
      </w:r>
      <w:r w:rsidR="007C7AFC">
        <w:rPr>
          <w:rFonts w:ascii="Calibri" w:hAnsi="Calibri" w:cs="Calibri"/>
        </w:rPr>
        <w:t xml:space="preserve">. It might be hypothesized that </w:t>
      </w:r>
      <w:r w:rsidR="00F727B4">
        <w:rPr>
          <w:rFonts w:ascii="Calibri" w:hAnsi="Calibri" w:cs="Calibri"/>
        </w:rPr>
        <w:t>surgeries</w:t>
      </w:r>
      <w:r w:rsidR="007C7AFC">
        <w:rPr>
          <w:rFonts w:ascii="Calibri" w:hAnsi="Calibri" w:cs="Calibri"/>
        </w:rPr>
        <w:t xml:space="preserve"> performed after already a long disease history (e.g. kidney transplant) </w:t>
      </w:r>
      <w:r w:rsidR="000C2C4F">
        <w:rPr>
          <w:rFonts w:ascii="Calibri" w:hAnsi="Calibri" w:cs="Calibri"/>
        </w:rPr>
        <w:t xml:space="preserve">might have less “waiting time disutility” than recently diagnosed diseases (e.g. </w:t>
      </w:r>
      <w:proofErr w:type="spellStart"/>
      <w:r w:rsidR="000C2C4F">
        <w:rPr>
          <w:rFonts w:ascii="Calibri" w:hAnsi="Calibri" w:cs="Calibri"/>
        </w:rPr>
        <w:t>mammacarcinoma</w:t>
      </w:r>
      <w:proofErr w:type="spellEnd"/>
      <w:r w:rsidR="000C2C4F">
        <w:rPr>
          <w:rFonts w:ascii="Calibri" w:hAnsi="Calibri" w:cs="Calibri"/>
        </w:rPr>
        <w:t xml:space="preserve">). </w:t>
      </w:r>
    </w:p>
    <w:p w14:paraId="6DC97F44" w14:textId="77777777" w:rsidR="000F6099" w:rsidRDefault="000F6099" w:rsidP="000F6099">
      <w:pPr>
        <w:spacing w:line="276" w:lineRule="auto"/>
        <w:ind w:firstLine="720"/>
        <w:rPr>
          <w:rFonts w:ascii="Calibri" w:hAnsi="Calibri" w:cs="Calibri"/>
        </w:rPr>
      </w:pPr>
    </w:p>
    <w:p w14:paraId="4160D292" w14:textId="549EE502" w:rsidR="00787ED8" w:rsidRPr="00846768" w:rsidRDefault="007671F0" w:rsidP="00153762">
      <w:pPr>
        <w:spacing w:line="276" w:lineRule="auto"/>
        <w:rPr>
          <w:rFonts w:ascii="Calibri" w:hAnsi="Calibri" w:cs="Calibri"/>
        </w:rPr>
      </w:pPr>
      <w:r>
        <w:rPr>
          <w:rFonts w:ascii="Calibri" w:hAnsi="Calibri" w:cs="Calibri"/>
        </w:rPr>
        <w:t xml:space="preserve">Part of the input parameters were based on </w:t>
      </w:r>
      <w:r w:rsidR="00186C9D">
        <w:rPr>
          <w:rFonts w:ascii="Calibri" w:hAnsi="Calibri" w:cs="Calibri"/>
        </w:rPr>
        <w:t xml:space="preserve">national </w:t>
      </w:r>
      <w:r w:rsidR="00186C9D" w:rsidRPr="0092480E">
        <w:rPr>
          <w:rFonts w:ascii="Calibri" w:hAnsi="Calibri" w:cs="Calibri"/>
        </w:rPr>
        <w:t>registry data</w:t>
      </w:r>
      <w:r w:rsidR="00CB2BA0" w:rsidRPr="0092480E">
        <w:rPr>
          <w:rFonts w:ascii="Calibri" w:hAnsi="Calibri" w:cs="Calibri"/>
        </w:rPr>
        <w:t>,</w:t>
      </w:r>
      <w:r>
        <w:rPr>
          <w:rFonts w:ascii="Calibri" w:hAnsi="Calibri" w:cs="Calibri"/>
        </w:rPr>
        <w:t xml:space="preserve"> but</w:t>
      </w:r>
      <w:r w:rsidR="00CB2BA0" w:rsidRPr="0092480E">
        <w:rPr>
          <w:rFonts w:ascii="Calibri" w:hAnsi="Calibri" w:cs="Calibri"/>
        </w:rPr>
        <w:t xml:space="preserve"> a</w:t>
      </w:r>
      <w:r w:rsidR="49092B44" w:rsidRPr="0092480E">
        <w:rPr>
          <w:rFonts w:ascii="Calibri" w:hAnsi="Calibri" w:cs="Calibri"/>
        </w:rPr>
        <w:t xml:space="preserve"> substantial amount of the </w:t>
      </w:r>
      <w:r w:rsidR="00712419">
        <w:rPr>
          <w:rFonts w:ascii="Calibri" w:hAnsi="Calibri" w:cs="Calibri"/>
        </w:rPr>
        <w:t xml:space="preserve">input </w:t>
      </w:r>
      <w:r w:rsidR="00CB2BA0" w:rsidRPr="0092480E">
        <w:rPr>
          <w:rFonts w:ascii="Calibri" w:hAnsi="Calibri" w:cs="Calibri"/>
        </w:rPr>
        <w:t xml:space="preserve">originated </w:t>
      </w:r>
      <w:r w:rsidR="49092B44" w:rsidRPr="0092480E">
        <w:rPr>
          <w:rFonts w:ascii="Calibri" w:hAnsi="Calibri" w:cs="Calibri"/>
        </w:rPr>
        <w:t xml:space="preserve">from various </w:t>
      </w:r>
      <w:r w:rsidR="00DF5B5B">
        <w:rPr>
          <w:rFonts w:ascii="Calibri" w:hAnsi="Calibri" w:cs="Calibri"/>
        </w:rPr>
        <w:t xml:space="preserve">international </w:t>
      </w:r>
      <w:r w:rsidR="49092B44" w:rsidRPr="0092480E">
        <w:rPr>
          <w:rFonts w:ascii="Calibri" w:hAnsi="Calibri" w:cs="Calibri"/>
        </w:rPr>
        <w:t xml:space="preserve">sources. </w:t>
      </w:r>
      <w:r w:rsidR="00CD04DB">
        <w:rPr>
          <w:rFonts w:ascii="Calibri" w:hAnsi="Calibri" w:cs="Calibri"/>
        </w:rPr>
        <w:t>Therefore</w:t>
      </w:r>
      <w:r w:rsidR="00CB2BA0" w:rsidRPr="0092480E">
        <w:rPr>
          <w:rFonts w:ascii="Calibri" w:hAnsi="Calibri" w:cs="Calibri"/>
        </w:rPr>
        <w:t xml:space="preserve">, with </w:t>
      </w:r>
      <w:r w:rsidR="006B4CF0">
        <w:rPr>
          <w:rFonts w:ascii="Calibri" w:hAnsi="Calibri" w:cs="Calibri"/>
        </w:rPr>
        <w:t>some</w:t>
      </w:r>
      <w:r w:rsidR="00CB2BA0" w:rsidRPr="0092480E">
        <w:rPr>
          <w:rFonts w:ascii="Calibri" w:hAnsi="Calibri" w:cs="Calibri"/>
        </w:rPr>
        <w:t xml:space="preserve"> modifications, the model can easily be </w:t>
      </w:r>
      <w:r>
        <w:rPr>
          <w:rFonts w:ascii="Calibri" w:hAnsi="Calibri" w:cs="Calibri"/>
        </w:rPr>
        <w:t xml:space="preserve">adapted </w:t>
      </w:r>
      <w:r w:rsidR="00CB2BA0" w:rsidRPr="0092480E">
        <w:rPr>
          <w:rFonts w:ascii="Calibri" w:hAnsi="Calibri" w:cs="Calibri"/>
        </w:rPr>
        <w:t xml:space="preserve">to different contexts. </w:t>
      </w:r>
      <w:r w:rsidR="041C02C3" w:rsidRPr="0092480E">
        <w:rPr>
          <w:rFonts w:ascii="Calibri" w:hAnsi="Calibri" w:cs="Calibri"/>
        </w:rPr>
        <w:t>Therefore</w:t>
      </w:r>
      <w:r w:rsidR="6E9EF443" w:rsidRPr="0092480E">
        <w:rPr>
          <w:rFonts w:ascii="Calibri" w:hAnsi="Calibri" w:cs="Calibri"/>
        </w:rPr>
        <w:t xml:space="preserve">, </w:t>
      </w:r>
      <w:r w:rsidR="361E8467" w:rsidRPr="0092480E">
        <w:rPr>
          <w:rFonts w:ascii="Calibri" w:hAnsi="Calibri" w:cs="Calibri"/>
        </w:rPr>
        <w:t xml:space="preserve">this study </w:t>
      </w:r>
      <w:r w:rsidR="041C02C3" w:rsidRPr="0092480E">
        <w:rPr>
          <w:rFonts w:ascii="Calibri" w:hAnsi="Calibri" w:cs="Calibri"/>
        </w:rPr>
        <w:t xml:space="preserve">can be considered the first step towards a </w:t>
      </w:r>
      <w:r w:rsidR="005847E3" w:rsidRPr="0092480E">
        <w:rPr>
          <w:rFonts w:ascii="Calibri" w:hAnsi="Calibri" w:cs="Calibri"/>
        </w:rPr>
        <w:t>triaging strategy which</w:t>
      </w:r>
      <w:r w:rsidR="0D2479D4" w:rsidRPr="0092480E">
        <w:rPr>
          <w:rFonts w:ascii="Calibri" w:hAnsi="Calibri" w:cs="Calibri"/>
        </w:rPr>
        <w:t xml:space="preserve"> </w:t>
      </w:r>
      <w:r w:rsidR="005847E3" w:rsidRPr="0092480E">
        <w:rPr>
          <w:rFonts w:ascii="Calibri" w:hAnsi="Calibri" w:cs="Calibri"/>
        </w:rPr>
        <w:t xml:space="preserve">optimizes </w:t>
      </w:r>
      <w:r w:rsidR="69C71681" w:rsidRPr="0092480E">
        <w:rPr>
          <w:rFonts w:ascii="Calibri" w:hAnsi="Calibri" w:cs="Calibri"/>
        </w:rPr>
        <w:t xml:space="preserve">surgical benefit </w:t>
      </w:r>
      <w:r w:rsidR="0D2479D4" w:rsidRPr="0092480E">
        <w:rPr>
          <w:rFonts w:ascii="Calibri" w:hAnsi="Calibri" w:cs="Calibri"/>
        </w:rPr>
        <w:t>in times of scarcity</w:t>
      </w:r>
      <w:r w:rsidR="7D381909" w:rsidRPr="0092480E">
        <w:rPr>
          <w:rFonts w:ascii="Calibri" w:hAnsi="Calibri" w:cs="Calibri"/>
        </w:rPr>
        <w:t xml:space="preserve"> in surgical capacity</w:t>
      </w:r>
      <w:r w:rsidR="005847E3" w:rsidRPr="0092480E">
        <w:rPr>
          <w:rFonts w:ascii="Calibri" w:hAnsi="Calibri" w:cs="Calibri"/>
        </w:rPr>
        <w:t>,</w:t>
      </w:r>
      <w:r w:rsidR="61C50CF9" w:rsidRPr="0092480E">
        <w:rPr>
          <w:rFonts w:ascii="Calibri" w:hAnsi="Calibri" w:cs="Calibri"/>
        </w:rPr>
        <w:t xml:space="preserve"> such as during the COVID-19 pandemic</w:t>
      </w:r>
      <w:r w:rsidR="0D2479D4" w:rsidRPr="0092480E">
        <w:rPr>
          <w:rFonts w:ascii="Calibri" w:hAnsi="Calibri" w:cs="Calibri"/>
        </w:rPr>
        <w:t>.</w:t>
      </w:r>
      <w:r w:rsidR="70205A88" w:rsidRPr="0092480E">
        <w:rPr>
          <w:rFonts w:ascii="Calibri" w:hAnsi="Calibri" w:cs="Calibri"/>
        </w:rPr>
        <w:t xml:space="preserve"> </w:t>
      </w:r>
      <w:r w:rsidR="000712C3">
        <w:rPr>
          <w:rFonts w:ascii="Calibri" w:hAnsi="Calibri" w:cs="Calibri"/>
        </w:rPr>
        <w:t xml:space="preserve">To </w:t>
      </w:r>
      <w:r w:rsidR="00FB43EF">
        <w:rPr>
          <w:rFonts w:ascii="Calibri" w:hAnsi="Calibri" w:cs="Calibri"/>
        </w:rPr>
        <w:t xml:space="preserve">improve </w:t>
      </w:r>
      <w:r w:rsidR="00186C9D">
        <w:rPr>
          <w:rFonts w:ascii="Calibri" w:hAnsi="Calibri" w:cs="Calibri"/>
        </w:rPr>
        <w:t>validity</w:t>
      </w:r>
      <w:r w:rsidR="000712C3">
        <w:rPr>
          <w:rFonts w:ascii="Calibri" w:hAnsi="Calibri" w:cs="Calibri"/>
        </w:rPr>
        <w:t>, i</w:t>
      </w:r>
      <w:r w:rsidR="00420C01">
        <w:rPr>
          <w:rFonts w:ascii="Calibri" w:hAnsi="Calibri" w:cs="Calibri"/>
        </w:rPr>
        <w:t xml:space="preserve">t is however essential to periodically review the literature </w:t>
      </w:r>
      <w:r w:rsidR="00B05A59">
        <w:rPr>
          <w:rFonts w:ascii="Calibri" w:hAnsi="Calibri" w:cs="Calibri"/>
        </w:rPr>
        <w:t>and</w:t>
      </w:r>
      <w:r w:rsidR="00420C01">
        <w:rPr>
          <w:rFonts w:ascii="Calibri" w:hAnsi="Calibri" w:cs="Calibri"/>
        </w:rPr>
        <w:t xml:space="preserve"> </w:t>
      </w:r>
      <w:r w:rsidR="00B05A59">
        <w:rPr>
          <w:rFonts w:ascii="Calibri" w:hAnsi="Calibri" w:cs="Calibri"/>
        </w:rPr>
        <w:t xml:space="preserve">update </w:t>
      </w:r>
      <w:r w:rsidR="00420C01">
        <w:rPr>
          <w:rFonts w:ascii="Calibri" w:hAnsi="Calibri" w:cs="Calibri"/>
        </w:rPr>
        <w:t xml:space="preserve">the model </w:t>
      </w:r>
      <w:r w:rsidR="000712C3">
        <w:rPr>
          <w:rFonts w:ascii="Calibri" w:hAnsi="Calibri" w:cs="Calibri"/>
        </w:rPr>
        <w:t>with higher quality</w:t>
      </w:r>
      <w:r w:rsidR="00420C01">
        <w:rPr>
          <w:rFonts w:ascii="Calibri" w:hAnsi="Calibri" w:cs="Calibri"/>
        </w:rPr>
        <w:t xml:space="preserve"> evidence, much like a living systematic review</w:t>
      </w:r>
      <w:r w:rsidR="000712C3">
        <w:rPr>
          <w:rFonts w:ascii="Calibri" w:hAnsi="Calibri" w:cs="Calibri"/>
        </w:rPr>
        <w:t>.</w:t>
      </w:r>
      <w:r w:rsidR="00420C01">
        <w:rPr>
          <w:rFonts w:ascii="Calibri" w:hAnsi="Calibri" w:cs="Calibri"/>
        </w:rPr>
        <w:fldChar w:fldCharType="begin" w:fldLock="1"/>
      </w:r>
      <w:r w:rsidR="00FF5FD7">
        <w:rPr>
          <w:rFonts w:ascii="Calibri" w:hAnsi="Calibri" w:cs="Calibri"/>
        </w:rPr>
        <w:instrText>ADDIN CSL_CITATION {"citationItems":[{"id":"ITEM-1","itemData":{"DOI":"10.1016/j.jclinepi.2017.08.010","abstract":"Systematic reviews are difficult to keep up to date, but failure to do so leads to a decay in review currency, accuracy, and utility. We are developing a novel approach to systematic review updating termed ''Living systematic review'' (LSR): systematic reviews that are continually updated, incorporating relevant new evidence as it becomes available. LSRs may be particularly important in fields where research evidence is emerging rapidly, current evidence is uncertain, and new research may change policy or practice decisions. We hypothesize that a continual approach to updating will achieve greater currency and validity, and increase the benefits to end users, with feasible resource requirements over time. Ó This paper is the first in a series published in this issue of the journal, providing an overview of living systematic reviews (LSRs) and living guideline recommendations. This introductory paper introduces the why, what, when, and how of LSRs. Key issues in LSRs are discussed, including searching, updating scenarios, production processes, editorial and peer review, and publication. Other papers in the series explore the contribution from new technologies, such as text mining, machine learning, and crowd sourcing (Thomas et al., this issue); examine the statistical issues associated with repeated meta-analysis (Simmonds et al., this issue); and describe the opportunities to link LSRs with living guidelines (Akl et al., this issue).","author":[{"dropping-particle":"","family":"Elliott","given":"Julian H","non-dropping-particle":"","parse-names":false,"suffix":""},{"dropping-particle":"","family":"Synnot","given":"Anneliese","non-dropping-particle":"","parse-names":false,"suffix":""},{"dropping-particle":"","family":"Turner","given":"Tari","non-dropping-particle":"","parse-names":false,"suffix":""},{"dropping-particle":"","family":"Simmonds","given":"Mark","non-dropping-particle":"","parse-names":false,"suffix":""},{"dropping-particle":"","family":"Akl","given":"Elie A","non-dropping-particle":"","parse-names":false,"suffix":""},{"dropping-particle":"","family":"Mcdonald","given":"Steve","non-dropping-particle":"","parse-names":false,"suffix":""},{"dropping-particle":"","family":"Salanti","given":"Georgia","non-dropping-particle":"","parse-names":false,"suffix":""},{"dropping-particle":"","family":"Meerpohl","given":"Joerg","non-dropping-particle":"","parse-names":false,"suffix":""},{"dropping-particle":"","family":"Maclehose","given":"Harriet","non-dropping-particle":"","parse-names":false,"suffix":""},{"dropping-particle":"","family":"Hilton","given":"John","non-dropping-particle":"","parse-names":false,"suffix":""},{"dropping-particle":"","family":"Tovey","given":"David","non-dropping-particle":"","parse-names":false,"suffix":""},{"dropping-particle":"","family":"Shemilt","given":"Ian","non-dropping-particle":"","parse-names":false,"suffix":""},{"dropping-particle":"","family":"Thomas","given":"James","non-dropping-particle":"","parse-names":false,"suffix":""}],"id":"ITEM-1","issued":{"date-parts":[["0"]]},"title":"Living systematic review: 1. Introductiondthe why, what, when, and how on behalf of the Living Systematic Review Network","type":"article-journal"},"uris":["http://www.mendeley.com/documents/?uuid=ab185df5-97ea-3e80-acbe-8ce51310476a"]}],"mendeley":{"formattedCitation":"&lt;sup&gt;88&lt;/sup&gt;","plainTextFormattedCitation":"88","previouslyFormattedCitation":"&lt;sup&gt;88&lt;/sup&gt;"},"properties":{"noteIndex":0},"schema":"https://github.com/citation-style-language/schema/raw/master/csl-citation.json"}</w:instrText>
      </w:r>
      <w:r w:rsidR="00420C01">
        <w:rPr>
          <w:rFonts w:ascii="Calibri" w:hAnsi="Calibri" w:cs="Calibri"/>
        </w:rPr>
        <w:fldChar w:fldCharType="separate"/>
      </w:r>
      <w:r w:rsidR="00FF5FD7" w:rsidRPr="00FF5FD7">
        <w:rPr>
          <w:rFonts w:ascii="Calibri" w:hAnsi="Calibri" w:cs="Calibri"/>
          <w:noProof/>
          <w:vertAlign w:val="superscript"/>
        </w:rPr>
        <w:t>88</w:t>
      </w:r>
      <w:r w:rsidR="00420C01">
        <w:rPr>
          <w:rFonts w:ascii="Calibri" w:hAnsi="Calibri" w:cs="Calibri"/>
        </w:rPr>
        <w:fldChar w:fldCharType="end"/>
      </w:r>
      <w:r w:rsidR="00420C01">
        <w:rPr>
          <w:rFonts w:ascii="Calibri" w:hAnsi="Calibri" w:cs="Calibri"/>
        </w:rPr>
        <w:t xml:space="preserve"> </w:t>
      </w:r>
      <w:r w:rsidR="003005E0">
        <w:rPr>
          <w:rFonts w:ascii="Calibri" w:hAnsi="Calibri" w:cs="Calibri"/>
        </w:rPr>
        <w:t>If</w:t>
      </w:r>
      <w:r w:rsidR="001968CB">
        <w:rPr>
          <w:rFonts w:ascii="Calibri" w:hAnsi="Calibri" w:cs="Calibri"/>
        </w:rPr>
        <w:t xml:space="preserve"> accepted,</w:t>
      </w:r>
      <w:r w:rsidR="00BA5C64">
        <w:rPr>
          <w:rFonts w:ascii="Calibri" w:hAnsi="Calibri" w:cs="Calibri"/>
        </w:rPr>
        <w:t xml:space="preserve"> </w:t>
      </w:r>
      <w:r w:rsidR="70205A88" w:rsidRPr="0092480E">
        <w:rPr>
          <w:rFonts w:ascii="Calibri" w:hAnsi="Calibri" w:cs="Calibri"/>
        </w:rPr>
        <w:t xml:space="preserve">a wider range of </w:t>
      </w:r>
      <w:r w:rsidR="00F727B4">
        <w:rPr>
          <w:rFonts w:ascii="Calibri" w:hAnsi="Calibri" w:cs="Calibri"/>
        </w:rPr>
        <w:t>surgeries</w:t>
      </w:r>
      <w:r w:rsidR="00BA5C64">
        <w:rPr>
          <w:rFonts w:ascii="Calibri" w:hAnsi="Calibri" w:cs="Calibri"/>
        </w:rPr>
        <w:t xml:space="preserve"> should be considered</w:t>
      </w:r>
      <w:r w:rsidR="70205A88" w:rsidRPr="0092480E">
        <w:rPr>
          <w:rFonts w:ascii="Calibri" w:hAnsi="Calibri" w:cs="Calibri"/>
        </w:rPr>
        <w:t>, implementation strategies</w:t>
      </w:r>
      <w:r w:rsidR="00BA5C64">
        <w:rPr>
          <w:rFonts w:ascii="Calibri" w:hAnsi="Calibri" w:cs="Calibri"/>
        </w:rPr>
        <w:t xml:space="preserve"> should be </w:t>
      </w:r>
      <w:r w:rsidR="00BA5C64" w:rsidRPr="0092480E">
        <w:rPr>
          <w:rFonts w:ascii="Calibri" w:hAnsi="Calibri" w:cs="Calibri"/>
        </w:rPr>
        <w:t>explor</w:t>
      </w:r>
      <w:r w:rsidR="00BA5C64">
        <w:rPr>
          <w:rFonts w:ascii="Calibri" w:hAnsi="Calibri" w:cs="Calibri"/>
        </w:rPr>
        <w:t>ed</w:t>
      </w:r>
      <w:r w:rsidR="00BA5C64" w:rsidRPr="0092480E">
        <w:rPr>
          <w:rFonts w:ascii="Calibri" w:hAnsi="Calibri" w:cs="Calibri"/>
        </w:rPr>
        <w:t xml:space="preserve"> and evaluat</w:t>
      </w:r>
      <w:r w:rsidR="00BA5C64">
        <w:rPr>
          <w:rFonts w:ascii="Calibri" w:hAnsi="Calibri" w:cs="Calibri"/>
        </w:rPr>
        <w:t>ed</w:t>
      </w:r>
      <w:r w:rsidR="70205A88" w:rsidRPr="0092480E">
        <w:rPr>
          <w:rFonts w:ascii="Calibri" w:hAnsi="Calibri" w:cs="Calibri"/>
        </w:rPr>
        <w:t xml:space="preserve">, and the model </w:t>
      </w:r>
      <w:r w:rsidR="00BA5C64">
        <w:rPr>
          <w:rFonts w:ascii="Calibri" w:hAnsi="Calibri" w:cs="Calibri"/>
        </w:rPr>
        <w:t xml:space="preserve">should be applied </w:t>
      </w:r>
      <w:r w:rsidR="70205A88" w:rsidRPr="0092480E">
        <w:rPr>
          <w:rFonts w:ascii="Calibri" w:hAnsi="Calibri" w:cs="Calibri"/>
        </w:rPr>
        <w:t>to a variety of settings.</w:t>
      </w:r>
      <w:r w:rsidR="0D2479D4" w:rsidRPr="0092480E">
        <w:rPr>
          <w:rFonts w:ascii="Calibri" w:hAnsi="Calibri" w:cs="Calibri"/>
        </w:rPr>
        <w:t xml:space="preserve"> </w:t>
      </w:r>
    </w:p>
    <w:p w14:paraId="76EFFCBE" w14:textId="25EAF25E" w:rsidR="5C079743" w:rsidRPr="0092480E" w:rsidRDefault="5C079743" w:rsidP="00153762">
      <w:pPr>
        <w:pStyle w:val="Kop1"/>
        <w:spacing w:line="276" w:lineRule="auto"/>
      </w:pPr>
      <w:r w:rsidRPr="0092480E">
        <w:t>Conclusion</w:t>
      </w:r>
    </w:p>
    <w:p w14:paraId="3D0E4D60" w14:textId="346E0332" w:rsidR="006A77DC" w:rsidRDefault="00420C01" w:rsidP="00153762">
      <w:pPr>
        <w:spacing w:line="276" w:lineRule="auto"/>
        <w:rPr>
          <w:rFonts w:ascii="Calibri" w:eastAsia="Calibri" w:hAnsi="Calibri" w:cs="Calibri"/>
        </w:rPr>
      </w:pPr>
      <w:r>
        <w:rPr>
          <w:rFonts w:ascii="Calibri" w:eastAsia="Calibri" w:hAnsi="Calibri" w:cs="Calibri"/>
        </w:rPr>
        <w:t>By transparently aggregating best available evidence, o</w:t>
      </w:r>
      <w:r w:rsidR="00AC6F5A" w:rsidRPr="0092480E">
        <w:rPr>
          <w:rFonts w:ascii="Calibri" w:eastAsia="Calibri" w:hAnsi="Calibri" w:cs="Calibri"/>
        </w:rPr>
        <w:t xml:space="preserve">ur decision model </w:t>
      </w:r>
      <w:r w:rsidR="004334FE">
        <w:rPr>
          <w:rFonts w:ascii="Calibri" w:eastAsia="Calibri" w:hAnsi="Calibri" w:cs="Calibri"/>
        </w:rPr>
        <w:t>support</w:t>
      </w:r>
      <w:r w:rsidR="00AC6F5A" w:rsidRPr="0092480E">
        <w:rPr>
          <w:rFonts w:ascii="Calibri" w:eastAsia="Calibri" w:hAnsi="Calibri" w:cs="Calibri"/>
        </w:rPr>
        <w:t xml:space="preserve"> prioritization of surgical care in times of scarc</w:t>
      </w:r>
      <w:r w:rsidR="00954B0C">
        <w:rPr>
          <w:rFonts w:ascii="Calibri" w:eastAsia="Calibri" w:hAnsi="Calibri" w:cs="Calibri"/>
        </w:rPr>
        <w:t>e</w:t>
      </w:r>
      <w:r w:rsidR="00AC6F5A" w:rsidRPr="0092480E">
        <w:rPr>
          <w:rFonts w:ascii="Calibri" w:eastAsia="Calibri" w:hAnsi="Calibri" w:cs="Calibri"/>
        </w:rPr>
        <w:t xml:space="preserve"> surgical capacity</w:t>
      </w:r>
      <w:r w:rsidR="00173871">
        <w:rPr>
          <w:rFonts w:ascii="Calibri" w:eastAsia="Calibri" w:hAnsi="Calibri" w:cs="Calibri"/>
        </w:rPr>
        <w:t xml:space="preserve"> </w:t>
      </w:r>
      <w:r w:rsidR="00173871" w:rsidRPr="0092480E">
        <w:rPr>
          <w:rFonts w:ascii="Calibri" w:eastAsia="Calibri" w:hAnsi="Calibri" w:cs="Calibri"/>
        </w:rPr>
        <w:t>(</w:t>
      </w:r>
      <w:r w:rsidR="003B69E1">
        <w:rPr>
          <w:rFonts w:ascii="Calibri" w:eastAsia="Calibri" w:hAnsi="Calibri" w:cs="Calibri"/>
        </w:rPr>
        <w:t xml:space="preserve">e.g. </w:t>
      </w:r>
      <w:r w:rsidR="00954B0C">
        <w:rPr>
          <w:rFonts w:ascii="Calibri" w:eastAsia="Calibri" w:hAnsi="Calibri" w:cs="Calibri"/>
        </w:rPr>
        <w:t>during</w:t>
      </w:r>
      <w:r w:rsidR="00173871" w:rsidRPr="0092480E">
        <w:rPr>
          <w:rFonts w:ascii="Calibri" w:eastAsia="Calibri" w:hAnsi="Calibri" w:cs="Calibri"/>
        </w:rPr>
        <w:t xml:space="preserve"> </w:t>
      </w:r>
      <w:r w:rsidR="00954B0C">
        <w:rPr>
          <w:rFonts w:ascii="Calibri" w:eastAsia="Calibri" w:hAnsi="Calibri" w:cs="Calibri"/>
        </w:rPr>
        <w:t>pandemics</w:t>
      </w:r>
      <w:r w:rsidR="00173871">
        <w:rPr>
          <w:rFonts w:ascii="Calibri" w:eastAsia="Calibri" w:hAnsi="Calibri" w:cs="Calibri"/>
        </w:rPr>
        <w:t>)</w:t>
      </w:r>
      <w:r w:rsidR="00AC6F5A" w:rsidRPr="0092480E">
        <w:rPr>
          <w:rFonts w:ascii="Calibri" w:eastAsia="Calibri" w:hAnsi="Calibri" w:cs="Calibri"/>
        </w:rPr>
        <w:t xml:space="preserve"> from a utilitarian perspective.</w:t>
      </w:r>
      <w:r w:rsidR="000712C3">
        <w:rPr>
          <w:rFonts w:ascii="Calibri" w:eastAsia="Calibri" w:hAnsi="Calibri" w:cs="Calibri"/>
        </w:rPr>
        <w:t xml:space="preserve"> </w:t>
      </w:r>
      <w:r w:rsidR="00954B0C">
        <w:rPr>
          <w:rFonts w:ascii="Calibri" w:eastAsia="Calibri" w:hAnsi="Calibri" w:cs="Calibri"/>
        </w:rPr>
        <w:t xml:space="preserve">Our approach quantified the </w:t>
      </w:r>
      <w:r w:rsidR="00C678D7" w:rsidRPr="0092480E">
        <w:rPr>
          <w:rFonts w:ascii="Calibri" w:eastAsia="Calibri" w:hAnsi="Calibri" w:cs="Calibri"/>
        </w:rPr>
        <w:t xml:space="preserve">expected health loss due to delay for semi-elective </w:t>
      </w:r>
      <w:r w:rsidR="00C678D7">
        <w:rPr>
          <w:rFonts w:ascii="Calibri" w:eastAsia="Calibri" w:hAnsi="Calibri" w:cs="Calibri"/>
        </w:rPr>
        <w:t>surgeries</w:t>
      </w:r>
      <w:r w:rsidR="00C678D7" w:rsidRPr="0092480E">
        <w:rPr>
          <w:rFonts w:ascii="Calibri" w:eastAsia="Calibri" w:hAnsi="Calibri" w:cs="Calibri"/>
        </w:rPr>
        <w:t xml:space="preserve"> in </w:t>
      </w:r>
      <w:r w:rsidR="00C678D7">
        <w:rPr>
          <w:rFonts w:ascii="Calibri" w:eastAsia="Calibri" w:hAnsi="Calibri" w:cs="Calibri"/>
        </w:rPr>
        <w:t>an academic</w:t>
      </w:r>
      <w:r w:rsidR="00C678D7" w:rsidRPr="0092480E">
        <w:rPr>
          <w:rFonts w:ascii="Calibri" w:eastAsia="Calibri" w:hAnsi="Calibri" w:cs="Calibri"/>
        </w:rPr>
        <w:t xml:space="preserve"> hospital</w:t>
      </w:r>
      <w:r w:rsidR="00C678D7">
        <w:rPr>
          <w:rFonts w:ascii="Calibri" w:eastAsia="Calibri" w:hAnsi="Calibri" w:cs="Calibri"/>
        </w:rPr>
        <w:t xml:space="preserve"> in the Netherlands</w:t>
      </w:r>
      <w:r w:rsidR="00C678D7" w:rsidRPr="0092480E">
        <w:rPr>
          <w:rFonts w:ascii="Calibri" w:eastAsia="Calibri" w:hAnsi="Calibri" w:cs="Calibri"/>
        </w:rPr>
        <w:t xml:space="preserve">. This </w:t>
      </w:r>
      <w:r w:rsidR="00C678D7">
        <w:rPr>
          <w:rFonts w:ascii="Calibri" w:eastAsia="Calibri" w:hAnsi="Calibri" w:cs="Calibri"/>
        </w:rPr>
        <w:t xml:space="preserve">approach </w:t>
      </w:r>
      <w:r w:rsidR="00C678D7" w:rsidRPr="0092480E">
        <w:rPr>
          <w:rFonts w:ascii="Calibri" w:eastAsia="Calibri" w:hAnsi="Calibri" w:cs="Calibri"/>
        </w:rPr>
        <w:t xml:space="preserve">can help to minimize health losses when trying to overcome delay in </w:t>
      </w:r>
      <w:r w:rsidR="00C678D7">
        <w:rPr>
          <w:rFonts w:ascii="Calibri" w:eastAsia="Calibri" w:hAnsi="Calibri" w:cs="Calibri"/>
        </w:rPr>
        <w:t>surgeries across disciplines</w:t>
      </w:r>
      <w:r w:rsidR="00C678D7" w:rsidRPr="0092480E">
        <w:rPr>
          <w:rFonts w:ascii="Calibri" w:eastAsia="Calibri" w:hAnsi="Calibri" w:cs="Calibri"/>
        </w:rPr>
        <w:t xml:space="preserve">. </w:t>
      </w:r>
      <w:r w:rsidR="00C678D7">
        <w:rPr>
          <w:rFonts w:ascii="Calibri" w:hAnsi="Calibri" w:cs="Calibri"/>
        </w:rPr>
        <w:t xml:space="preserve">This </w:t>
      </w:r>
      <w:r w:rsidR="00C678D7" w:rsidRPr="0092480E">
        <w:rPr>
          <w:rFonts w:ascii="Calibri" w:hAnsi="Calibri" w:cs="Calibri"/>
        </w:rPr>
        <w:t xml:space="preserve">approach is more transparent, more evidence-based, and more </w:t>
      </w:r>
      <w:r w:rsidR="00C678D7">
        <w:rPr>
          <w:rFonts w:ascii="Calibri" w:hAnsi="Calibri" w:cs="Calibri"/>
        </w:rPr>
        <w:t>consistent</w:t>
      </w:r>
      <w:r w:rsidR="00C678D7" w:rsidRPr="0092480E">
        <w:rPr>
          <w:rFonts w:ascii="Calibri" w:hAnsi="Calibri" w:cs="Calibri"/>
        </w:rPr>
        <w:t xml:space="preserve"> than the alternative strategy of triaging based on expert opinion</w:t>
      </w:r>
      <w:r w:rsidR="00C678D7" w:rsidRPr="0092480E">
        <w:rPr>
          <w:rFonts w:ascii="Calibri" w:eastAsia="Calibri" w:hAnsi="Calibri" w:cs="Calibri"/>
        </w:rPr>
        <w:t xml:space="preserve">. </w:t>
      </w:r>
    </w:p>
    <w:p w14:paraId="6E341FBD" w14:textId="77777777" w:rsidR="006A77DC" w:rsidRDefault="006A77DC" w:rsidP="00153762">
      <w:pPr>
        <w:spacing w:line="276" w:lineRule="auto"/>
        <w:rPr>
          <w:rFonts w:ascii="Calibri" w:eastAsia="Calibri" w:hAnsi="Calibri" w:cs="Calibri"/>
        </w:rPr>
      </w:pPr>
    </w:p>
    <w:p w14:paraId="1C938CFE" w14:textId="5E5FCBBC" w:rsidR="006A77DC" w:rsidRDefault="00D25A1B" w:rsidP="00153762">
      <w:pPr>
        <w:spacing w:line="276" w:lineRule="auto"/>
        <w:rPr>
          <w:rFonts w:ascii="Calibri" w:eastAsia="Calibri" w:hAnsi="Calibri" w:cs="Calibri"/>
        </w:rPr>
      </w:pPr>
      <w:r>
        <w:rPr>
          <w:rFonts w:ascii="Calibri" w:eastAsia="Calibri" w:hAnsi="Calibri" w:cs="Calibri"/>
        </w:rPr>
        <w:t>It should be noted</w:t>
      </w:r>
      <w:r w:rsidR="00BD23BB">
        <w:rPr>
          <w:rFonts w:ascii="Calibri" w:eastAsia="Calibri" w:hAnsi="Calibri" w:cs="Calibri"/>
        </w:rPr>
        <w:t xml:space="preserve"> that e</w:t>
      </w:r>
      <w:r w:rsidR="000712C3">
        <w:rPr>
          <w:rFonts w:ascii="Calibri" w:eastAsia="Calibri" w:hAnsi="Calibri" w:cs="Calibri"/>
        </w:rPr>
        <w:t xml:space="preserve">vidence from </w:t>
      </w:r>
      <w:r w:rsidR="00E172ED">
        <w:rPr>
          <w:rFonts w:ascii="Calibri" w:eastAsia="Calibri" w:hAnsi="Calibri" w:cs="Calibri"/>
        </w:rPr>
        <w:t>well-</w:t>
      </w:r>
      <w:r w:rsidR="000712C3">
        <w:rPr>
          <w:rFonts w:ascii="Calibri" w:eastAsia="Calibri" w:hAnsi="Calibri" w:cs="Calibri"/>
        </w:rPr>
        <w:t xml:space="preserve">controlled comparison studies is often lacking. </w:t>
      </w:r>
      <w:r w:rsidR="006C5AAD">
        <w:rPr>
          <w:rFonts w:ascii="Calibri" w:eastAsia="Calibri" w:hAnsi="Calibri" w:cs="Calibri"/>
        </w:rPr>
        <w:t xml:space="preserve">Instead, adjusted estimates from observational studies are often the best available evidence for </w:t>
      </w:r>
      <w:r w:rsidR="008269CC">
        <w:rPr>
          <w:rFonts w:ascii="Calibri" w:eastAsia="Calibri" w:hAnsi="Calibri" w:cs="Calibri"/>
        </w:rPr>
        <w:t xml:space="preserve">benefit of surgery and </w:t>
      </w:r>
      <w:r w:rsidR="006C5AAD">
        <w:rPr>
          <w:rFonts w:ascii="Calibri" w:eastAsia="Calibri" w:hAnsi="Calibri" w:cs="Calibri"/>
        </w:rPr>
        <w:t xml:space="preserve">the effects of delay on survival. </w:t>
      </w:r>
      <w:r w:rsidR="006A77DC">
        <w:rPr>
          <w:rFonts w:ascii="Calibri" w:eastAsia="Calibri" w:hAnsi="Calibri" w:cs="Calibri"/>
        </w:rPr>
        <w:t>Therefore, model inputs should be periodically</w:t>
      </w:r>
      <w:r w:rsidR="006A77DC">
        <w:rPr>
          <w:rFonts w:eastAsia="Calibri"/>
        </w:rPr>
        <w:t xml:space="preserve"> </w:t>
      </w:r>
      <w:r w:rsidR="006A77DC">
        <w:rPr>
          <w:rFonts w:ascii="Calibri" w:eastAsia="Calibri" w:hAnsi="Calibri" w:cs="Calibri"/>
        </w:rPr>
        <w:t>updated with newer, higher quality evidence.</w:t>
      </w:r>
    </w:p>
    <w:p w14:paraId="1E1C41A0" w14:textId="77777777" w:rsidR="006A77DC" w:rsidRDefault="006A77DC" w:rsidP="00153762">
      <w:pPr>
        <w:spacing w:line="276" w:lineRule="auto"/>
        <w:rPr>
          <w:rFonts w:ascii="Calibri" w:eastAsia="Calibri" w:hAnsi="Calibri" w:cs="Calibri"/>
        </w:rPr>
      </w:pPr>
    </w:p>
    <w:p w14:paraId="70572FD8" w14:textId="26322333" w:rsidR="00737CE6" w:rsidRDefault="00420C01" w:rsidP="009F0A93">
      <w:pPr>
        <w:spacing w:line="276" w:lineRule="auto"/>
        <w:rPr>
          <w:rFonts w:ascii="Calibri" w:eastAsia="Calibri" w:hAnsi="Calibri" w:cs="Calibri"/>
        </w:rPr>
      </w:pPr>
      <w:r>
        <w:rPr>
          <w:rFonts w:ascii="Calibri" w:eastAsia="Calibri" w:hAnsi="Calibri" w:cs="Calibri"/>
        </w:rPr>
        <w:t xml:space="preserve">Finally, </w:t>
      </w:r>
      <w:r w:rsidR="0042220C">
        <w:rPr>
          <w:rFonts w:ascii="Calibri" w:eastAsia="Calibri" w:hAnsi="Calibri" w:cs="Calibri"/>
        </w:rPr>
        <w:t>our approach</w:t>
      </w:r>
      <w:r w:rsidR="00BD23BB">
        <w:rPr>
          <w:rFonts w:ascii="Calibri" w:eastAsia="Calibri" w:hAnsi="Calibri" w:cs="Calibri"/>
        </w:rPr>
        <w:t xml:space="preserve"> should be </w:t>
      </w:r>
      <w:r>
        <w:rPr>
          <w:rFonts w:ascii="Calibri" w:eastAsia="Calibri" w:hAnsi="Calibri" w:cs="Calibri"/>
        </w:rPr>
        <w:t>p</w:t>
      </w:r>
      <w:r w:rsidR="00BD23BB">
        <w:rPr>
          <w:rFonts w:ascii="Calibri" w:eastAsia="Calibri" w:hAnsi="Calibri" w:cs="Calibri"/>
        </w:rPr>
        <w:t>laced</w:t>
      </w:r>
      <w:r w:rsidR="00AC6F5A" w:rsidRPr="0092480E">
        <w:rPr>
          <w:rFonts w:ascii="Calibri" w:eastAsia="Calibri" w:hAnsi="Calibri" w:cs="Calibri"/>
        </w:rPr>
        <w:t xml:space="preserve"> in the context of </w:t>
      </w:r>
      <w:r w:rsidR="00BD23BB">
        <w:rPr>
          <w:rFonts w:ascii="Calibri" w:eastAsia="Calibri" w:hAnsi="Calibri" w:cs="Calibri"/>
        </w:rPr>
        <w:t>other</w:t>
      </w:r>
      <w:r w:rsidR="00AC6F5A" w:rsidRPr="0092480E">
        <w:rPr>
          <w:rFonts w:ascii="Calibri" w:eastAsia="Calibri" w:hAnsi="Calibri" w:cs="Calibri"/>
        </w:rPr>
        <w:t xml:space="preserve"> ethical perspectives and combin</w:t>
      </w:r>
      <w:r w:rsidR="00BD23BB">
        <w:rPr>
          <w:rFonts w:ascii="Calibri" w:eastAsia="Calibri" w:hAnsi="Calibri" w:cs="Calibri"/>
        </w:rPr>
        <w:t>ed</w:t>
      </w:r>
      <w:r w:rsidR="00AC6F5A" w:rsidRPr="0092480E">
        <w:rPr>
          <w:rFonts w:ascii="Calibri" w:eastAsia="Calibri" w:hAnsi="Calibri" w:cs="Calibri"/>
        </w:rPr>
        <w:t xml:space="preserve"> with capacity management tools</w:t>
      </w:r>
      <w:r w:rsidR="00BD23BB">
        <w:rPr>
          <w:rFonts w:ascii="Calibri" w:eastAsia="Calibri" w:hAnsi="Calibri" w:cs="Calibri"/>
        </w:rPr>
        <w:t xml:space="preserve">. If </w:t>
      </w:r>
      <w:r w:rsidR="00814AAC">
        <w:rPr>
          <w:rFonts w:ascii="Calibri" w:eastAsia="Calibri" w:hAnsi="Calibri" w:cs="Calibri"/>
        </w:rPr>
        <w:t>accepted</w:t>
      </w:r>
      <w:r w:rsidR="00BD23BB">
        <w:rPr>
          <w:rFonts w:ascii="Calibri" w:eastAsia="Calibri" w:hAnsi="Calibri" w:cs="Calibri"/>
        </w:rPr>
        <w:t xml:space="preserve">, we believe this tool should be </w:t>
      </w:r>
      <w:r w:rsidR="00AC6F5A" w:rsidRPr="0092480E">
        <w:rPr>
          <w:rFonts w:ascii="Calibri" w:eastAsia="Calibri" w:hAnsi="Calibri" w:cs="Calibri"/>
        </w:rPr>
        <w:lastRenderedPageBreak/>
        <w:t>implement</w:t>
      </w:r>
      <w:r w:rsidR="00BD23BB">
        <w:rPr>
          <w:rFonts w:ascii="Calibri" w:eastAsia="Calibri" w:hAnsi="Calibri" w:cs="Calibri"/>
        </w:rPr>
        <w:t xml:space="preserve">ed on a </w:t>
      </w:r>
      <w:r w:rsidR="006A77DC">
        <w:rPr>
          <w:rFonts w:ascii="Calibri" w:eastAsia="Calibri" w:hAnsi="Calibri" w:cs="Calibri"/>
        </w:rPr>
        <w:t>large scale,</w:t>
      </w:r>
      <w:r w:rsidR="00BD23BB">
        <w:rPr>
          <w:rFonts w:ascii="Calibri" w:eastAsia="Calibri" w:hAnsi="Calibri" w:cs="Calibri"/>
        </w:rPr>
        <w:t xml:space="preserve"> in order to minimize health loss of the accumulating group of patients </w:t>
      </w:r>
      <w:r w:rsidR="00954B0C">
        <w:rPr>
          <w:rFonts w:ascii="Calibri" w:eastAsia="Calibri" w:hAnsi="Calibri" w:cs="Calibri"/>
        </w:rPr>
        <w:t>a</w:t>
      </w:r>
      <w:r w:rsidR="00BD23BB">
        <w:rPr>
          <w:rFonts w:ascii="Calibri" w:eastAsia="Calibri" w:hAnsi="Calibri" w:cs="Calibri"/>
        </w:rPr>
        <w:t>waiting surgery</w:t>
      </w:r>
      <w:r w:rsidR="00AC6F5A" w:rsidRPr="0092480E">
        <w:rPr>
          <w:rFonts w:ascii="Calibri" w:eastAsia="Calibri" w:hAnsi="Calibri" w:cs="Calibri"/>
        </w:rPr>
        <w:t>.</w:t>
      </w:r>
    </w:p>
    <w:p w14:paraId="3006A68D" w14:textId="2EC8BFB8" w:rsidR="00B15694" w:rsidRDefault="00B15694">
      <w:pPr>
        <w:spacing w:after="160" w:line="259" w:lineRule="auto"/>
        <w:rPr>
          <w:rFonts w:ascii="Calibri" w:hAnsi="Calibri" w:cs="Calibri"/>
          <w:i/>
          <w:iCs/>
        </w:rPr>
      </w:pPr>
      <w:r>
        <w:rPr>
          <w:rFonts w:ascii="Calibri" w:hAnsi="Calibri" w:cs="Calibri"/>
          <w:i/>
          <w:iCs/>
        </w:rPr>
        <w:br w:type="page"/>
      </w:r>
    </w:p>
    <w:p w14:paraId="4A617593" w14:textId="77777777" w:rsidR="00B15694" w:rsidRDefault="00B15694" w:rsidP="00B15694">
      <w:pPr>
        <w:pStyle w:val="Bijschrift"/>
        <w:keepNext/>
        <w:sectPr w:rsidR="00B15694">
          <w:footerReference w:type="even" r:id="rId11"/>
          <w:footerReference w:type="default" r:id="rId12"/>
          <w:footnotePr>
            <w:numFmt w:val="lowerRoman"/>
          </w:footnotePr>
          <w:pgSz w:w="11906" w:h="16838"/>
          <w:pgMar w:top="1417" w:right="1417" w:bottom="1417" w:left="1417" w:header="708" w:footer="708" w:gutter="0"/>
          <w:cols w:space="708"/>
          <w:docGrid w:linePitch="360"/>
        </w:sectPr>
      </w:pPr>
    </w:p>
    <w:p w14:paraId="670CC5F2" w14:textId="002945A5" w:rsidR="00B15694" w:rsidRPr="00853D08" w:rsidRDefault="00B15694" w:rsidP="00B15694">
      <w:pPr>
        <w:pStyle w:val="Bijschrift"/>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class and type of evidence underlying the model parameter inputs. </w:t>
      </w:r>
      <w:r w:rsidRPr="00853D08">
        <w:t xml:space="preserve">Class definitions: I = Randomized Controlled Trials (RCT) or systematic reviews of RCTs, </w:t>
      </w:r>
      <w:proofErr w:type="spellStart"/>
      <w:r w:rsidRPr="00853D08">
        <w:t>IIa</w:t>
      </w:r>
      <w:proofErr w:type="spellEnd"/>
      <w:r w:rsidRPr="00853D08">
        <w:t xml:space="preserve"> = Prospective observational studies, before-after studies, </w:t>
      </w:r>
      <w:proofErr w:type="spellStart"/>
      <w:r w:rsidRPr="00853D08">
        <w:t>IIb</w:t>
      </w:r>
      <w:proofErr w:type="spellEnd"/>
      <w:r w:rsidRPr="00853D08">
        <w:t xml:space="preserve"> = Retrospective observational studies, expert panels for the utilities, national registries, class III = expert opinion.</w:t>
      </w:r>
    </w:p>
    <w:p w14:paraId="7012D3D7" w14:textId="77777777" w:rsidR="00B15694" w:rsidRPr="008E0AA5" w:rsidRDefault="00B15694" w:rsidP="00B15694">
      <w:pPr>
        <w:pStyle w:val="Bijschrift"/>
        <w:keepNext/>
      </w:pPr>
    </w:p>
    <w:tbl>
      <w:tblPr>
        <w:tblW w:w="0" w:type="auto"/>
        <w:tblLayout w:type="fixed"/>
        <w:tblLook w:val="04A0" w:firstRow="1" w:lastRow="0" w:firstColumn="1" w:lastColumn="0" w:noHBand="0" w:noVBand="1"/>
      </w:tblPr>
      <w:tblGrid>
        <w:gridCol w:w="2268"/>
        <w:gridCol w:w="1134"/>
        <w:gridCol w:w="1588"/>
        <w:gridCol w:w="1820"/>
        <w:gridCol w:w="1341"/>
        <w:gridCol w:w="1413"/>
        <w:gridCol w:w="1638"/>
        <w:gridCol w:w="1363"/>
        <w:gridCol w:w="1437"/>
      </w:tblGrid>
      <w:tr w:rsidR="00B15694" w:rsidRPr="00213F7D" w14:paraId="609A1407" w14:textId="77777777" w:rsidTr="00711947">
        <w:trPr>
          <w:trHeight w:val="288"/>
        </w:trPr>
        <w:tc>
          <w:tcPr>
            <w:tcW w:w="2268" w:type="dxa"/>
            <w:tcBorders>
              <w:top w:val="nil"/>
              <w:left w:val="nil"/>
              <w:right w:val="nil"/>
            </w:tcBorders>
            <w:shd w:val="clear" w:color="auto" w:fill="auto"/>
            <w:noWrap/>
            <w:vAlign w:val="bottom"/>
            <w:hideMark/>
          </w:tcPr>
          <w:p w14:paraId="1D55D3C5" w14:textId="77777777" w:rsidR="00B15694" w:rsidRPr="00213F7D" w:rsidRDefault="00B15694" w:rsidP="00711947">
            <w:pPr>
              <w:rPr>
                <w:sz w:val="20"/>
                <w:szCs w:val="20"/>
                <w:lang w:val="en-GB" w:eastAsia="en-GB"/>
              </w:rPr>
            </w:pPr>
          </w:p>
        </w:tc>
        <w:tc>
          <w:tcPr>
            <w:tcW w:w="1134" w:type="dxa"/>
            <w:tcBorders>
              <w:top w:val="nil"/>
              <w:left w:val="nil"/>
              <w:right w:val="nil"/>
            </w:tcBorders>
            <w:shd w:val="clear" w:color="auto" w:fill="auto"/>
            <w:noWrap/>
            <w:vAlign w:val="bottom"/>
            <w:hideMark/>
          </w:tcPr>
          <w:p w14:paraId="00A9FF5E"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Age</w:t>
            </w:r>
          </w:p>
        </w:tc>
        <w:tc>
          <w:tcPr>
            <w:tcW w:w="1588" w:type="dxa"/>
            <w:tcBorders>
              <w:top w:val="nil"/>
              <w:left w:val="nil"/>
              <w:right w:val="nil"/>
            </w:tcBorders>
            <w:shd w:val="clear" w:color="auto" w:fill="auto"/>
            <w:noWrap/>
            <w:vAlign w:val="bottom"/>
            <w:hideMark/>
          </w:tcPr>
          <w:p w14:paraId="14B6619D"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Quality of life - </w:t>
            </w:r>
            <w:proofErr w:type="spellStart"/>
            <w:r w:rsidRPr="00213F7D">
              <w:rPr>
                <w:rFonts w:ascii="Calibri" w:hAnsi="Calibri" w:cs="Calibri"/>
                <w:color w:val="000000"/>
                <w:sz w:val="22"/>
                <w:szCs w:val="22"/>
                <w:lang w:val="en-GB" w:eastAsia="en-GB"/>
              </w:rPr>
              <w:t>Preop</w:t>
            </w:r>
            <w:proofErr w:type="spellEnd"/>
          </w:p>
        </w:tc>
        <w:tc>
          <w:tcPr>
            <w:tcW w:w="1820" w:type="dxa"/>
            <w:tcBorders>
              <w:top w:val="nil"/>
              <w:left w:val="nil"/>
              <w:right w:val="nil"/>
            </w:tcBorders>
            <w:shd w:val="clear" w:color="auto" w:fill="auto"/>
            <w:noWrap/>
            <w:vAlign w:val="bottom"/>
            <w:hideMark/>
          </w:tcPr>
          <w:p w14:paraId="33CB7ACF"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Quality of life - Postop</w:t>
            </w:r>
          </w:p>
        </w:tc>
        <w:tc>
          <w:tcPr>
            <w:tcW w:w="1341" w:type="dxa"/>
            <w:tcBorders>
              <w:top w:val="nil"/>
              <w:left w:val="nil"/>
              <w:right w:val="nil"/>
            </w:tcBorders>
            <w:shd w:val="clear" w:color="auto" w:fill="auto"/>
            <w:noWrap/>
            <w:vAlign w:val="bottom"/>
            <w:hideMark/>
          </w:tcPr>
          <w:p w14:paraId="20333413"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Survival - </w:t>
            </w:r>
            <w:proofErr w:type="spellStart"/>
            <w:r w:rsidRPr="00213F7D">
              <w:rPr>
                <w:rFonts w:ascii="Calibri" w:hAnsi="Calibri" w:cs="Calibri"/>
                <w:color w:val="000000"/>
                <w:sz w:val="22"/>
                <w:szCs w:val="22"/>
                <w:lang w:val="en-GB" w:eastAsia="en-GB"/>
              </w:rPr>
              <w:t>Preop</w:t>
            </w:r>
            <w:proofErr w:type="spellEnd"/>
          </w:p>
        </w:tc>
        <w:tc>
          <w:tcPr>
            <w:tcW w:w="1413" w:type="dxa"/>
            <w:tcBorders>
              <w:top w:val="nil"/>
              <w:left w:val="nil"/>
              <w:right w:val="nil"/>
            </w:tcBorders>
            <w:shd w:val="clear" w:color="auto" w:fill="auto"/>
            <w:noWrap/>
            <w:vAlign w:val="bottom"/>
            <w:hideMark/>
          </w:tcPr>
          <w:p w14:paraId="67618911"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Survival - Postop</w:t>
            </w:r>
          </w:p>
        </w:tc>
        <w:tc>
          <w:tcPr>
            <w:tcW w:w="1638" w:type="dxa"/>
            <w:tcBorders>
              <w:top w:val="nil"/>
              <w:left w:val="nil"/>
              <w:right w:val="nil"/>
            </w:tcBorders>
            <w:shd w:val="clear" w:color="auto" w:fill="auto"/>
            <w:noWrap/>
            <w:vAlign w:val="bottom"/>
            <w:hideMark/>
          </w:tcPr>
          <w:p w14:paraId="23D4304D"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Time no eff Survival</w:t>
            </w:r>
          </w:p>
        </w:tc>
        <w:tc>
          <w:tcPr>
            <w:tcW w:w="1363" w:type="dxa"/>
            <w:tcBorders>
              <w:top w:val="nil"/>
              <w:left w:val="nil"/>
              <w:right w:val="nil"/>
            </w:tcBorders>
            <w:shd w:val="clear" w:color="auto" w:fill="auto"/>
            <w:noWrap/>
            <w:vAlign w:val="bottom"/>
            <w:hideMark/>
          </w:tcPr>
          <w:p w14:paraId="1E4DB0F9"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Time no eff </w:t>
            </w:r>
            <w:proofErr w:type="spellStart"/>
            <w:r w:rsidRPr="00213F7D">
              <w:rPr>
                <w:rFonts w:ascii="Calibri" w:hAnsi="Calibri" w:cs="Calibri"/>
                <w:color w:val="000000"/>
                <w:sz w:val="22"/>
                <w:szCs w:val="22"/>
                <w:lang w:val="en-GB" w:eastAsia="en-GB"/>
              </w:rPr>
              <w:t>QoL</w:t>
            </w:r>
            <w:proofErr w:type="spellEnd"/>
          </w:p>
        </w:tc>
        <w:tc>
          <w:tcPr>
            <w:tcW w:w="1437" w:type="dxa"/>
            <w:tcBorders>
              <w:top w:val="nil"/>
              <w:left w:val="nil"/>
              <w:right w:val="nil"/>
            </w:tcBorders>
            <w:shd w:val="clear" w:color="auto" w:fill="auto"/>
            <w:noWrap/>
            <w:vAlign w:val="bottom"/>
            <w:hideMark/>
          </w:tcPr>
          <w:p w14:paraId="258B005F"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Treatment effect</w:t>
            </w:r>
          </w:p>
        </w:tc>
      </w:tr>
      <w:tr w:rsidR="00B15694" w:rsidRPr="00213F7D" w14:paraId="1B461C90" w14:textId="77777777" w:rsidTr="00711947">
        <w:trPr>
          <w:trHeight w:val="288"/>
        </w:trPr>
        <w:tc>
          <w:tcPr>
            <w:tcW w:w="2268" w:type="dxa"/>
            <w:tcBorders>
              <w:top w:val="nil"/>
              <w:left w:val="nil"/>
              <w:bottom w:val="single" w:sz="4" w:space="0" w:color="auto"/>
              <w:right w:val="nil"/>
            </w:tcBorders>
            <w:shd w:val="clear" w:color="auto" w:fill="auto"/>
            <w:noWrap/>
            <w:vAlign w:val="bottom"/>
            <w:hideMark/>
          </w:tcPr>
          <w:p w14:paraId="11FF3061"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n</w:t>
            </w:r>
          </w:p>
        </w:tc>
        <w:tc>
          <w:tcPr>
            <w:tcW w:w="1134" w:type="dxa"/>
            <w:tcBorders>
              <w:top w:val="nil"/>
              <w:left w:val="nil"/>
              <w:bottom w:val="single" w:sz="4" w:space="0" w:color="auto"/>
              <w:right w:val="nil"/>
            </w:tcBorders>
            <w:shd w:val="clear" w:color="auto" w:fill="auto"/>
            <w:noWrap/>
            <w:vAlign w:val="bottom"/>
            <w:hideMark/>
          </w:tcPr>
          <w:p w14:paraId="05EFB8EE"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588" w:type="dxa"/>
            <w:tcBorders>
              <w:top w:val="nil"/>
              <w:left w:val="nil"/>
              <w:bottom w:val="single" w:sz="4" w:space="0" w:color="auto"/>
              <w:right w:val="nil"/>
            </w:tcBorders>
            <w:shd w:val="clear" w:color="auto" w:fill="auto"/>
            <w:noWrap/>
            <w:vAlign w:val="bottom"/>
            <w:hideMark/>
          </w:tcPr>
          <w:p w14:paraId="5896451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820" w:type="dxa"/>
            <w:tcBorders>
              <w:top w:val="nil"/>
              <w:left w:val="nil"/>
              <w:bottom w:val="single" w:sz="4" w:space="0" w:color="auto"/>
              <w:right w:val="nil"/>
            </w:tcBorders>
            <w:shd w:val="clear" w:color="auto" w:fill="auto"/>
            <w:noWrap/>
            <w:vAlign w:val="bottom"/>
            <w:hideMark/>
          </w:tcPr>
          <w:p w14:paraId="17E4AFB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341" w:type="dxa"/>
            <w:tcBorders>
              <w:top w:val="nil"/>
              <w:left w:val="nil"/>
              <w:bottom w:val="single" w:sz="4" w:space="0" w:color="auto"/>
              <w:right w:val="nil"/>
            </w:tcBorders>
            <w:shd w:val="clear" w:color="auto" w:fill="auto"/>
            <w:noWrap/>
            <w:vAlign w:val="bottom"/>
            <w:hideMark/>
          </w:tcPr>
          <w:p w14:paraId="3B36A43A"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413" w:type="dxa"/>
            <w:tcBorders>
              <w:top w:val="nil"/>
              <w:left w:val="nil"/>
              <w:bottom w:val="single" w:sz="4" w:space="0" w:color="auto"/>
              <w:right w:val="nil"/>
            </w:tcBorders>
            <w:shd w:val="clear" w:color="auto" w:fill="auto"/>
            <w:noWrap/>
            <w:vAlign w:val="bottom"/>
            <w:hideMark/>
          </w:tcPr>
          <w:p w14:paraId="3A47123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638" w:type="dxa"/>
            <w:tcBorders>
              <w:top w:val="nil"/>
              <w:left w:val="nil"/>
              <w:bottom w:val="single" w:sz="4" w:space="0" w:color="auto"/>
              <w:right w:val="nil"/>
            </w:tcBorders>
            <w:shd w:val="clear" w:color="auto" w:fill="auto"/>
            <w:noWrap/>
            <w:vAlign w:val="bottom"/>
            <w:hideMark/>
          </w:tcPr>
          <w:p w14:paraId="5393D82C"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43</w:t>
            </w:r>
          </w:p>
        </w:tc>
        <w:tc>
          <w:tcPr>
            <w:tcW w:w="1363" w:type="dxa"/>
            <w:tcBorders>
              <w:top w:val="nil"/>
              <w:left w:val="nil"/>
              <w:bottom w:val="single" w:sz="4" w:space="0" w:color="auto"/>
              <w:right w:val="nil"/>
            </w:tcBorders>
            <w:shd w:val="clear" w:color="auto" w:fill="auto"/>
            <w:noWrap/>
            <w:vAlign w:val="bottom"/>
            <w:hideMark/>
          </w:tcPr>
          <w:p w14:paraId="69D8EF4A"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6</w:t>
            </w:r>
          </w:p>
        </w:tc>
        <w:tc>
          <w:tcPr>
            <w:tcW w:w="1437" w:type="dxa"/>
            <w:tcBorders>
              <w:top w:val="nil"/>
              <w:left w:val="nil"/>
              <w:bottom w:val="single" w:sz="4" w:space="0" w:color="auto"/>
              <w:right w:val="nil"/>
            </w:tcBorders>
            <w:shd w:val="clear" w:color="auto" w:fill="auto"/>
            <w:noWrap/>
            <w:vAlign w:val="bottom"/>
            <w:hideMark/>
          </w:tcPr>
          <w:p w14:paraId="4260EBE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23</w:t>
            </w:r>
          </w:p>
        </w:tc>
      </w:tr>
      <w:tr w:rsidR="00B15694" w:rsidRPr="00213F7D" w14:paraId="203C82E6" w14:textId="77777777" w:rsidTr="00711947">
        <w:trPr>
          <w:trHeight w:val="288"/>
        </w:trPr>
        <w:tc>
          <w:tcPr>
            <w:tcW w:w="14002" w:type="dxa"/>
            <w:gridSpan w:val="9"/>
            <w:tcBorders>
              <w:top w:val="single" w:sz="4" w:space="0" w:color="auto"/>
              <w:left w:val="nil"/>
              <w:bottom w:val="nil"/>
              <w:right w:val="nil"/>
            </w:tcBorders>
            <w:shd w:val="clear" w:color="auto" w:fill="auto"/>
            <w:noWrap/>
            <w:vAlign w:val="bottom"/>
            <w:hideMark/>
          </w:tcPr>
          <w:p w14:paraId="6BC28385"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lang w:val="en-GB" w:eastAsia="en-GB"/>
              </w:rPr>
              <w:t>Type of evidence</w:t>
            </w:r>
            <w:r w:rsidRPr="00213F7D">
              <w:rPr>
                <w:rFonts w:ascii="Calibri" w:hAnsi="Calibri" w:cs="Calibri"/>
                <w:color w:val="000000"/>
                <w:sz w:val="22"/>
                <w:szCs w:val="22"/>
                <w:lang w:val="en-GB" w:eastAsia="en-GB"/>
              </w:rPr>
              <w:t>(%)</w:t>
            </w:r>
          </w:p>
        </w:tc>
      </w:tr>
      <w:tr w:rsidR="00B15694" w:rsidRPr="00213F7D" w14:paraId="5DCA960D" w14:textId="77777777" w:rsidTr="00711947">
        <w:trPr>
          <w:trHeight w:val="288"/>
        </w:trPr>
        <w:tc>
          <w:tcPr>
            <w:tcW w:w="2268" w:type="dxa"/>
            <w:tcBorders>
              <w:top w:val="nil"/>
              <w:left w:val="nil"/>
              <w:bottom w:val="nil"/>
              <w:right w:val="nil"/>
            </w:tcBorders>
            <w:shd w:val="clear" w:color="auto" w:fill="auto"/>
            <w:noWrap/>
            <w:vAlign w:val="bottom"/>
            <w:hideMark/>
          </w:tcPr>
          <w:p w14:paraId="4C767584"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Before-after study</w:t>
            </w:r>
          </w:p>
        </w:tc>
        <w:tc>
          <w:tcPr>
            <w:tcW w:w="1134" w:type="dxa"/>
            <w:tcBorders>
              <w:top w:val="nil"/>
              <w:left w:val="nil"/>
              <w:bottom w:val="nil"/>
              <w:right w:val="nil"/>
            </w:tcBorders>
            <w:shd w:val="clear" w:color="auto" w:fill="auto"/>
            <w:noWrap/>
            <w:vAlign w:val="bottom"/>
            <w:hideMark/>
          </w:tcPr>
          <w:p w14:paraId="77871920"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588" w:type="dxa"/>
            <w:tcBorders>
              <w:top w:val="nil"/>
              <w:left w:val="nil"/>
              <w:bottom w:val="nil"/>
              <w:right w:val="nil"/>
            </w:tcBorders>
            <w:shd w:val="clear" w:color="auto" w:fill="auto"/>
            <w:noWrap/>
            <w:vAlign w:val="bottom"/>
            <w:hideMark/>
          </w:tcPr>
          <w:p w14:paraId="14DBC81B"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820" w:type="dxa"/>
            <w:tcBorders>
              <w:top w:val="nil"/>
              <w:left w:val="nil"/>
              <w:bottom w:val="nil"/>
              <w:right w:val="nil"/>
            </w:tcBorders>
            <w:shd w:val="clear" w:color="auto" w:fill="auto"/>
            <w:noWrap/>
            <w:vAlign w:val="bottom"/>
            <w:hideMark/>
          </w:tcPr>
          <w:p w14:paraId="4E986170"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46DEF74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13" w:type="dxa"/>
            <w:tcBorders>
              <w:top w:val="nil"/>
              <w:left w:val="nil"/>
              <w:bottom w:val="nil"/>
              <w:right w:val="nil"/>
            </w:tcBorders>
            <w:shd w:val="clear" w:color="auto" w:fill="auto"/>
            <w:noWrap/>
            <w:vAlign w:val="bottom"/>
            <w:hideMark/>
          </w:tcPr>
          <w:p w14:paraId="72C146B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638" w:type="dxa"/>
            <w:tcBorders>
              <w:top w:val="nil"/>
              <w:left w:val="nil"/>
              <w:bottom w:val="nil"/>
              <w:right w:val="nil"/>
            </w:tcBorders>
            <w:shd w:val="clear" w:color="auto" w:fill="auto"/>
            <w:noWrap/>
            <w:vAlign w:val="bottom"/>
            <w:hideMark/>
          </w:tcPr>
          <w:p w14:paraId="7BC2D835"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63" w:type="dxa"/>
            <w:tcBorders>
              <w:top w:val="nil"/>
              <w:left w:val="nil"/>
              <w:bottom w:val="nil"/>
              <w:right w:val="nil"/>
            </w:tcBorders>
            <w:shd w:val="clear" w:color="auto" w:fill="auto"/>
            <w:noWrap/>
            <w:vAlign w:val="bottom"/>
            <w:hideMark/>
          </w:tcPr>
          <w:p w14:paraId="7CED61A9"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437" w:type="dxa"/>
            <w:tcBorders>
              <w:top w:val="nil"/>
              <w:left w:val="nil"/>
              <w:bottom w:val="nil"/>
              <w:right w:val="nil"/>
            </w:tcBorders>
            <w:shd w:val="clear" w:color="auto" w:fill="auto"/>
            <w:noWrap/>
            <w:vAlign w:val="bottom"/>
            <w:hideMark/>
          </w:tcPr>
          <w:p w14:paraId="39C88CB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r>
      <w:tr w:rsidR="00B15694" w:rsidRPr="00213F7D" w14:paraId="7DBD58F8" w14:textId="77777777" w:rsidTr="00711947">
        <w:trPr>
          <w:trHeight w:val="288"/>
        </w:trPr>
        <w:tc>
          <w:tcPr>
            <w:tcW w:w="2268" w:type="dxa"/>
            <w:tcBorders>
              <w:top w:val="nil"/>
              <w:left w:val="nil"/>
              <w:bottom w:val="nil"/>
              <w:right w:val="nil"/>
            </w:tcBorders>
            <w:shd w:val="clear" w:color="auto" w:fill="auto"/>
            <w:noWrap/>
            <w:vAlign w:val="bottom"/>
            <w:hideMark/>
          </w:tcPr>
          <w:p w14:paraId="3FEB678F"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Expert opinion</w:t>
            </w:r>
          </w:p>
        </w:tc>
        <w:tc>
          <w:tcPr>
            <w:tcW w:w="1134" w:type="dxa"/>
            <w:tcBorders>
              <w:top w:val="nil"/>
              <w:left w:val="nil"/>
              <w:bottom w:val="nil"/>
              <w:right w:val="nil"/>
            </w:tcBorders>
            <w:shd w:val="clear" w:color="auto" w:fill="auto"/>
            <w:noWrap/>
            <w:vAlign w:val="bottom"/>
            <w:hideMark/>
          </w:tcPr>
          <w:p w14:paraId="44F0B5E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( 6.8) </w:t>
            </w:r>
          </w:p>
        </w:tc>
        <w:tc>
          <w:tcPr>
            <w:tcW w:w="1588" w:type="dxa"/>
            <w:tcBorders>
              <w:top w:val="nil"/>
              <w:left w:val="nil"/>
              <w:bottom w:val="nil"/>
              <w:right w:val="nil"/>
            </w:tcBorders>
            <w:shd w:val="clear" w:color="auto" w:fill="auto"/>
            <w:noWrap/>
            <w:vAlign w:val="bottom"/>
            <w:hideMark/>
          </w:tcPr>
          <w:p w14:paraId="61807B9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2 ( 4.7) </w:t>
            </w:r>
          </w:p>
        </w:tc>
        <w:tc>
          <w:tcPr>
            <w:tcW w:w="1820" w:type="dxa"/>
            <w:tcBorders>
              <w:top w:val="nil"/>
              <w:left w:val="nil"/>
              <w:bottom w:val="nil"/>
              <w:right w:val="nil"/>
            </w:tcBorders>
            <w:shd w:val="clear" w:color="auto" w:fill="auto"/>
            <w:noWrap/>
            <w:vAlign w:val="bottom"/>
            <w:hideMark/>
          </w:tcPr>
          <w:p w14:paraId="19136EE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1991B210"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13" w:type="dxa"/>
            <w:tcBorders>
              <w:top w:val="nil"/>
              <w:left w:val="nil"/>
              <w:bottom w:val="nil"/>
              <w:right w:val="nil"/>
            </w:tcBorders>
            <w:shd w:val="clear" w:color="auto" w:fill="auto"/>
            <w:noWrap/>
            <w:vAlign w:val="bottom"/>
            <w:hideMark/>
          </w:tcPr>
          <w:p w14:paraId="0568E11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8 (18.6) </w:t>
            </w:r>
          </w:p>
        </w:tc>
        <w:tc>
          <w:tcPr>
            <w:tcW w:w="1638" w:type="dxa"/>
            <w:tcBorders>
              <w:top w:val="nil"/>
              <w:left w:val="nil"/>
              <w:bottom w:val="nil"/>
              <w:right w:val="nil"/>
            </w:tcBorders>
            <w:shd w:val="clear" w:color="auto" w:fill="auto"/>
            <w:noWrap/>
            <w:vAlign w:val="bottom"/>
            <w:hideMark/>
          </w:tcPr>
          <w:p w14:paraId="2390CC16"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2 ( 4.7) </w:t>
            </w:r>
          </w:p>
        </w:tc>
        <w:tc>
          <w:tcPr>
            <w:tcW w:w="1363" w:type="dxa"/>
            <w:tcBorders>
              <w:top w:val="nil"/>
              <w:left w:val="nil"/>
              <w:bottom w:val="nil"/>
              <w:right w:val="nil"/>
            </w:tcBorders>
            <w:shd w:val="clear" w:color="auto" w:fill="auto"/>
            <w:noWrap/>
            <w:vAlign w:val="bottom"/>
            <w:hideMark/>
          </w:tcPr>
          <w:p w14:paraId="04F2247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5 (83.3) </w:t>
            </w:r>
          </w:p>
        </w:tc>
        <w:tc>
          <w:tcPr>
            <w:tcW w:w="1437" w:type="dxa"/>
            <w:tcBorders>
              <w:top w:val="nil"/>
              <w:left w:val="nil"/>
              <w:bottom w:val="nil"/>
              <w:right w:val="nil"/>
            </w:tcBorders>
            <w:shd w:val="clear" w:color="auto" w:fill="auto"/>
            <w:noWrap/>
            <w:vAlign w:val="bottom"/>
            <w:hideMark/>
          </w:tcPr>
          <w:p w14:paraId="586D8CB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4 (17.4) </w:t>
            </w:r>
          </w:p>
        </w:tc>
      </w:tr>
      <w:tr w:rsidR="00B15694" w:rsidRPr="00213F7D" w14:paraId="5FA8AFEE" w14:textId="77777777" w:rsidTr="00711947">
        <w:trPr>
          <w:trHeight w:val="288"/>
        </w:trPr>
        <w:tc>
          <w:tcPr>
            <w:tcW w:w="2268" w:type="dxa"/>
            <w:tcBorders>
              <w:top w:val="nil"/>
              <w:left w:val="nil"/>
              <w:bottom w:val="nil"/>
              <w:right w:val="nil"/>
            </w:tcBorders>
            <w:shd w:val="clear" w:color="auto" w:fill="auto"/>
            <w:noWrap/>
            <w:vAlign w:val="bottom"/>
            <w:hideMark/>
          </w:tcPr>
          <w:p w14:paraId="640B1D46"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Expert panel</w:t>
            </w:r>
          </w:p>
        </w:tc>
        <w:tc>
          <w:tcPr>
            <w:tcW w:w="1134" w:type="dxa"/>
            <w:tcBorders>
              <w:top w:val="nil"/>
              <w:left w:val="nil"/>
              <w:bottom w:val="nil"/>
              <w:right w:val="nil"/>
            </w:tcBorders>
            <w:shd w:val="clear" w:color="auto" w:fill="auto"/>
            <w:noWrap/>
            <w:vAlign w:val="bottom"/>
            <w:hideMark/>
          </w:tcPr>
          <w:p w14:paraId="196EF7F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588" w:type="dxa"/>
            <w:tcBorders>
              <w:top w:val="nil"/>
              <w:left w:val="nil"/>
              <w:bottom w:val="nil"/>
              <w:right w:val="nil"/>
            </w:tcBorders>
            <w:shd w:val="clear" w:color="auto" w:fill="auto"/>
            <w:noWrap/>
            <w:vAlign w:val="bottom"/>
            <w:hideMark/>
          </w:tcPr>
          <w:p w14:paraId="512ADFD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820" w:type="dxa"/>
            <w:tcBorders>
              <w:top w:val="nil"/>
              <w:left w:val="nil"/>
              <w:bottom w:val="nil"/>
              <w:right w:val="nil"/>
            </w:tcBorders>
            <w:shd w:val="clear" w:color="auto" w:fill="auto"/>
            <w:noWrap/>
            <w:vAlign w:val="bottom"/>
            <w:hideMark/>
          </w:tcPr>
          <w:p w14:paraId="74DB497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29 ( 67.4) </w:t>
            </w:r>
          </w:p>
        </w:tc>
        <w:tc>
          <w:tcPr>
            <w:tcW w:w="1341" w:type="dxa"/>
            <w:tcBorders>
              <w:top w:val="nil"/>
              <w:left w:val="nil"/>
              <w:bottom w:val="nil"/>
              <w:right w:val="nil"/>
            </w:tcBorders>
            <w:shd w:val="clear" w:color="auto" w:fill="auto"/>
            <w:noWrap/>
            <w:vAlign w:val="bottom"/>
            <w:hideMark/>
          </w:tcPr>
          <w:p w14:paraId="1B9F8506"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29 ( 67.4) </w:t>
            </w:r>
          </w:p>
        </w:tc>
        <w:tc>
          <w:tcPr>
            <w:tcW w:w="1413" w:type="dxa"/>
            <w:tcBorders>
              <w:top w:val="nil"/>
              <w:left w:val="nil"/>
              <w:bottom w:val="nil"/>
              <w:right w:val="nil"/>
            </w:tcBorders>
            <w:shd w:val="clear" w:color="auto" w:fill="auto"/>
            <w:noWrap/>
            <w:vAlign w:val="bottom"/>
            <w:hideMark/>
          </w:tcPr>
          <w:p w14:paraId="51BF02A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638" w:type="dxa"/>
            <w:tcBorders>
              <w:top w:val="nil"/>
              <w:left w:val="nil"/>
              <w:bottom w:val="nil"/>
              <w:right w:val="nil"/>
            </w:tcBorders>
            <w:shd w:val="clear" w:color="auto" w:fill="auto"/>
            <w:noWrap/>
            <w:vAlign w:val="bottom"/>
            <w:hideMark/>
          </w:tcPr>
          <w:p w14:paraId="27D4D75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63" w:type="dxa"/>
            <w:tcBorders>
              <w:top w:val="nil"/>
              <w:left w:val="nil"/>
              <w:bottom w:val="nil"/>
              <w:right w:val="nil"/>
            </w:tcBorders>
            <w:shd w:val="clear" w:color="auto" w:fill="auto"/>
            <w:noWrap/>
            <w:vAlign w:val="bottom"/>
            <w:hideMark/>
          </w:tcPr>
          <w:p w14:paraId="2B552FCB"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437" w:type="dxa"/>
            <w:tcBorders>
              <w:top w:val="nil"/>
              <w:left w:val="nil"/>
              <w:bottom w:val="nil"/>
              <w:right w:val="nil"/>
            </w:tcBorders>
            <w:shd w:val="clear" w:color="auto" w:fill="auto"/>
            <w:noWrap/>
            <w:vAlign w:val="bottom"/>
            <w:hideMark/>
          </w:tcPr>
          <w:p w14:paraId="7E1751C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r>
      <w:tr w:rsidR="00B15694" w:rsidRPr="00213F7D" w14:paraId="7C4987A2" w14:textId="77777777" w:rsidTr="00711947">
        <w:trPr>
          <w:trHeight w:val="288"/>
        </w:trPr>
        <w:tc>
          <w:tcPr>
            <w:tcW w:w="2268" w:type="dxa"/>
            <w:tcBorders>
              <w:top w:val="nil"/>
              <w:left w:val="nil"/>
              <w:bottom w:val="nil"/>
              <w:right w:val="nil"/>
            </w:tcBorders>
            <w:shd w:val="clear" w:color="auto" w:fill="auto"/>
            <w:noWrap/>
            <w:vAlign w:val="bottom"/>
            <w:hideMark/>
          </w:tcPr>
          <w:p w14:paraId="657234AB"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Expert panel (WHO)</w:t>
            </w:r>
          </w:p>
        </w:tc>
        <w:tc>
          <w:tcPr>
            <w:tcW w:w="1134" w:type="dxa"/>
            <w:tcBorders>
              <w:top w:val="nil"/>
              <w:left w:val="nil"/>
              <w:bottom w:val="nil"/>
              <w:right w:val="nil"/>
            </w:tcBorders>
            <w:shd w:val="clear" w:color="auto" w:fill="auto"/>
            <w:noWrap/>
            <w:vAlign w:val="bottom"/>
            <w:hideMark/>
          </w:tcPr>
          <w:p w14:paraId="695B83F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588" w:type="dxa"/>
            <w:tcBorders>
              <w:top w:val="nil"/>
              <w:left w:val="nil"/>
              <w:bottom w:val="nil"/>
              <w:right w:val="nil"/>
            </w:tcBorders>
            <w:shd w:val="clear" w:color="auto" w:fill="auto"/>
            <w:noWrap/>
            <w:vAlign w:val="bottom"/>
            <w:hideMark/>
          </w:tcPr>
          <w:p w14:paraId="76E1D678"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820" w:type="dxa"/>
            <w:tcBorders>
              <w:top w:val="nil"/>
              <w:left w:val="nil"/>
              <w:bottom w:val="nil"/>
              <w:right w:val="nil"/>
            </w:tcBorders>
            <w:shd w:val="clear" w:color="auto" w:fill="auto"/>
            <w:noWrap/>
            <w:vAlign w:val="bottom"/>
            <w:hideMark/>
          </w:tcPr>
          <w:p w14:paraId="50EDA796"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14 ( 32.6) </w:t>
            </w:r>
          </w:p>
        </w:tc>
        <w:tc>
          <w:tcPr>
            <w:tcW w:w="1341" w:type="dxa"/>
            <w:tcBorders>
              <w:top w:val="nil"/>
              <w:left w:val="nil"/>
              <w:bottom w:val="nil"/>
              <w:right w:val="nil"/>
            </w:tcBorders>
            <w:shd w:val="clear" w:color="auto" w:fill="auto"/>
            <w:noWrap/>
            <w:vAlign w:val="bottom"/>
            <w:hideMark/>
          </w:tcPr>
          <w:p w14:paraId="48431835"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14 ( 32.6) </w:t>
            </w:r>
          </w:p>
        </w:tc>
        <w:tc>
          <w:tcPr>
            <w:tcW w:w="1413" w:type="dxa"/>
            <w:tcBorders>
              <w:top w:val="nil"/>
              <w:left w:val="nil"/>
              <w:bottom w:val="nil"/>
              <w:right w:val="nil"/>
            </w:tcBorders>
            <w:shd w:val="clear" w:color="auto" w:fill="auto"/>
            <w:noWrap/>
            <w:vAlign w:val="bottom"/>
            <w:hideMark/>
          </w:tcPr>
          <w:p w14:paraId="5104869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638" w:type="dxa"/>
            <w:tcBorders>
              <w:top w:val="nil"/>
              <w:left w:val="nil"/>
              <w:bottom w:val="nil"/>
              <w:right w:val="nil"/>
            </w:tcBorders>
            <w:shd w:val="clear" w:color="auto" w:fill="auto"/>
            <w:noWrap/>
            <w:vAlign w:val="bottom"/>
            <w:hideMark/>
          </w:tcPr>
          <w:p w14:paraId="35AD1B50"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63" w:type="dxa"/>
            <w:tcBorders>
              <w:top w:val="nil"/>
              <w:left w:val="nil"/>
              <w:bottom w:val="nil"/>
              <w:right w:val="nil"/>
            </w:tcBorders>
            <w:shd w:val="clear" w:color="auto" w:fill="auto"/>
            <w:noWrap/>
            <w:vAlign w:val="bottom"/>
            <w:hideMark/>
          </w:tcPr>
          <w:p w14:paraId="4CFDA39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437" w:type="dxa"/>
            <w:tcBorders>
              <w:top w:val="nil"/>
              <w:left w:val="nil"/>
              <w:bottom w:val="nil"/>
              <w:right w:val="nil"/>
            </w:tcBorders>
            <w:shd w:val="clear" w:color="auto" w:fill="auto"/>
            <w:noWrap/>
            <w:vAlign w:val="bottom"/>
            <w:hideMark/>
          </w:tcPr>
          <w:p w14:paraId="3979449A"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r>
      <w:tr w:rsidR="00B15694" w:rsidRPr="00213F7D" w14:paraId="211CFFEF" w14:textId="77777777" w:rsidTr="00711947">
        <w:trPr>
          <w:trHeight w:val="288"/>
        </w:trPr>
        <w:tc>
          <w:tcPr>
            <w:tcW w:w="2268" w:type="dxa"/>
            <w:tcBorders>
              <w:top w:val="nil"/>
              <w:left w:val="nil"/>
              <w:bottom w:val="nil"/>
              <w:right w:val="nil"/>
            </w:tcBorders>
            <w:shd w:val="clear" w:color="auto" w:fill="auto"/>
            <w:noWrap/>
            <w:vAlign w:val="bottom"/>
            <w:hideMark/>
          </w:tcPr>
          <w:p w14:paraId="2BE53AD4"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National registry</w:t>
            </w:r>
          </w:p>
        </w:tc>
        <w:tc>
          <w:tcPr>
            <w:tcW w:w="1134" w:type="dxa"/>
            <w:tcBorders>
              <w:top w:val="nil"/>
              <w:left w:val="nil"/>
              <w:bottom w:val="nil"/>
              <w:right w:val="nil"/>
            </w:tcBorders>
            <w:shd w:val="clear" w:color="auto" w:fill="auto"/>
            <w:noWrap/>
            <w:vAlign w:val="bottom"/>
            <w:hideMark/>
          </w:tcPr>
          <w:p w14:paraId="140E9CE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21 (47.7) </w:t>
            </w:r>
          </w:p>
        </w:tc>
        <w:tc>
          <w:tcPr>
            <w:tcW w:w="1588" w:type="dxa"/>
            <w:tcBorders>
              <w:top w:val="nil"/>
              <w:left w:val="nil"/>
              <w:bottom w:val="nil"/>
              <w:right w:val="nil"/>
            </w:tcBorders>
            <w:shd w:val="clear" w:color="auto" w:fill="auto"/>
            <w:noWrap/>
            <w:vAlign w:val="bottom"/>
            <w:hideMark/>
          </w:tcPr>
          <w:p w14:paraId="0FA6F5A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21 (48.8) </w:t>
            </w:r>
          </w:p>
        </w:tc>
        <w:tc>
          <w:tcPr>
            <w:tcW w:w="1820" w:type="dxa"/>
            <w:tcBorders>
              <w:top w:val="nil"/>
              <w:left w:val="nil"/>
              <w:bottom w:val="nil"/>
              <w:right w:val="nil"/>
            </w:tcBorders>
            <w:shd w:val="clear" w:color="auto" w:fill="auto"/>
            <w:noWrap/>
            <w:vAlign w:val="bottom"/>
            <w:hideMark/>
          </w:tcPr>
          <w:p w14:paraId="132A10E9"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4FD771F1"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13" w:type="dxa"/>
            <w:tcBorders>
              <w:top w:val="nil"/>
              <w:left w:val="nil"/>
              <w:bottom w:val="nil"/>
              <w:right w:val="nil"/>
            </w:tcBorders>
            <w:shd w:val="clear" w:color="auto" w:fill="auto"/>
            <w:noWrap/>
            <w:vAlign w:val="bottom"/>
            <w:hideMark/>
          </w:tcPr>
          <w:p w14:paraId="173B065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12 (27.9) </w:t>
            </w:r>
          </w:p>
        </w:tc>
        <w:tc>
          <w:tcPr>
            <w:tcW w:w="1638" w:type="dxa"/>
            <w:tcBorders>
              <w:top w:val="nil"/>
              <w:left w:val="nil"/>
              <w:bottom w:val="nil"/>
              <w:right w:val="nil"/>
            </w:tcBorders>
            <w:shd w:val="clear" w:color="auto" w:fill="auto"/>
            <w:noWrap/>
            <w:vAlign w:val="bottom"/>
            <w:hideMark/>
          </w:tcPr>
          <w:p w14:paraId="4E6EFEA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31 (72.1) </w:t>
            </w:r>
          </w:p>
        </w:tc>
        <w:tc>
          <w:tcPr>
            <w:tcW w:w="1363" w:type="dxa"/>
            <w:tcBorders>
              <w:top w:val="nil"/>
              <w:left w:val="nil"/>
              <w:bottom w:val="nil"/>
              <w:right w:val="nil"/>
            </w:tcBorders>
            <w:shd w:val="clear" w:color="auto" w:fill="auto"/>
            <w:noWrap/>
            <w:vAlign w:val="bottom"/>
            <w:hideMark/>
          </w:tcPr>
          <w:p w14:paraId="132B948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437" w:type="dxa"/>
            <w:tcBorders>
              <w:top w:val="nil"/>
              <w:left w:val="nil"/>
              <w:bottom w:val="nil"/>
              <w:right w:val="nil"/>
            </w:tcBorders>
            <w:shd w:val="clear" w:color="auto" w:fill="auto"/>
            <w:noWrap/>
            <w:vAlign w:val="bottom"/>
            <w:hideMark/>
          </w:tcPr>
          <w:p w14:paraId="09EE96D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9 (39.1) </w:t>
            </w:r>
          </w:p>
        </w:tc>
      </w:tr>
      <w:tr w:rsidR="00B15694" w:rsidRPr="00213F7D" w14:paraId="79445194" w14:textId="77777777" w:rsidTr="00711947">
        <w:trPr>
          <w:trHeight w:val="288"/>
        </w:trPr>
        <w:tc>
          <w:tcPr>
            <w:tcW w:w="2268" w:type="dxa"/>
            <w:tcBorders>
              <w:top w:val="nil"/>
              <w:left w:val="nil"/>
              <w:bottom w:val="nil"/>
              <w:right w:val="nil"/>
            </w:tcBorders>
            <w:shd w:val="clear" w:color="auto" w:fill="auto"/>
            <w:noWrap/>
            <w:vAlign w:val="bottom"/>
            <w:hideMark/>
          </w:tcPr>
          <w:p w14:paraId="70934126"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Observational, prospective</w:t>
            </w:r>
          </w:p>
        </w:tc>
        <w:tc>
          <w:tcPr>
            <w:tcW w:w="1134" w:type="dxa"/>
            <w:tcBorders>
              <w:top w:val="nil"/>
              <w:left w:val="nil"/>
              <w:bottom w:val="nil"/>
              <w:right w:val="nil"/>
            </w:tcBorders>
            <w:shd w:val="clear" w:color="auto" w:fill="auto"/>
            <w:noWrap/>
            <w:vAlign w:val="bottom"/>
            <w:hideMark/>
          </w:tcPr>
          <w:p w14:paraId="5C373A0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(11.4) </w:t>
            </w:r>
          </w:p>
        </w:tc>
        <w:tc>
          <w:tcPr>
            <w:tcW w:w="1588" w:type="dxa"/>
            <w:tcBorders>
              <w:top w:val="nil"/>
              <w:left w:val="nil"/>
              <w:bottom w:val="nil"/>
              <w:right w:val="nil"/>
            </w:tcBorders>
            <w:shd w:val="clear" w:color="auto" w:fill="auto"/>
            <w:noWrap/>
            <w:vAlign w:val="bottom"/>
            <w:hideMark/>
          </w:tcPr>
          <w:p w14:paraId="4DB9F5A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(11.6) </w:t>
            </w:r>
          </w:p>
        </w:tc>
        <w:tc>
          <w:tcPr>
            <w:tcW w:w="1820" w:type="dxa"/>
            <w:tcBorders>
              <w:top w:val="nil"/>
              <w:left w:val="nil"/>
              <w:bottom w:val="nil"/>
              <w:right w:val="nil"/>
            </w:tcBorders>
            <w:shd w:val="clear" w:color="auto" w:fill="auto"/>
            <w:noWrap/>
            <w:vAlign w:val="bottom"/>
            <w:hideMark/>
          </w:tcPr>
          <w:p w14:paraId="72131DE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627007C1"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13" w:type="dxa"/>
            <w:tcBorders>
              <w:top w:val="nil"/>
              <w:left w:val="nil"/>
              <w:bottom w:val="nil"/>
              <w:right w:val="nil"/>
            </w:tcBorders>
            <w:shd w:val="clear" w:color="auto" w:fill="auto"/>
            <w:noWrap/>
            <w:vAlign w:val="bottom"/>
            <w:hideMark/>
          </w:tcPr>
          <w:p w14:paraId="7EE65E49"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4 ( 9.3) </w:t>
            </w:r>
          </w:p>
        </w:tc>
        <w:tc>
          <w:tcPr>
            <w:tcW w:w="1638" w:type="dxa"/>
            <w:tcBorders>
              <w:top w:val="nil"/>
              <w:left w:val="nil"/>
              <w:bottom w:val="nil"/>
              <w:right w:val="nil"/>
            </w:tcBorders>
            <w:shd w:val="clear" w:color="auto" w:fill="auto"/>
            <w:noWrap/>
            <w:vAlign w:val="bottom"/>
            <w:hideMark/>
          </w:tcPr>
          <w:p w14:paraId="66BC1B4A"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( 7.0) </w:t>
            </w:r>
          </w:p>
        </w:tc>
        <w:tc>
          <w:tcPr>
            <w:tcW w:w="1363" w:type="dxa"/>
            <w:tcBorders>
              <w:top w:val="nil"/>
              <w:left w:val="nil"/>
              <w:bottom w:val="nil"/>
              <w:right w:val="nil"/>
            </w:tcBorders>
            <w:shd w:val="clear" w:color="auto" w:fill="auto"/>
            <w:noWrap/>
            <w:vAlign w:val="bottom"/>
            <w:hideMark/>
          </w:tcPr>
          <w:p w14:paraId="596FE0F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437" w:type="dxa"/>
            <w:tcBorders>
              <w:top w:val="nil"/>
              <w:left w:val="nil"/>
              <w:bottom w:val="nil"/>
              <w:right w:val="nil"/>
            </w:tcBorders>
            <w:shd w:val="clear" w:color="auto" w:fill="auto"/>
            <w:noWrap/>
            <w:vAlign w:val="bottom"/>
            <w:hideMark/>
          </w:tcPr>
          <w:p w14:paraId="34173476"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(13.0) </w:t>
            </w:r>
          </w:p>
        </w:tc>
      </w:tr>
      <w:tr w:rsidR="00B15694" w:rsidRPr="00213F7D" w14:paraId="0CBFD3DB" w14:textId="77777777" w:rsidTr="00711947">
        <w:trPr>
          <w:trHeight w:val="288"/>
        </w:trPr>
        <w:tc>
          <w:tcPr>
            <w:tcW w:w="2268" w:type="dxa"/>
            <w:tcBorders>
              <w:top w:val="nil"/>
              <w:left w:val="nil"/>
              <w:bottom w:val="nil"/>
              <w:right w:val="nil"/>
            </w:tcBorders>
            <w:shd w:val="clear" w:color="auto" w:fill="auto"/>
            <w:noWrap/>
            <w:vAlign w:val="bottom"/>
            <w:hideMark/>
          </w:tcPr>
          <w:p w14:paraId="4CFA9C3E"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Observational, retrospective</w:t>
            </w:r>
          </w:p>
        </w:tc>
        <w:tc>
          <w:tcPr>
            <w:tcW w:w="1134" w:type="dxa"/>
            <w:tcBorders>
              <w:top w:val="nil"/>
              <w:left w:val="nil"/>
              <w:bottom w:val="nil"/>
              <w:right w:val="nil"/>
            </w:tcBorders>
            <w:shd w:val="clear" w:color="auto" w:fill="auto"/>
            <w:noWrap/>
            <w:vAlign w:val="bottom"/>
            <w:hideMark/>
          </w:tcPr>
          <w:p w14:paraId="4548CB91"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10 (22.7) </w:t>
            </w:r>
          </w:p>
        </w:tc>
        <w:tc>
          <w:tcPr>
            <w:tcW w:w="1588" w:type="dxa"/>
            <w:tcBorders>
              <w:top w:val="nil"/>
              <w:left w:val="nil"/>
              <w:bottom w:val="nil"/>
              <w:right w:val="nil"/>
            </w:tcBorders>
            <w:shd w:val="clear" w:color="auto" w:fill="auto"/>
            <w:noWrap/>
            <w:vAlign w:val="bottom"/>
            <w:hideMark/>
          </w:tcPr>
          <w:p w14:paraId="14B659B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10 (23.3) </w:t>
            </w:r>
          </w:p>
        </w:tc>
        <w:tc>
          <w:tcPr>
            <w:tcW w:w="1820" w:type="dxa"/>
            <w:tcBorders>
              <w:top w:val="nil"/>
              <w:left w:val="nil"/>
              <w:bottom w:val="nil"/>
              <w:right w:val="nil"/>
            </w:tcBorders>
            <w:shd w:val="clear" w:color="auto" w:fill="auto"/>
            <w:noWrap/>
            <w:vAlign w:val="bottom"/>
            <w:hideMark/>
          </w:tcPr>
          <w:p w14:paraId="329D55E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58F4E870"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13" w:type="dxa"/>
            <w:tcBorders>
              <w:top w:val="nil"/>
              <w:left w:val="nil"/>
              <w:bottom w:val="nil"/>
              <w:right w:val="nil"/>
            </w:tcBorders>
            <w:shd w:val="clear" w:color="auto" w:fill="auto"/>
            <w:noWrap/>
            <w:vAlign w:val="bottom"/>
            <w:hideMark/>
          </w:tcPr>
          <w:p w14:paraId="4685FE0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9 (20.9) </w:t>
            </w:r>
          </w:p>
        </w:tc>
        <w:tc>
          <w:tcPr>
            <w:tcW w:w="1638" w:type="dxa"/>
            <w:tcBorders>
              <w:top w:val="nil"/>
              <w:left w:val="nil"/>
              <w:bottom w:val="nil"/>
              <w:right w:val="nil"/>
            </w:tcBorders>
            <w:shd w:val="clear" w:color="auto" w:fill="auto"/>
            <w:noWrap/>
            <w:vAlign w:val="bottom"/>
            <w:hideMark/>
          </w:tcPr>
          <w:p w14:paraId="1D6E6D18"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4 ( 9.3) </w:t>
            </w:r>
          </w:p>
        </w:tc>
        <w:tc>
          <w:tcPr>
            <w:tcW w:w="1363" w:type="dxa"/>
            <w:tcBorders>
              <w:top w:val="nil"/>
              <w:left w:val="nil"/>
              <w:bottom w:val="nil"/>
              <w:right w:val="nil"/>
            </w:tcBorders>
            <w:shd w:val="clear" w:color="auto" w:fill="auto"/>
            <w:noWrap/>
            <w:vAlign w:val="bottom"/>
            <w:hideMark/>
          </w:tcPr>
          <w:p w14:paraId="305BE77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437" w:type="dxa"/>
            <w:tcBorders>
              <w:top w:val="nil"/>
              <w:left w:val="nil"/>
              <w:bottom w:val="nil"/>
              <w:right w:val="nil"/>
            </w:tcBorders>
            <w:shd w:val="clear" w:color="auto" w:fill="auto"/>
            <w:noWrap/>
            <w:vAlign w:val="bottom"/>
            <w:hideMark/>
          </w:tcPr>
          <w:p w14:paraId="50CABCF5"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7 (30.4) </w:t>
            </w:r>
          </w:p>
        </w:tc>
      </w:tr>
      <w:tr w:rsidR="00B15694" w:rsidRPr="00213F7D" w14:paraId="5E270E90" w14:textId="77777777" w:rsidTr="00711947">
        <w:trPr>
          <w:trHeight w:val="288"/>
        </w:trPr>
        <w:tc>
          <w:tcPr>
            <w:tcW w:w="2268" w:type="dxa"/>
            <w:tcBorders>
              <w:top w:val="nil"/>
              <w:left w:val="nil"/>
              <w:bottom w:val="nil"/>
              <w:right w:val="nil"/>
            </w:tcBorders>
            <w:shd w:val="clear" w:color="auto" w:fill="auto"/>
            <w:noWrap/>
            <w:vAlign w:val="bottom"/>
            <w:hideMark/>
          </w:tcPr>
          <w:p w14:paraId="362F2BA9"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RCT</w:t>
            </w:r>
          </w:p>
        </w:tc>
        <w:tc>
          <w:tcPr>
            <w:tcW w:w="1134" w:type="dxa"/>
            <w:tcBorders>
              <w:top w:val="nil"/>
              <w:left w:val="nil"/>
              <w:bottom w:val="nil"/>
              <w:right w:val="nil"/>
            </w:tcBorders>
            <w:shd w:val="clear" w:color="auto" w:fill="auto"/>
            <w:noWrap/>
            <w:vAlign w:val="bottom"/>
            <w:hideMark/>
          </w:tcPr>
          <w:p w14:paraId="4AAAC796"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(11.4) </w:t>
            </w:r>
          </w:p>
        </w:tc>
        <w:tc>
          <w:tcPr>
            <w:tcW w:w="1588" w:type="dxa"/>
            <w:tcBorders>
              <w:top w:val="nil"/>
              <w:left w:val="nil"/>
              <w:bottom w:val="nil"/>
              <w:right w:val="nil"/>
            </w:tcBorders>
            <w:shd w:val="clear" w:color="auto" w:fill="auto"/>
            <w:noWrap/>
            <w:vAlign w:val="bottom"/>
            <w:hideMark/>
          </w:tcPr>
          <w:p w14:paraId="14B7B37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(11.6) </w:t>
            </w:r>
          </w:p>
        </w:tc>
        <w:tc>
          <w:tcPr>
            <w:tcW w:w="1820" w:type="dxa"/>
            <w:tcBorders>
              <w:top w:val="nil"/>
              <w:left w:val="nil"/>
              <w:bottom w:val="nil"/>
              <w:right w:val="nil"/>
            </w:tcBorders>
            <w:shd w:val="clear" w:color="auto" w:fill="auto"/>
            <w:noWrap/>
            <w:vAlign w:val="bottom"/>
            <w:hideMark/>
          </w:tcPr>
          <w:p w14:paraId="666D8EC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140AAC3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13" w:type="dxa"/>
            <w:tcBorders>
              <w:top w:val="nil"/>
              <w:left w:val="nil"/>
              <w:bottom w:val="nil"/>
              <w:right w:val="nil"/>
            </w:tcBorders>
            <w:shd w:val="clear" w:color="auto" w:fill="auto"/>
            <w:noWrap/>
            <w:vAlign w:val="bottom"/>
            <w:hideMark/>
          </w:tcPr>
          <w:p w14:paraId="787D06C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10 (23.3) </w:t>
            </w:r>
          </w:p>
        </w:tc>
        <w:tc>
          <w:tcPr>
            <w:tcW w:w="1638" w:type="dxa"/>
            <w:tcBorders>
              <w:top w:val="nil"/>
              <w:left w:val="nil"/>
              <w:bottom w:val="nil"/>
              <w:right w:val="nil"/>
            </w:tcBorders>
            <w:shd w:val="clear" w:color="auto" w:fill="auto"/>
            <w:noWrap/>
            <w:vAlign w:val="bottom"/>
            <w:hideMark/>
          </w:tcPr>
          <w:p w14:paraId="6F7AE45A"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( 7.0) </w:t>
            </w:r>
          </w:p>
        </w:tc>
        <w:tc>
          <w:tcPr>
            <w:tcW w:w="1363" w:type="dxa"/>
            <w:tcBorders>
              <w:top w:val="nil"/>
              <w:left w:val="nil"/>
              <w:bottom w:val="nil"/>
              <w:right w:val="nil"/>
            </w:tcBorders>
            <w:shd w:val="clear" w:color="auto" w:fill="auto"/>
            <w:noWrap/>
            <w:vAlign w:val="bottom"/>
            <w:hideMark/>
          </w:tcPr>
          <w:p w14:paraId="5897308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 (16.7) </w:t>
            </w:r>
          </w:p>
        </w:tc>
        <w:tc>
          <w:tcPr>
            <w:tcW w:w="1437" w:type="dxa"/>
            <w:tcBorders>
              <w:top w:val="nil"/>
              <w:left w:val="nil"/>
              <w:bottom w:val="nil"/>
              <w:right w:val="nil"/>
            </w:tcBorders>
            <w:shd w:val="clear" w:color="auto" w:fill="auto"/>
            <w:noWrap/>
            <w:vAlign w:val="bottom"/>
            <w:hideMark/>
          </w:tcPr>
          <w:p w14:paraId="3B2D912C"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r>
      <w:tr w:rsidR="00B15694" w:rsidRPr="00213F7D" w14:paraId="490AC545" w14:textId="77777777" w:rsidTr="00711947">
        <w:trPr>
          <w:trHeight w:val="288"/>
        </w:trPr>
        <w:tc>
          <w:tcPr>
            <w:tcW w:w="14002" w:type="dxa"/>
            <w:gridSpan w:val="9"/>
            <w:tcBorders>
              <w:top w:val="nil"/>
              <w:left w:val="nil"/>
              <w:bottom w:val="nil"/>
              <w:right w:val="nil"/>
            </w:tcBorders>
            <w:shd w:val="clear" w:color="auto" w:fill="auto"/>
            <w:noWrap/>
            <w:vAlign w:val="bottom"/>
            <w:hideMark/>
          </w:tcPr>
          <w:p w14:paraId="1B66926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lang w:val="en-GB" w:eastAsia="en-GB"/>
              </w:rPr>
              <w:t xml:space="preserve">Class of evidence </w:t>
            </w:r>
            <w:r w:rsidRPr="00213F7D">
              <w:rPr>
                <w:rFonts w:ascii="Calibri" w:hAnsi="Calibri" w:cs="Calibri"/>
                <w:color w:val="000000"/>
                <w:sz w:val="22"/>
                <w:szCs w:val="22"/>
                <w:lang w:val="en-GB" w:eastAsia="en-GB"/>
              </w:rPr>
              <w:t>(%)</w:t>
            </w:r>
          </w:p>
        </w:tc>
      </w:tr>
      <w:tr w:rsidR="00B15694" w:rsidRPr="00213F7D" w14:paraId="090913A4" w14:textId="77777777" w:rsidTr="00711947">
        <w:trPr>
          <w:trHeight w:val="288"/>
        </w:trPr>
        <w:tc>
          <w:tcPr>
            <w:tcW w:w="2268" w:type="dxa"/>
            <w:tcBorders>
              <w:top w:val="nil"/>
              <w:left w:val="nil"/>
              <w:bottom w:val="nil"/>
              <w:right w:val="nil"/>
            </w:tcBorders>
            <w:shd w:val="clear" w:color="auto" w:fill="auto"/>
            <w:noWrap/>
            <w:vAlign w:val="bottom"/>
            <w:hideMark/>
          </w:tcPr>
          <w:p w14:paraId="3D3EB1B9"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I</w:t>
            </w:r>
          </w:p>
        </w:tc>
        <w:tc>
          <w:tcPr>
            <w:tcW w:w="1134" w:type="dxa"/>
            <w:tcBorders>
              <w:top w:val="nil"/>
              <w:left w:val="nil"/>
              <w:bottom w:val="nil"/>
              <w:right w:val="nil"/>
            </w:tcBorders>
            <w:shd w:val="clear" w:color="auto" w:fill="auto"/>
            <w:noWrap/>
            <w:vAlign w:val="bottom"/>
            <w:hideMark/>
          </w:tcPr>
          <w:p w14:paraId="2934CEE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(11.4) </w:t>
            </w:r>
          </w:p>
        </w:tc>
        <w:tc>
          <w:tcPr>
            <w:tcW w:w="1588" w:type="dxa"/>
            <w:tcBorders>
              <w:top w:val="nil"/>
              <w:left w:val="nil"/>
              <w:bottom w:val="nil"/>
              <w:right w:val="nil"/>
            </w:tcBorders>
            <w:shd w:val="clear" w:color="auto" w:fill="auto"/>
            <w:noWrap/>
            <w:vAlign w:val="bottom"/>
            <w:hideMark/>
          </w:tcPr>
          <w:p w14:paraId="69F1BBA5"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(11.6) </w:t>
            </w:r>
          </w:p>
        </w:tc>
        <w:tc>
          <w:tcPr>
            <w:tcW w:w="1820" w:type="dxa"/>
            <w:tcBorders>
              <w:top w:val="nil"/>
              <w:left w:val="nil"/>
              <w:bottom w:val="nil"/>
              <w:right w:val="nil"/>
            </w:tcBorders>
            <w:shd w:val="clear" w:color="auto" w:fill="auto"/>
            <w:noWrap/>
            <w:vAlign w:val="bottom"/>
            <w:hideMark/>
          </w:tcPr>
          <w:p w14:paraId="79B89955"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39DF3D6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13" w:type="dxa"/>
            <w:tcBorders>
              <w:top w:val="nil"/>
              <w:left w:val="nil"/>
              <w:bottom w:val="nil"/>
              <w:right w:val="nil"/>
            </w:tcBorders>
            <w:shd w:val="clear" w:color="auto" w:fill="auto"/>
            <w:noWrap/>
            <w:vAlign w:val="bottom"/>
            <w:hideMark/>
          </w:tcPr>
          <w:p w14:paraId="4443651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10 (23.3) </w:t>
            </w:r>
          </w:p>
        </w:tc>
        <w:tc>
          <w:tcPr>
            <w:tcW w:w="1638" w:type="dxa"/>
            <w:tcBorders>
              <w:top w:val="nil"/>
              <w:left w:val="nil"/>
              <w:bottom w:val="nil"/>
              <w:right w:val="nil"/>
            </w:tcBorders>
            <w:shd w:val="clear" w:color="auto" w:fill="auto"/>
            <w:noWrap/>
            <w:vAlign w:val="bottom"/>
            <w:hideMark/>
          </w:tcPr>
          <w:p w14:paraId="68893668"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( 7.0) </w:t>
            </w:r>
          </w:p>
        </w:tc>
        <w:tc>
          <w:tcPr>
            <w:tcW w:w="1363" w:type="dxa"/>
            <w:tcBorders>
              <w:top w:val="nil"/>
              <w:left w:val="nil"/>
              <w:bottom w:val="nil"/>
              <w:right w:val="nil"/>
            </w:tcBorders>
            <w:shd w:val="clear" w:color="auto" w:fill="auto"/>
            <w:noWrap/>
            <w:vAlign w:val="bottom"/>
            <w:hideMark/>
          </w:tcPr>
          <w:p w14:paraId="72F92FEF"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 (16.7) </w:t>
            </w:r>
          </w:p>
        </w:tc>
        <w:tc>
          <w:tcPr>
            <w:tcW w:w="1437" w:type="dxa"/>
            <w:tcBorders>
              <w:top w:val="nil"/>
              <w:left w:val="nil"/>
              <w:bottom w:val="nil"/>
              <w:right w:val="nil"/>
            </w:tcBorders>
            <w:shd w:val="clear" w:color="auto" w:fill="auto"/>
            <w:noWrap/>
            <w:vAlign w:val="bottom"/>
            <w:hideMark/>
          </w:tcPr>
          <w:p w14:paraId="5CB0E33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r>
      <w:tr w:rsidR="00B15694" w:rsidRPr="00213F7D" w14:paraId="51109EDF" w14:textId="77777777" w:rsidTr="00711947">
        <w:trPr>
          <w:trHeight w:val="288"/>
        </w:trPr>
        <w:tc>
          <w:tcPr>
            <w:tcW w:w="2268" w:type="dxa"/>
            <w:tcBorders>
              <w:top w:val="nil"/>
              <w:left w:val="nil"/>
              <w:bottom w:val="nil"/>
              <w:right w:val="nil"/>
            </w:tcBorders>
            <w:shd w:val="clear" w:color="auto" w:fill="auto"/>
            <w:noWrap/>
            <w:vAlign w:val="bottom"/>
            <w:hideMark/>
          </w:tcPr>
          <w:p w14:paraId="3C433493"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w:t>
            </w:r>
            <w:proofErr w:type="spellStart"/>
            <w:r w:rsidRPr="00213F7D">
              <w:rPr>
                <w:rFonts w:ascii="Calibri" w:hAnsi="Calibri" w:cs="Calibri"/>
                <w:color w:val="000000"/>
                <w:sz w:val="22"/>
                <w:szCs w:val="22"/>
                <w:lang w:val="en-GB" w:eastAsia="en-GB"/>
              </w:rPr>
              <w:t>IIa</w:t>
            </w:r>
            <w:proofErr w:type="spellEnd"/>
          </w:p>
        </w:tc>
        <w:tc>
          <w:tcPr>
            <w:tcW w:w="1134" w:type="dxa"/>
            <w:tcBorders>
              <w:top w:val="nil"/>
              <w:left w:val="nil"/>
              <w:bottom w:val="nil"/>
              <w:right w:val="nil"/>
            </w:tcBorders>
            <w:shd w:val="clear" w:color="auto" w:fill="auto"/>
            <w:noWrap/>
            <w:vAlign w:val="bottom"/>
            <w:hideMark/>
          </w:tcPr>
          <w:p w14:paraId="7944B581"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(11.4) </w:t>
            </w:r>
          </w:p>
        </w:tc>
        <w:tc>
          <w:tcPr>
            <w:tcW w:w="1588" w:type="dxa"/>
            <w:tcBorders>
              <w:top w:val="nil"/>
              <w:left w:val="nil"/>
              <w:bottom w:val="nil"/>
              <w:right w:val="nil"/>
            </w:tcBorders>
            <w:shd w:val="clear" w:color="auto" w:fill="auto"/>
            <w:noWrap/>
            <w:vAlign w:val="bottom"/>
            <w:hideMark/>
          </w:tcPr>
          <w:p w14:paraId="5BF4085A"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5 (11.6) </w:t>
            </w:r>
          </w:p>
        </w:tc>
        <w:tc>
          <w:tcPr>
            <w:tcW w:w="1820" w:type="dxa"/>
            <w:tcBorders>
              <w:top w:val="nil"/>
              <w:left w:val="nil"/>
              <w:bottom w:val="nil"/>
              <w:right w:val="nil"/>
            </w:tcBorders>
            <w:shd w:val="clear" w:color="auto" w:fill="auto"/>
            <w:noWrap/>
            <w:vAlign w:val="bottom"/>
            <w:hideMark/>
          </w:tcPr>
          <w:p w14:paraId="3BF1538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341DBB3B"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13" w:type="dxa"/>
            <w:tcBorders>
              <w:top w:val="nil"/>
              <w:left w:val="nil"/>
              <w:bottom w:val="nil"/>
              <w:right w:val="nil"/>
            </w:tcBorders>
            <w:shd w:val="clear" w:color="auto" w:fill="auto"/>
            <w:noWrap/>
            <w:vAlign w:val="bottom"/>
            <w:hideMark/>
          </w:tcPr>
          <w:p w14:paraId="73A49CD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4 ( 9.3) </w:t>
            </w:r>
          </w:p>
        </w:tc>
        <w:tc>
          <w:tcPr>
            <w:tcW w:w="1638" w:type="dxa"/>
            <w:tcBorders>
              <w:top w:val="nil"/>
              <w:left w:val="nil"/>
              <w:bottom w:val="nil"/>
              <w:right w:val="nil"/>
            </w:tcBorders>
            <w:shd w:val="clear" w:color="auto" w:fill="auto"/>
            <w:noWrap/>
            <w:vAlign w:val="bottom"/>
            <w:hideMark/>
          </w:tcPr>
          <w:p w14:paraId="0D21350E"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( 7.0) </w:t>
            </w:r>
          </w:p>
        </w:tc>
        <w:tc>
          <w:tcPr>
            <w:tcW w:w="1363" w:type="dxa"/>
            <w:tcBorders>
              <w:top w:val="nil"/>
              <w:left w:val="nil"/>
              <w:bottom w:val="nil"/>
              <w:right w:val="nil"/>
            </w:tcBorders>
            <w:shd w:val="clear" w:color="auto" w:fill="auto"/>
            <w:noWrap/>
            <w:vAlign w:val="bottom"/>
            <w:hideMark/>
          </w:tcPr>
          <w:p w14:paraId="4DFD0ADD"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437" w:type="dxa"/>
            <w:tcBorders>
              <w:top w:val="nil"/>
              <w:left w:val="nil"/>
              <w:bottom w:val="nil"/>
              <w:right w:val="nil"/>
            </w:tcBorders>
            <w:shd w:val="clear" w:color="auto" w:fill="auto"/>
            <w:noWrap/>
            <w:vAlign w:val="bottom"/>
            <w:hideMark/>
          </w:tcPr>
          <w:p w14:paraId="7F96A3A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(13.0) </w:t>
            </w:r>
          </w:p>
        </w:tc>
      </w:tr>
      <w:tr w:rsidR="00B15694" w:rsidRPr="00213F7D" w14:paraId="66EC0C05" w14:textId="77777777" w:rsidTr="00711947">
        <w:trPr>
          <w:trHeight w:val="288"/>
        </w:trPr>
        <w:tc>
          <w:tcPr>
            <w:tcW w:w="2268" w:type="dxa"/>
            <w:tcBorders>
              <w:top w:val="nil"/>
              <w:left w:val="nil"/>
              <w:bottom w:val="nil"/>
              <w:right w:val="nil"/>
            </w:tcBorders>
            <w:shd w:val="clear" w:color="auto" w:fill="auto"/>
            <w:noWrap/>
            <w:vAlign w:val="bottom"/>
            <w:hideMark/>
          </w:tcPr>
          <w:p w14:paraId="05ABB831"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w:t>
            </w:r>
            <w:proofErr w:type="spellStart"/>
            <w:r w:rsidRPr="00213F7D">
              <w:rPr>
                <w:rFonts w:ascii="Calibri" w:hAnsi="Calibri" w:cs="Calibri"/>
                <w:color w:val="000000"/>
                <w:sz w:val="22"/>
                <w:szCs w:val="22"/>
                <w:lang w:val="en-GB" w:eastAsia="en-GB"/>
              </w:rPr>
              <w:t>IIb</w:t>
            </w:r>
            <w:proofErr w:type="spellEnd"/>
          </w:p>
        </w:tc>
        <w:tc>
          <w:tcPr>
            <w:tcW w:w="1134" w:type="dxa"/>
            <w:tcBorders>
              <w:top w:val="nil"/>
              <w:left w:val="nil"/>
              <w:bottom w:val="nil"/>
              <w:right w:val="nil"/>
            </w:tcBorders>
            <w:shd w:val="clear" w:color="auto" w:fill="auto"/>
            <w:noWrap/>
            <w:vAlign w:val="bottom"/>
            <w:hideMark/>
          </w:tcPr>
          <w:p w14:paraId="27C5E7D9"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31 (70.5) </w:t>
            </w:r>
          </w:p>
        </w:tc>
        <w:tc>
          <w:tcPr>
            <w:tcW w:w="1588" w:type="dxa"/>
            <w:tcBorders>
              <w:top w:val="nil"/>
              <w:left w:val="nil"/>
              <w:bottom w:val="nil"/>
              <w:right w:val="nil"/>
            </w:tcBorders>
            <w:shd w:val="clear" w:color="auto" w:fill="auto"/>
            <w:noWrap/>
            <w:vAlign w:val="bottom"/>
            <w:hideMark/>
          </w:tcPr>
          <w:p w14:paraId="6E5C449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31 (72.1) </w:t>
            </w:r>
          </w:p>
        </w:tc>
        <w:tc>
          <w:tcPr>
            <w:tcW w:w="1820" w:type="dxa"/>
            <w:tcBorders>
              <w:top w:val="nil"/>
              <w:left w:val="nil"/>
              <w:bottom w:val="nil"/>
              <w:right w:val="nil"/>
            </w:tcBorders>
            <w:shd w:val="clear" w:color="auto" w:fill="auto"/>
            <w:noWrap/>
            <w:vAlign w:val="bottom"/>
            <w:hideMark/>
          </w:tcPr>
          <w:p w14:paraId="64BFA5F3"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43 (100.0) </w:t>
            </w:r>
          </w:p>
        </w:tc>
        <w:tc>
          <w:tcPr>
            <w:tcW w:w="1341" w:type="dxa"/>
            <w:tcBorders>
              <w:top w:val="nil"/>
              <w:left w:val="nil"/>
              <w:bottom w:val="nil"/>
              <w:right w:val="nil"/>
            </w:tcBorders>
            <w:shd w:val="clear" w:color="auto" w:fill="auto"/>
            <w:noWrap/>
            <w:vAlign w:val="bottom"/>
            <w:hideMark/>
          </w:tcPr>
          <w:p w14:paraId="274E408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43 (100.0) </w:t>
            </w:r>
          </w:p>
        </w:tc>
        <w:tc>
          <w:tcPr>
            <w:tcW w:w="1413" w:type="dxa"/>
            <w:tcBorders>
              <w:top w:val="nil"/>
              <w:left w:val="nil"/>
              <w:bottom w:val="nil"/>
              <w:right w:val="nil"/>
            </w:tcBorders>
            <w:shd w:val="clear" w:color="auto" w:fill="auto"/>
            <w:noWrap/>
            <w:vAlign w:val="bottom"/>
            <w:hideMark/>
          </w:tcPr>
          <w:p w14:paraId="000D7DEB"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21 (48.8) </w:t>
            </w:r>
          </w:p>
        </w:tc>
        <w:tc>
          <w:tcPr>
            <w:tcW w:w="1638" w:type="dxa"/>
            <w:tcBorders>
              <w:top w:val="nil"/>
              <w:left w:val="nil"/>
              <w:bottom w:val="nil"/>
              <w:right w:val="nil"/>
            </w:tcBorders>
            <w:shd w:val="clear" w:color="auto" w:fill="auto"/>
            <w:noWrap/>
            <w:vAlign w:val="bottom"/>
            <w:hideMark/>
          </w:tcPr>
          <w:p w14:paraId="20A446D0"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35 (81.4) </w:t>
            </w:r>
          </w:p>
        </w:tc>
        <w:tc>
          <w:tcPr>
            <w:tcW w:w="1363" w:type="dxa"/>
            <w:tcBorders>
              <w:top w:val="nil"/>
              <w:left w:val="nil"/>
              <w:bottom w:val="nil"/>
              <w:right w:val="nil"/>
            </w:tcBorders>
            <w:shd w:val="clear" w:color="auto" w:fill="auto"/>
            <w:noWrap/>
            <w:vAlign w:val="bottom"/>
            <w:hideMark/>
          </w:tcPr>
          <w:p w14:paraId="593D540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0 ( 0.0) </w:t>
            </w:r>
          </w:p>
        </w:tc>
        <w:tc>
          <w:tcPr>
            <w:tcW w:w="1437" w:type="dxa"/>
            <w:tcBorders>
              <w:top w:val="nil"/>
              <w:left w:val="nil"/>
              <w:bottom w:val="nil"/>
              <w:right w:val="nil"/>
            </w:tcBorders>
            <w:shd w:val="clear" w:color="auto" w:fill="auto"/>
            <w:noWrap/>
            <w:vAlign w:val="bottom"/>
            <w:hideMark/>
          </w:tcPr>
          <w:p w14:paraId="20CCABEB"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16 (69.6) </w:t>
            </w:r>
          </w:p>
        </w:tc>
      </w:tr>
      <w:tr w:rsidR="00B15694" w:rsidRPr="00213F7D" w14:paraId="07D67561" w14:textId="77777777" w:rsidTr="00711947">
        <w:trPr>
          <w:trHeight w:val="288"/>
        </w:trPr>
        <w:tc>
          <w:tcPr>
            <w:tcW w:w="2268" w:type="dxa"/>
            <w:tcBorders>
              <w:top w:val="nil"/>
              <w:left w:val="nil"/>
              <w:bottom w:val="nil"/>
              <w:right w:val="nil"/>
            </w:tcBorders>
            <w:shd w:val="clear" w:color="auto" w:fill="auto"/>
            <w:noWrap/>
            <w:vAlign w:val="bottom"/>
            <w:hideMark/>
          </w:tcPr>
          <w:p w14:paraId="0895F7C2" w14:textId="77777777" w:rsidR="00B15694" w:rsidRPr="00213F7D" w:rsidRDefault="00B15694" w:rsidP="00711947">
            <w:pPr>
              <w:rPr>
                <w:rFonts w:ascii="Calibri" w:hAnsi="Calibri" w:cs="Calibri"/>
                <w:color w:val="000000"/>
                <w:sz w:val="22"/>
                <w:szCs w:val="22"/>
                <w:lang w:val="en-GB" w:eastAsia="en-GB"/>
              </w:rPr>
            </w:pPr>
            <w:r w:rsidRPr="00213F7D">
              <w:rPr>
                <w:rFonts w:ascii="Calibri" w:hAnsi="Calibri" w:cs="Calibri"/>
                <w:color w:val="000000"/>
                <w:sz w:val="22"/>
                <w:szCs w:val="22"/>
                <w:lang w:val="en-GB" w:eastAsia="en-GB"/>
              </w:rPr>
              <w:t xml:space="preserve">   III</w:t>
            </w:r>
          </w:p>
        </w:tc>
        <w:tc>
          <w:tcPr>
            <w:tcW w:w="1134" w:type="dxa"/>
            <w:tcBorders>
              <w:top w:val="nil"/>
              <w:left w:val="nil"/>
              <w:bottom w:val="nil"/>
              <w:right w:val="nil"/>
            </w:tcBorders>
            <w:shd w:val="clear" w:color="auto" w:fill="auto"/>
            <w:noWrap/>
            <w:vAlign w:val="bottom"/>
            <w:hideMark/>
          </w:tcPr>
          <w:p w14:paraId="7C4E7C14"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3 ( 6.8) </w:t>
            </w:r>
          </w:p>
        </w:tc>
        <w:tc>
          <w:tcPr>
            <w:tcW w:w="1588" w:type="dxa"/>
            <w:tcBorders>
              <w:top w:val="nil"/>
              <w:left w:val="nil"/>
              <w:bottom w:val="nil"/>
              <w:right w:val="nil"/>
            </w:tcBorders>
            <w:shd w:val="clear" w:color="auto" w:fill="auto"/>
            <w:noWrap/>
            <w:vAlign w:val="bottom"/>
            <w:hideMark/>
          </w:tcPr>
          <w:p w14:paraId="69FB0AB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2 ( 4.7) </w:t>
            </w:r>
          </w:p>
        </w:tc>
        <w:tc>
          <w:tcPr>
            <w:tcW w:w="1820" w:type="dxa"/>
            <w:tcBorders>
              <w:top w:val="nil"/>
              <w:left w:val="nil"/>
              <w:bottom w:val="nil"/>
              <w:right w:val="nil"/>
            </w:tcBorders>
            <w:shd w:val="clear" w:color="auto" w:fill="auto"/>
            <w:noWrap/>
            <w:vAlign w:val="bottom"/>
            <w:hideMark/>
          </w:tcPr>
          <w:p w14:paraId="5ED70DA2"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341" w:type="dxa"/>
            <w:tcBorders>
              <w:top w:val="nil"/>
              <w:left w:val="nil"/>
              <w:bottom w:val="nil"/>
              <w:right w:val="nil"/>
            </w:tcBorders>
            <w:shd w:val="clear" w:color="auto" w:fill="auto"/>
            <w:noWrap/>
            <w:vAlign w:val="bottom"/>
            <w:hideMark/>
          </w:tcPr>
          <w:p w14:paraId="7B32E30E"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0 (  0.0) </w:t>
            </w:r>
          </w:p>
        </w:tc>
        <w:tc>
          <w:tcPr>
            <w:tcW w:w="1413" w:type="dxa"/>
            <w:tcBorders>
              <w:top w:val="nil"/>
              <w:left w:val="nil"/>
              <w:bottom w:val="nil"/>
              <w:right w:val="nil"/>
            </w:tcBorders>
            <w:shd w:val="clear" w:color="auto" w:fill="auto"/>
            <w:noWrap/>
            <w:vAlign w:val="bottom"/>
            <w:hideMark/>
          </w:tcPr>
          <w:p w14:paraId="6A3D7CCE"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8 (18.6) </w:t>
            </w:r>
          </w:p>
        </w:tc>
        <w:tc>
          <w:tcPr>
            <w:tcW w:w="1638" w:type="dxa"/>
            <w:tcBorders>
              <w:top w:val="nil"/>
              <w:left w:val="nil"/>
              <w:bottom w:val="nil"/>
              <w:right w:val="nil"/>
            </w:tcBorders>
            <w:shd w:val="clear" w:color="auto" w:fill="auto"/>
            <w:noWrap/>
            <w:vAlign w:val="bottom"/>
            <w:hideMark/>
          </w:tcPr>
          <w:p w14:paraId="53E9DA41"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2 ( 4.7) </w:t>
            </w:r>
          </w:p>
        </w:tc>
        <w:tc>
          <w:tcPr>
            <w:tcW w:w="1363" w:type="dxa"/>
            <w:tcBorders>
              <w:top w:val="nil"/>
              <w:left w:val="nil"/>
              <w:bottom w:val="nil"/>
              <w:right w:val="nil"/>
            </w:tcBorders>
            <w:shd w:val="clear" w:color="auto" w:fill="auto"/>
            <w:noWrap/>
            <w:vAlign w:val="bottom"/>
            <w:hideMark/>
          </w:tcPr>
          <w:p w14:paraId="4D66CD46"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5 (83.3) </w:t>
            </w:r>
          </w:p>
        </w:tc>
        <w:tc>
          <w:tcPr>
            <w:tcW w:w="1437" w:type="dxa"/>
            <w:tcBorders>
              <w:top w:val="nil"/>
              <w:left w:val="nil"/>
              <w:bottom w:val="nil"/>
              <w:right w:val="nil"/>
            </w:tcBorders>
            <w:shd w:val="clear" w:color="auto" w:fill="auto"/>
            <w:noWrap/>
            <w:vAlign w:val="bottom"/>
            <w:hideMark/>
          </w:tcPr>
          <w:p w14:paraId="7BDDD237" w14:textId="77777777" w:rsidR="00B15694" w:rsidRPr="00213F7D" w:rsidRDefault="00B15694" w:rsidP="00711947">
            <w:pPr>
              <w:rPr>
                <w:rFonts w:ascii="Calibri" w:hAnsi="Calibri" w:cs="Calibri"/>
                <w:color w:val="000000"/>
                <w:sz w:val="22"/>
                <w:szCs w:val="22"/>
                <w:lang w:val="en-GB" w:eastAsia="en-GB"/>
              </w:rPr>
            </w:pPr>
            <w:r>
              <w:rPr>
                <w:rFonts w:ascii="Calibri" w:hAnsi="Calibri" w:cs="Calibri"/>
                <w:color w:val="000000"/>
                <w:sz w:val="22"/>
                <w:szCs w:val="22"/>
              </w:rPr>
              <w:t xml:space="preserve"> 4 (17.4) </w:t>
            </w:r>
          </w:p>
        </w:tc>
      </w:tr>
    </w:tbl>
    <w:p w14:paraId="4961C535" w14:textId="77777777" w:rsidR="00B15694" w:rsidRDefault="00B15694" w:rsidP="00B15694"/>
    <w:p w14:paraId="4B160D2C" w14:textId="77777777" w:rsidR="00B15694" w:rsidRDefault="00B15694" w:rsidP="00B15694">
      <w:pPr>
        <w:sectPr w:rsidR="00B15694" w:rsidSect="00B15694">
          <w:footnotePr>
            <w:numFmt w:val="lowerRoman"/>
          </w:footnotePr>
          <w:pgSz w:w="16838" w:h="11906" w:orient="landscape"/>
          <w:pgMar w:top="1418" w:right="1418" w:bottom="1418" w:left="1418" w:header="709" w:footer="709" w:gutter="0"/>
          <w:cols w:space="708"/>
          <w:docGrid w:linePitch="360"/>
        </w:sectPr>
      </w:pPr>
    </w:p>
    <w:p w14:paraId="46D75A38" w14:textId="17E86FCF" w:rsidR="00B15694" w:rsidRPr="00B34B28" w:rsidRDefault="00B15694" w:rsidP="00B15694"/>
    <w:p w14:paraId="4EACF9A0" w14:textId="77777777" w:rsidR="00B15694" w:rsidRPr="00A1060D" w:rsidRDefault="00B15694" w:rsidP="00B15694">
      <w:pPr>
        <w:rPr>
          <w:lang w:val="en-GB"/>
        </w:rPr>
      </w:pPr>
    </w:p>
    <w:p w14:paraId="666FB8AE" w14:textId="77777777" w:rsidR="00B15694" w:rsidRPr="009F0A93" w:rsidRDefault="00B15694" w:rsidP="009F0A93">
      <w:pPr>
        <w:spacing w:line="276" w:lineRule="auto"/>
        <w:rPr>
          <w:rFonts w:ascii="Calibri" w:hAnsi="Calibri" w:cs="Calibri"/>
          <w:i/>
          <w:iCs/>
        </w:rPr>
      </w:pPr>
    </w:p>
    <w:p w14:paraId="2E7C3AD5" w14:textId="365E7E96" w:rsidR="3B29B903" w:rsidRPr="00AF3014" w:rsidRDefault="3B29B903" w:rsidP="00AF3014">
      <w:pPr>
        <w:spacing w:line="276" w:lineRule="auto"/>
        <w:rPr>
          <w:rFonts w:ascii="Calibri" w:eastAsiaTheme="majorEastAsia" w:hAnsi="Calibri" w:cs="Calibri"/>
          <w:color w:val="2E74B5" w:themeColor="accent1" w:themeShade="BF"/>
          <w:sz w:val="26"/>
          <w:szCs w:val="26"/>
        </w:rPr>
      </w:pPr>
      <w:bookmarkStart w:id="0" w:name="_GoBack"/>
      <w:bookmarkEnd w:id="0"/>
      <w:r w:rsidRPr="00AF3014">
        <w:rPr>
          <w:rFonts w:ascii="Calibri" w:eastAsiaTheme="majorEastAsia" w:hAnsi="Calibri" w:cs="Calibri"/>
          <w:color w:val="2E74B5" w:themeColor="accent1" w:themeShade="BF"/>
          <w:sz w:val="26"/>
          <w:szCs w:val="26"/>
        </w:rPr>
        <w:t>Disclosures</w:t>
      </w:r>
    </w:p>
    <w:p w14:paraId="42FECE54" w14:textId="35D0025F" w:rsidR="00111C46" w:rsidRDefault="00111C46" w:rsidP="00153762">
      <w:pPr>
        <w:spacing w:line="276" w:lineRule="auto"/>
        <w:rPr>
          <w:rFonts w:ascii="Calibri" w:hAnsi="Calibri" w:cs="Calibri"/>
        </w:rPr>
      </w:pPr>
      <w:r w:rsidRPr="0092480E">
        <w:rPr>
          <w:rFonts w:ascii="Calibri" w:hAnsi="Calibri" w:cs="Calibri"/>
        </w:rPr>
        <w:t xml:space="preserve">No specific funds were rewarded for this project. </w:t>
      </w:r>
    </w:p>
    <w:p w14:paraId="62E3815F" w14:textId="4C8A787E" w:rsidR="00305707" w:rsidRPr="0092480E" w:rsidRDefault="00305707" w:rsidP="00153762">
      <w:pPr>
        <w:spacing w:line="276" w:lineRule="auto"/>
        <w:rPr>
          <w:rFonts w:ascii="Calibri" w:hAnsi="Calibri" w:cs="Calibri"/>
        </w:rPr>
      </w:pPr>
      <w:r w:rsidRPr="00EC16D2">
        <w:rPr>
          <w:rFonts w:ascii="Calibri" w:hAnsi="Calibri" w:cs="Calibri"/>
        </w:rPr>
        <w:t xml:space="preserve">Isabel </w:t>
      </w:r>
      <w:proofErr w:type="spellStart"/>
      <w:r w:rsidRPr="00EC16D2">
        <w:rPr>
          <w:rFonts w:ascii="Calibri" w:eastAsia="Calibri" w:hAnsi="Calibri" w:cs="Calibri"/>
        </w:rPr>
        <w:t>Retel</w:t>
      </w:r>
      <w:proofErr w:type="spellEnd"/>
      <w:r w:rsidRPr="00EC16D2">
        <w:rPr>
          <w:rFonts w:ascii="Calibri" w:eastAsia="Calibri" w:hAnsi="Calibri" w:cs="Calibri"/>
        </w:rPr>
        <w:t xml:space="preserve"> </w:t>
      </w:r>
      <w:proofErr w:type="spellStart"/>
      <w:r w:rsidRPr="00EC16D2">
        <w:rPr>
          <w:rFonts w:ascii="Calibri" w:eastAsia="Calibri" w:hAnsi="Calibri" w:cs="Calibri"/>
        </w:rPr>
        <w:t>Helmrich</w:t>
      </w:r>
      <w:proofErr w:type="spellEnd"/>
      <w:r w:rsidRPr="00EC16D2">
        <w:rPr>
          <w:rFonts w:ascii="Calibri" w:eastAsia="Calibri" w:hAnsi="Calibri" w:cs="Calibri"/>
        </w:rPr>
        <w:t xml:space="preserve"> and Ernest van Veen are </w:t>
      </w:r>
      <w:r w:rsidRPr="00EC16D2">
        <w:rPr>
          <w:rFonts w:ascii="Calibri" w:hAnsi="Calibri" w:cs="Calibri"/>
        </w:rPr>
        <w:t xml:space="preserve">supported by the European Union 7th Framework program (Center-TBI, EC grant 602150). </w:t>
      </w:r>
      <w:proofErr w:type="spellStart"/>
      <w:r w:rsidRPr="00EC16D2">
        <w:rPr>
          <w:rFonts w:ascii="Calibri" w:hAnsi="Calibri" w:cs="Calibri"/>
        </w:rPr>
        <w:t>Eline</w:t>
      </w:r>
      <w:proofErr w:type="spellEnd"/>
      <w:r w:rsidRPr="00EC16D2">
        <w:rPr>
          <w:rFonts w:ascii="Calibri" w:hAnsi="Calibri" w:cs="Calibri"/>
        </w:rPr>
        <w:t xml:space="preserve"> </w:t>
      </w:r>
      <w:proofErr w:type="spellStart"/>
      <w:r w:rsidRPr="00EC16D2">
        <w:rPr>
          <w:rFonts w:ascii="Calibri" w:hAnsi="Calibri" w:cs="Calibri"/>
        </w:rPr>
        <w:t>Krijkamp</w:t>
      </w:r>
      <w:proofErr w:type="spellEnd"/>
      <w:r w:rsidRPr="00EC16D2">
        <w:rPr>
          <w:rFonts w:ascii="Calibri" w:hAnsi="Calibri" w:cs="Calibri"/>
        </w:rPr>
        <w:t xml:space="preserve"> is supported by the Society for Medical Decision Making (SMDM) fellowship through a grant by the Gordon and Betty Moore Foundation (GBMF7853).</w:t>
      </w:r>
    </w:p>
    <w:p w14:paraId="49D6D341" w14:textId="77777777" w:rsidR="00820406" w:rsidRDefault="00820406" w:rsidP="00153762">
      <w:pPr>
        <w:spacing w:line="276" w:lineRule="auto"/>
        <w:rPr>
          <w:rFonts w:ascii="Calibri" w:eastAsiaTheme="majorEastAsia" w:hAnsi="Calibri" w:cs="Calibri"/>
          <w:color w:val="2E74B5" w:themeColor="accent1" w:themeShade="BF"/>
          <w:sz w:val="26"/>
          <w:szCs w:val="26"/>
        </w:rPr>
      </w:pPr>
    </w:p>
    <w:p w14:paraId="79C69919" w14:textId="04C9B950" w:rsidR="004A2A67" w:rsidRPr="00C35271" w:rsidRDefault="00C35271" w:rsidP="00153762">
      <w:pPr>
        <w:spacing w:line="276" w:lineRule="auto"/>
        <w:rPr>
          <w:rFonts w:ascii="Calibri" w:eastAsiaTheme="majorEastAsia" w:hAnsi="Calibri" w:cs="Calibri"/>
          <w:color w:val="2E74B5" w:themeColor="accent1" w:themeShade="BF"/>
          <w:sz w:val="26"/>
          <w:szCs w:val="26"/>
        </w:rPr>
      </w:pPr>
      <w:r>
        <w:rPr>
          <w:rFonts w:ascii="Calibri" w:eastAsiaTheme="majorEastAsia" w:hAnsi="Calibri" w:cs="Calibri"/>
          <w:color w:val="2E74B5" w:themeColor="accent1" w:themeShade="BF"/>
          <w:sz w:val="26"/>
          <w:szCs w:val="26"/>
        </w:rPr>
        <w:t>Acknowledgement</w:t>
      </w:r>
    </w:p>
    <w:p w14:paraId="4EF18BB3" w14:textId="18EE40D2" w:rsidR="004A2A67" w:rsidRPr="00890CC8" w:rsidRDefault="00C35271" w:rsidP="00890CC8">
      <w:r>
        <w:rPr>
          <w:rFonts w:ascii="Calibri" w:hAnsi="Calibri" w:cs="Calibri"/>
        </w:rPr>
        <w:t xml:space="preserve">We are grateful for Lisa </w:t>
      </w:r>
      <w:proofErr w:type="spellStart"/>
      <w:r>
        <w:rPr>
          <w:rFonts w:ascii="Calibri" w:hAnsi="Calibri" w:cs="Calibri"/>
        </w:rPr>
        <w:t>Caulley</w:t>
      </w:r>
      <w:proofErr w:type="spellEnd"/>
      <w:r>
        <w:rPr>
          <w:rFonts w:ascii="Calibri" w:hAnsi="Calibri" w:cs="Calibri"/>
        </w:rPr>
        <w:t xml:space="preserve"> for her </w:t>
      </w:r>
      <w:r w:rsidR="00890CC8">
        <w:rPr>
          <w:rFonts w:ascii="Calibri" w:hAnsi="Calibri" w:cs="Calibri"/>
        </w:rPr>
        <w:t>suggestions to revise</w:t>
      </w:r>
      <w:r>
        <w:rPr>
          <w:rFonts w:ascii="Calibri" w:hAnsi="Calibri" w:cs="Calibri"/>
        </w:rPr>
        <w:t xml:space="preserve"> the final manuscript. </w:t>
      </w:r>
      <w:r w:rsidR="004A2A67" w:rsidRPr="00EC16D2">
        <w:rPr>
          <w:rFonts w:ascii="Calibri" w:hAnsi="Calibri" w:cs="Calibri"/>
        </w:rPr>
        <w:t xml:space="preserve">We are grateful for H. </w:t>
      </w:r>
      <w:proofErr w:type="spellStart"/>
      <w:r w:rsidR="004A2A67" w:rsidRPr="00EC16D2">
        <w:rPr>
          <w:rFonts w:ascii="Calibri" w:hAnsi="Calibri" w:cs="Calibri"/>
        </w:rPr>
        <w:t>Karreman</w:t>
      </w:r>
      <w:proofErr w:type="spellEnd"/>
      <w:r w:rsidR="004A2A67" w:rsidRPr="00EC16D2">
        <w:rPr>
          <w:rFonts w:ascii="Calibri" w:hAnsi="Calibri" w:cs="Calibri"/>
        </w:rPr>
        <w:t xml:space="preserve"> and C. Van der </w:t>
      </w:r>
      <w:proofErr w:type="spellStart"/>
      <w:r w:rsidR="004A2A67" w:rsidRPr="00EC16D2">
        <w:rPr>
          <w:rFonts w:ascii="Calibri" w:hAnsi="Calibri" w:cs="Calibri"/>
        </w:rPr>
        <w:t>Velden</w:t>
      </w:r>
      <w:proofErr w:type="spellEnd"/>
      <w:r w:rsidR="00A820E7">
        <w:rPr>
          <w:rFonts w:ascii="Calibri" w:hAnsi="Calibri" w:cs="Calibri"/>
        </w:rPr>
        <w:t>-</w:t>
      </w:r>
      <w:r w:rsidR="004A2A67" w:rsidRPr="00EC16D2">
        <w:rPr>
          <w:rFonts w:ascii="Calibri" w:hAnsi="Calibri" w:cs="Calibri"/>
        </w:rPr>
        <w:t xml:space="preserve">van der </w:t>
      </w:r>
      <w:proofErr w:type="spellStart"/>
      <w:r w:rsidR="004A2A67" w:rsidRPr="00EC16D2">
        <w:rPr>
          <w:rFonts w:ascii="Calibri" w:hAnsi="Calibri" w:cs="Calibri"/>
        </w:rPr>
        <w:t>Graaf</w:t>
      </w:r>
      <w:proofErr w:type="spellEnd"/>
      <w:r w:rsidR="004A2A67" w:rsidRPr="00EC16D2">
        <w:rPr>
          <w:rFonts w:ascii="Calibri" w:hAnsi="Calibri" w:cs="Calibri"/>
        </w:rPr>
        <w:t xml:space="preserve"> for the work they have done for the quality of life data collection. Moreover, we want to thank Ruben </w:t>
      </w:r>
      <w:proofErr w:type="spellStart"/>
      <w:r w:rsidR="004A2A67" w:rsidRPr="00EC16D2">
        <w:rPr>
          <w:rFonts w:ascii="Calibri" w:hAnsi="Calibri" w:cs="Calibri"/>
        </w:rPr>
        <w:t>Goedhar</w:t>
      </w:r>
      <w:r w:rsidR="00114F8D" w:rsidRPr="00EC16D2">
        <w:rPr>
          <w:rFonts w:ascii="Calibri" w:hAnsi="Calibri" w:cs="Calibri"/>
        </w:rPr>
        <w:t>t</w:t>
      </w:r>
      <w:proofErr w:type="spellEnd"/>
      <w:r w:rsidR="00114F8D" w:rsidRPr="00EC16D2">
        <w:rPr>
          <w:rFonts w:ascii="Calibri" w:hAnsi="Calibri" w:cs="Calibri"/>
        </w:rPr>
        <w:t xml:space="preserve">, Esther van </w:t>
      </w:r>
      <w:proofErr w:type="spellStart"/>
      <w:r w:rsidR="00114F8D" w:rsidRPr="00EC16D2">
        <w:rPr>
          <w:rFonts w:ascii="Calibri" w:hAnsi="Calibri" w:cs="Calibri"/>
        </w:rPr>
        <w:t>Spronsen</w:t>
      </w:r>
      <w:proofErr w:type="spellEnd"/>
      <w:r w:rsidR="00114F8D" w:rsidRPr="00EC16D2">
        <w:rPr>
          <w:rFonts w:ascii="Calibri" w:hAnsi="Calibri" w:cs="Calibri"/>
        </w:rPr>
        <w:t xml:space="preserve"> and Linda van der </w:t>
      </w:r>
      <w:proofErr w:type="spellStart"/>
      <w:r w:rsidR="00114F8D" w:rsidRPr="00EC16D2">
        <w:rPr>
          <w:rFonts w:ascii="Calibri" w:hAnsi="Calibri" w:cs="Calibri"/>
        </w:rPr>
        <w:t>Sluijs</w:t>
      </w:r>
      <w:proofErr w:type="spellEnd"/>
      <w:r w:rsidR="00114F8D" w:rsidRPr="00EC16D2">
        <w:rPr>
          <w:rFonts w:ascii="Calibri" w:hAnsi="Calibri" w:cs="Calibri"/>
        </w:rPr>
        <w:t xml:space="preserve"> – van der </w:t>
      </w:r>
      <w:proofErr w:type="spellStart"/>
      <w:r w:rsidR="00114F8D" w:rsidRPr="00EC16D2">
        <w:rPr>
          <w:rFonts w:ascii="Calibri" w:hAnsi="Calibri" w:cs="Calibri"/>
        </w:rPr>
        <w:t>Beek</w:t>
      </w:r>
      <w:proofErr w:type="spellEnd"/>
      <w:r w:rsidR="00114F8D" w:rsidRPr="00EC16D2">
        <w:rPr>
          <w:rFonts w:ascii="Calibri" w:hAnsi="Calibri" w:cs="Calibri"/>
        </w:rPr>
        <w:t xml:space="preserve"> </w:t>
      </w:r>
      <w:r w:rsidR="004A2A67" w:rsidRPr="00EC16D2">
        <w:rPr>
          <w:rFonts w:ascii="Calibri" w:hAnsi="Calibri" w:cs="Calibri"/>
        </w:rPr>
        <w:t xml:space="preserve">for extracting the data from the electronic patient registry. </w:t>
      </w:r>
    </w:p>
    <w:p w14:paraId="5E902A66" w14:textId="77777777" w:rsidR="004A2A67" w:rsidRDefault="004A2A67" w:rsidP="00153762">
      <w:pPr>
        <w:spacing w:line="276" w:lineRule="auto"/>
        <w:rPr>
          <w:rFonts w:ascii="Calibri" w:hAnsi="Calibri" w:cs="Calibri"/>
        </w:rPr>
      </w:pPr>
    </w:p>
    <w:p w14:paraId="41AED75D" w14:textId="77777777" w:rsidR="00FE78B2" w:rsidRPr="0092480E" w:rsidRDefault="00FE78B2" w:rsidP="00FE78B2">
      <w:pPr>
        <w:pStyle w:val="Kop2"/>
        <w:spacing w:line="276" w:lineRule="auto"/>
        <w:rPr>
          <w:rFonts w:ascii="Calibri" w:hAnsi="Calibri" w:cs="Calibri"/>
          <w:lang w:val="en-US"/>
        </w:rPr>
      </w:pPr>
      <w:r w:rsidRPr="0092480E">
        <w:rPr>
          <w:rFonts w:ascii="Calibri" w:hAnsi="Calibri" w:cs="Calibri"/>
          <w:lang w:val="en-US"/>
        </w:rPr>
        <w:t>Appendix A</w:t>
      </w:r>
    </w:p>
    <w:p w14:paraId="6B88DD94" w14:textId="77777777" w:rsidR="00FE78B2" w:rsidRPr="0092480E" w:rsidRDefault="00FE78B2" w:rsidP="00FE78B2">
      <w:pPr>
        <w:spacing w:line="276" w:lineRule="auto"/>
        <w:rPr>
          <w:rFonts w:ascii="Calibri" w:hAnsi="Calibri" w:cs="Calibri"/>
        </w:rPr>
      </w:pPr>
      <w:r w:rsidRPr="0092480E">
        <w:rPr>
          <w:rFonts w:ascii="Calibri" w:hAnsi="Calibri" w:cs="Calibri"/>
        </w:rPr>
        <w:t>An overview per disease of the distribution and source of the input parameters and a graphical representation of the output of the model.</w:t>
      </w:r>
    </w:p>
    <w:p w14:paraId="7CA96BF3" w14:textId="77777777" w:rsidR="00FE78B2" w:rsidRPr="0092480E" w:rsidRDefault="00FE78B2" w:rsidP="00FE78B2">
      <w:pPr>
        <w:pStyle w:val="Kop2"/>
        <w:spacing w:line="276" w:lineRule="auto"/>
        <w:rPr>
          <w:rFonts w:ascii="Calibri" w:hAnsi="Calibri" w:cs="Calibri"/>
          <w:lang w:val="en-US"/>
        </w:rPr>
      </w:pPr>
      <w:r w:rsidRPr="0092480E">
        <w:rPr>
          <w:rFonts w:ascii="Calibri" w:hAnsi="Calibri" w:cs="Calibri"/>
          <w:lang w:val="en-US"/>
        </w:rPr>
        <w:t>Appendix B</w:t>
      </w:r>
    </w:p>
    <w:p w14:paraId="0A9F4CC8" w14:textId="77777777" w:rsidR="00FE78B2" w:rsidRDefault="00FE78B2" w:rsidP="00FE78B2">
      <w:pPr>
        <w:spacing w:line="276" w:lineRule="auto"/>
        <w:rPr>
          <w:rFonts w:ascii="Calibri" w:eastAsia="Calibri" w:hAnsi="Calibri" w:cs="Calibri"/>
        </w:rPr>
      </w:pPr>
      <w:r w:rsidRPr="0092480E">
        <w:rPr>
          <w:rFonts w:ascii="Calibri" w:eastAsia="Calibri" w:hAnsi="Calibri" w:cs="Calibri"/>
        </w:rPr>
        <w:t xml:space="preserve">A summary of the estimates of the decision model and an overview of the counts, duration, and length of stay of the included </w:t>
      </w:r>
      <w:r>
        <w:rPr>
          <w:rFonts w:ascii="Calibri" w:eastAsia="Calibri" w:hAnsi="Calibri" w:cs="Calibri"/>
        </w:rPr>
        <w:t>surgeries</w:t>
      </w:r>
      <w:r w:rsidRPr="0092480E">
        <w:rPr>
          <w:rFonts w:ascii="Calibri" w:eastAsia="Calibri" w:hAnsi="Calibri" w:cs="Calibri"/>
        </w:rPr>
        <w:t xml:space="preserve"> in our hospital.</w:t>
      </w:r>
    </w:p>
    <w:p w14:paraId="1C513FBE" w14:textId="77777777" w:rsidR="00FE78B2" w:rsidRPr="00B736D9" w:rsidRDefault="00FE78B2" w:rsidP="00FE78B2">
      <w:pPr>
        <w:pStyle w:val="Kop2"/>
        <w:spacing w:line="276" w:lineRule="auto"/>
        <w:rPr>
          <w:rFonts w:ascii="Calibri" w:hAnsi="Calibri" w:cs="Calibri"/>
          <w:lang w:val="en-US"/>
        </w:rPr>
      </w:pPr>
      <w:r w:rsidRPr="00B736D9">
        <w:rPr>
          <w:rFonts w:ascii="Calibri" w:hAnsi="Calibri" w:cs="Calibri"/>
          <w:lang w:val="en-US"/>
        </w:rPr>
        <w:t>Appendix C</w:t>
      </w:r>
    </w:p>
    <w:p w14:paraId="74072081" w14:textId="7308FD60" w:rsidR="00FE78B2" w:rsidRPr="0092480E" w:rsidRDefault="00B537D2" w:rsidP="00FE78B2">
      <w:pPr>
        <w:spacing w:line="276" w:lineRule="auto"/>
        <w:rPr>
          <w:rFonts w:ascii="Calibri" w:eastAsia="Calibri" w:hAnsi="Calibri" w:cs="Calibri"/>
        </w:rPr>
      </w:pPr>
      <w:r>
        <w:rPr>
          <w:rFonts w:ascii="Calibri" w:eastAsia="Calibri" w:hAnsi="Calibri" w:cs="Calibri"/>
        </w:rPr>
        <w:t>In-</w:t>
      </w:r>
      <w:proofErr w:type="spellStart"/>
      <w:r>
        <w:rPr>
          <w:rFonts w:ascii="Calibri" w:eastAsia="Calibri" w:hAnsi="Calibri" w:cs="Calibri"/>
        </w:rPr>
        <w:t>dept</w:t>
      </w:r>
      <w:proofErr w:type="spellEnd"/>
      <w:r>
        <w:rPr>
          <w:rFonts w:ascii="Calibri" w:eastAsia="Calibri" w:hAnsi="Calibri" w:cs="Calibri"/>
        </w:rPr>
        <w:t xml:space="preserve"> methods</w:t>
      </w:r>
      <w:r w:rsidR="00FE78B2">
        <w:rPr>
          <w:rFonts w:ascii="Calibri" w:eastAsia="Calibri" w:hAnsi="Calibri" w:cs="Calibri"/>
        </w:rPr>
        <w:t xml:space="preserve"> description</w:t>
      </w:r>
      <w:r w:rsidR="00285839">
        <w:rPr>
          <w:rFonts w:ascii="Calibri" w:eastAsia="Calibri" w:hAnsi="Calibri" w:cs="Calibri"/>
        </w:rPr>
        <w:t>.</w:t>
      </w:r>
    </w:p>
    <w:p w14:paraId="23998B5C" w14:textId="77777777" w:rsidR="00FE78B2" w:rsidRPr="0092480E" w:rsidRDefault="00FE78B2" w:rsidP="00153762">
      <w:pPr>
        <w:spacing w:line="276" w:lineRule="auto"/>
        <w:rPr>
          <w:rFonts w:ascii="Calibri" w:hAnsi="Calibri" w:cs="Calibri"/>
        </w:rPr>
      </w:pPr>
    </w:p>
    <w:p w14:paraId="17AF95D8" w14:textId="07EBAD8E" w:rsidR="757024FD" w:rsidRPr="0092480E" w:rsidRDefault="1061629D" w:rsidP="00153762">
      <w:pPr>
        <w:spacing w:line="276" w:lineRule="auto"/>
        <w:rPr>
          <w:rFonts w:ascii="Calibri" w:eastAsiaTheme="majorEastAsia" w:hAnsi="Calibri" w:cs="Calibri"/>
          <w:color w:val="2E74B5" w:themeColor="accent1" w:themeShade="BF"/>
          <w:sz w:val="26"/>
          <w:szCs w:val="26"/>
        </w:rPr>
      </w:pPr>
      <w:r w:rsidRPr="0092480E">
        <w:rPr>
          <w:rFonts w:ascii="Calibri" w:eastAsiaTheme="majorEastAsia" w:hAnsi="Calibri" w:cs="Calibri"/>
          <w:color w:val="2E74B5" w:themeColor="accent1" w:themeShade="BF"/>
          <w:sz w:val="26"/>
          <w:szCs w:val="26"/>
        </w:rPr>
        <w:t>References</w:t>
      </w:r>
    </w:p>
    <w:p w14:paraId="2E341046" w14:textId="755E257E" w:rsidR="00FF5FD7" w:rsidRPr="00FF5FD7" w:rsidRDefault="0065107A" w:rsidP="00FF5FD7">
      <w:pPr>
        <w:widowControl w:val="0"/>
        <w:autoSpaceDE w:val="0"/>
        <w:autoSpaceDN w:val="0"/>
        <w:adjustRightInd w:val="0"/>
        <w:spacing w:before="40"/>
        <w:ind w:left="640" w:hanging="640"/>
        <w:rPr>
          <w:rFonts w:ascii="Calibri" w:hAnsi="Calibri" w:cs="Calibri"/>
          <w:noProof/>
          <w:sz w:val="20"/>
        </w:rPr>
      </w:pPr>
      <w:r w:rsidRPr="0092480E">
        <w:rPr>
          <w:rFonts w:ascii="Calibri" w:eastAsiaTheme="minorHAnsi" w:hAnsi="Calibri" w:cs="Calibri"/>
          <w:sz w:val="20"/>
          <w:szCs w:val="20"/>
        </w:rPr>
        <w:fldChar w:fldCharType="begin" w:fldLock="1"/>
      </w:r>
      <w:r w:rsidRPr="0092480E">
        <w:rPr>
          <w:rFonts w:ascii="Calibri" w:hAnsi="Calibri" w:cs="Calibri"/>
          <w:sz w:val="20"/>
          <w:szCs w:val="20"/>
        </w:rPr>
        <w:instrText xml:space="preserve">ADDIN Mendeley Bibliography CSL_BIBLIOGRAPHY </w:instrText>
      </w:r>
      <w:r w:rsidRPr="0092480E">
        <w:rPr>
          <w:rFonts w:ascii="Calibri" w:eastAsiaTheme="minorHAnsi" w:hAnsi="Calibri" w:cs="Calibri"/>
          <w:sz w:val="20"/>
          <w:szCs w:val="20"/>
        </w:rPr>
        <w:fldChar w:fldCharType="separate"/>
      </w:r>
      <w:r w:rsidR="00FF5FD7" w:rsidRPr="00FF5FD7">
        <w:rPr>
          <w:rFonts w:ascii="Calibri" w:hAnsi="Calibri" w:cs="Calibri"/>
          <w:noProof/>
          <w:sz w:val="20"/>
        </w:rPr>
        <w:t xml:space="preserve">1. </w:t>
      </w:r>
      <w:r w:rsidR="00FF5FD7" w:rsidRPr="00FF5FD7">
        <w:rPr>
          <w:rFonts w:ascii="Calibri" w:hAnsi="Calibri" w:cs="Calibri"/>
          <w:noProof/>
          <w:sz w:val="20"/>
        </w:rPr>
        <w:tab/>
        <w:t xml:space="preserve">Office of the Assistant Secretary for Preparedness H. Pandemic Influenza Plan - Update IV (December 2017). 2017. </w:t>
      </w:r>
    </w:p>
    <w:p w14:paraId="1E6123E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 </w:t>
      </w:r>
      <w:r w:rsidRPr="00FF5FD7">
        <w:rPr>
          <w:rFonts w:ascii="Calibri" w:hAnsi="Calibri" w:cs="Calibri"/>
          <w:noProof/>
          <w:sz w:val="20"/>
        </w:rPr>
        <w:tab/>
        <w:t xml:space="preserve">Emanuel EJ, Persad G, Upshur R, et al. Fair Allocation of Scarce Medical Resources in the Time of Covid-19. N Engl J Med 2020;1–7. </w:t>
      </w:r>
    </w:p>
    <w:p w14:paraId="0FAAF99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 </w:t>
      </w:r>
      <w:r w:rsidRPr="00FF5FD7">
        <w:rPr>
          <w:rFonts w:ascii="Calibri" w:hAnsi="Calibri" w:cs="Calibri"/>
          <w:noProof/>
          <w:sz w:val="20"/>
        </w:rPr>
        <w:tab/>
        <w:t xml:space="preserve">D’Agostino A, Demartini B, Cavallotti S, Gambini O. Mental health services in Italy during the COVID-19 outbreak. The Lancet Psychiatry. 2020;7(5):385–7. </w:t>
      </w:r>
    </w:p>
    <w:p w14:paraId="2D34B5F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 </w:t>
      </w:r>
      <w:r w:rsidRPr="00FF5FD7">
        <w:rPr>
          <w:rFonts w:ascii="Calibri" w:hAnsi="Calibri" w:cs="Calibri"/>
          <w:noProof/>
          <w:sz w:val="20"/>
        </w:rPr>
        <w:tab/>
        <w:t xml:space="preserve">Lazzerini M, Barbi E, Apicella A, Marchetti F, Cardinale F, Trobia G. Delayed access or provision of care in Italy resulting from fear of COVID-19. Lancet Child Adolesc. Heal. 2020;4(5):e10–1. </w:t>
      </w:r>
    </w:p>
    <w:p w14:paraId="5A35CED2"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 </w:t>
      </w:r>
      <w:r w:rsidRPr="00FF5FD7">
        <w:rPr>
          <w:rFonts w:ascii="Calibri" w:hAnsi="Calibri" w:cs="Calibri"/>
          <w:noProof/>
          <w:sz w:val="20"/>
        </w:rPr>
        <w:tab/>
        <w:t>Harahsheh AS, Dahdah N, Newburger JW, et al. Missed or Delayed Diagnosis of Kawasaki Disease During the 2019 Novel Coronavirus Disease (COVID-19) Pandemic. J Pediatr Pandemic J Pediatr [Internet] 2020 [cited 2020 May 15];Available from: https://doi.org/10.1016/j.jpeds.2020.04.052.</w:t>
      </w:r>
    </w:p>
    <w:p w14:paraId="5D4C456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 </w:t>
      </w:r>
      <w:r w:rsidRPr="00FF5FD7">
        <w:rPr>
          <w:rFonts w:ascii="Calibri" w:hAnsi="Calibri" w:cs="Calibri"/>
          <w:noProof/>
          <w:sz w:val="20"/>
        </w:rPr>
        <w:tab/>
        <w:t>Chang H-J, Huang N, Lee C-H, Hsu Y-J, Hsieh C-J, Chou Y-J. The Impact of the SARS Epidemic on the Utilization of Medical Services: SARS and the Fear of SARS. Am J Public Health [Internet] 2004;94(4):562–4. Available from: http://ajph.aphapublications.org/doi/10.2105/AJPH.94.4.562</w:t>
      </w:r>
    </w:p>
    <w:p w14:paraId="5210391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7. </w:t>
      </w:r>
      <w:r w:rsidRPr="00E711E4">
        <w:rPr>
          <w:rFonts w:ascii="Calibri" w:hAnsi="Calibri" w:cs="Calibri"/>
          <w:noProof/>
          <w:sz w:val="20"/>
          <w:lang w:val="nl-NL"/>
        </w:rPr>
        <w:tab/>
        <w:t xml:space="preserve">NZA. Analyse van de gevolgen van de coronacrisis voor de reguliere zorg [Internet]. </w:t>
      </w:r>
      <w:r w:rsidRPr="00FF5FD7">
        <w:rPr>
          <w:rFonts w:ascii="Calibri" w:hAnsi="Calibri" w:cs="Calibri"/>
          <w:noProof/>
          <w:sz w:val="20"/>
        </w:rPr>
        <w:t>2020 [cited 2020 May 17]. Available from: https://zorgdomein.com/media/documents/NZa-analyse_van_de_gevolgen_van_de_coronacrisis_voor_de_reguliere_zorg_-....pdf</w:t>
      </w:r>
    </w:p>
    <w:p w14:paraId="536B270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 </w:t>
      </w:r>
      <w:r w:rsidRPr="00FF5FD7">
        <w:rPr>
          <w:rFonts w:ascii="Calibri" w:hAnsi="Calibri" w:cs="Calibri"/>
          <w:noProof/>
          <w:sz w:val="20"/>
        </w:rPr>
        <w:tab/>
        <w:t xml:space="preserve">Sud A, Jones M, Broggio J, et al. Collateral damage: the impact on outcomes from cancer surgery of the </w:t>
      </w:r>
      <w:r w:rsidRPr="00FF5FD7">
        <w:rPr>
          <w:rFonts w:ascii="Calibri" w:hAnsi="Calibri" w:cs="Calibri"/>
          <w:noProof/>
          <w:sz w:val="20"/>
        </w:rPr>
        <w:lastRenderedPageBreak/>
        <w:t xml:space="preserve">COVID-19 pandemic. Ann Oncol 2020;13:19. </w:t>
      </w:r>
    </w:p>
    <w:p w14:paraId="50C54B87"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9. </w:t>
      </w:r>
      <w:r w:rsidRPr="00FF5FD7">
        <w:rPr>
          <w:rFonts w:ascii="Calibri" w:hAnsi="Calibri" w:cs="Calibri"/>
          <w:noProof/>
          <w:sz w:val="20"/>
        </w:rPr>
        <w:tab/>
        <w:t>Powell SN, Mullen T, Young L, Heald D, Iv ETP. SARS-CoV-2 Impact on Elective Orthopaedic Surgery: Implications for Post-Pandemic Recovery. J Bone Jt Surg  2020;</w:t>
      </w:r>
    </w:p>
    <w:p w14:paraId="3BEF49E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10. </w:t>
      </w:r>
      <w:r w:rsidRPr="00FF5FD7">
        <w:rPr>
          <w:rFonts w:ascii="Calibri" w:hAnsi="Calibri" w:cs="Calibri"/>
          <w:noProof/>
          <w:sz w:val="20"/>
        </w:rPr>
        <w:tab/>
        <w:t>Salenger R, Etchill EW, Ad N, et al. The Surge after the Surge: Cardiac Surgery post-COVID-19. Ann Thorac Surg [Internet] 2020 [cited 2020 Jun 15];Available from: https://linkinghub.elsevier.com/retrieve/pii/S0003497520306937</w:t>
      </w:r>
    </w:p>
    <w:p w14:paraId="65F387F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11. </w:t>
      </w:r>
      <w:r w:rsidRPr="00E711E4">
        <w:rPr>
          <w:rFonts w:ascii="Calibri" w:hAnsi="Calibri" w:cs="Calibri"/>
          <w:noProof/>
          <w:sz w:val="20"/>
          <w:lang w:val="nl-NL"/>
        </w:rPr>
        <w:tab/>
        <w:t xml:space="preserve">Qadan M, Hong TS, Tanabe KK, Ryan DP, Lillemoe KD. </w:t>
      </w:r>
      <w:r w:rsidRPr="00FF5FD7">
        <w:rPr>
          <w:rFonts w:ascii="Calibri" w:hAnsi="Calibri" w:cs="Calibri"/>
          <w:noProof/>
          <w:sz w:val="20"/>
        </w:rPr>
        <w:t xml:space="preserve">A Multidisciplinary Team Approach for Triage of Elective Cancer Surgery at the Massachusetts General Hospital During the Novel Coronavirus COVID-19 Outbreak. Ann Surg 2020;1. </w:t>
      </w:r>
    </w:p>
    <w:p w14:paraId="4AB43FD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12. </w:t>
      </w:r>
      <w:r w:rsidRPr="00FF5FD7">
        <w:rPr>
          <w:rFonts w:ascii="Calibri" w:hAnsi="Calibri" w:cs="Calibri"/>
          <w:noProof/>
          <w:sz w:val="20"/>
        </w:rPr>
        <w:tab/>
        <w:t>MacCormick AD, Parry BR. Judgment analysis of surgeons’ prioritization of patients for elective general surgery. Med Decis Making [Internet] 2006 [cited 2020 Mar 27];26(3):255–64. Available from: http://www.ncbi.nlm.nih.gov/pubmed/16751324</w:t>
      </w:r>
    </w:p>
    <w:p w14:paraId="0002C40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13. </w:t>
      </w:r>
      <w:r w:rsidRPr="00E711E4">
        <w:rPr>
          <w:rFonts w:ascii="Calibri" w:hAnsi="Calibri" w:cs="Calibri"/>
          <w:noProof/>
          <w:sz w:val="20"/>
          <w:lang w:val="nl-NL"/>
        </w:rPr>
        <w:tab/>
        <w:t xml:space="preserve">Vergano M, Bertolini G, Giannini A, et al. </w:t>
      </w:r>
      <w:r w:rsidRPr="00FF5FD7">
        <w:rPr>
          <w:rFonts w:ascii="Calibri" w:hAnsi="Calibri" w:cs="Calibri"/>
          <w:noProof/>
          <w:sz w:val="20"/>
        </w:rPr>
        <w:t>Clinical Ethics Recommendations for the Allocation of Intensive Care Treatments in exceptional, resource-limited circumstances [Internet]. 2020 [cited 2020 May 17]. Available from: http://www.siaarti.it/SiteAssets/News/COVID19 - documenti SIAARTI/SIAARTI - Covid-19 - Clinical Ethics Reccomendations.pdf</w:t>
      </w:r>
    </w:p>
    <w:p w14:paraId="0527D422"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14. </w:t>
      </w:r>
      <w:r w:rsidRPr="00FF5FD7">
        <w:rPr>
          <w:rFonts w:ascii="Calibri" w:hAnsi="Calibri" w:cs="Calibri"/>
          <w:noProof/>
          <w:sz w:val="20"/>
        </w:rPr>
        <w:tab/>
        <w:t xml:space="preserve">Daugherty Biddison L, Berkowitz KA, Courtney B, et al. Ethical considerations: Care of the critically ill and injured during pandemics and disasters: CHEST consensus statement. Chest 2014;146(4 Suppl):e145S-e155S. </w:t>
      </w:r>
    </w:p>
    <w:p w14:paraId="6401D2A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15. </w:t>
      </w:r>
      <w:r w:rsidRPr="00FF5FD7">
        <w:rPr>
          <w:rFonts w:ascii="Calibri" w:hAnsi="Calibri" w:cs="Calibri"/>
          <w:noProof/>
          <w:sz w:val="20"/>
        </w:rPr>
        <w:tab/>
        <w:t xml:space="preserve">Bayer R. Ethical Considerations for Decision Making Regarding Allocation of Mechanical Ventilators during a Severe Influenza Pandemic or Other Public Health Emergency. 2011. </w:t>
      </w:r>
    </w:p>
    <w:p w14:paraId="34FC129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16. </w:t>
      </w:r>
      <w:r w:rsidRPr="00FF5FD7">
        <w:rPr>
          <w:rFonts w:ascii="Calibri" w:hAnsi="Calibri" w:cs="Calibri"/>
          <w:noProof/>
          <w:sz w:val="20"/>
        </w:rPr>
        <w:tab/>
        <w:t xml:space="preserve">York State Department of Health N. VENTILATOR ALLOCATION GUIDELINES New York State Task Force on Life and the Law New York State Department of Health. 2015. </w:t>
      </w:r>
    </w:p>
    <w:p w14:paraId="4562AA4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17. </w:t>
      </w:r>
      <w:r w:rsidRPr="00FF5FD7">
        <w:rPr>
          <w:rFonts w:ascii="Calibri" w:hAnsi="Calibri" w:cs="Calibri"/>
          <w:noProof/>
          <w:sz w:val="20"/>
        </w:rPr>
        <w:tab/>
        <w:t>Toner E, Waldhorn R. Responding to pandemic influenza - The ethical framework for policy and planning | Information | Health Service Journal [Internet]. 2020 [cited 2020 May 17];Available from: https://www.hsj.co.uk/swine-flu/responding-to-pandemic-influenza-the-ethical-framework-for-policy-and-planning/5005219.article</w:t>
      </w:r>
    </w:p>
    <w:p w14:paraId="752B948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18. </w:t>
      </w:r>
      <w:r w:rsidRPr="00FF5FD7">
        <w:rPr>
          <w:rFonts w:ascii="Calibri" w:hAnsi="Calibri" w:cs="Calibri"/>
          <w:noProof/>
          <w:sz w:val="20"/>
        </w:rPr>
        <w:tab/>
        <w:t xml:space="preserve">Garner RT, Rosen B. Moral Philosophy: A Systematic Introduction to Normative Ethics and Meta-Ethics. New York: Macmillan; 1967. </w:t>
      </w:r>
    </w:p>
    <w:p w14:paraId="23EDC90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19. </w:t>
      </w:r>
      <w:r w:rsidRPr="00FF5FD7">
        <w:rPr>
          <w:rFonts w:ascii="Calibri" w:hAnsi="Calibri" w:cs="Calibri"/>
          <w:noProof/>
          <w:sz w:val="20"/>
        </w:rPr>
        <w:tab/>
        <w:t>Siebert U, Alagoz O, Bayoumi AM, et al. State-Transition Modeling: A Report of the ISPOR-SMDM Modeling Good Research Practices Task Force-3. Value Heal [Internet] 2012;15(6):812–20. Available from: http://eprints.gla.ac.uk/73437/</w:t>
      </w:r>
    </w:p>
    <w:p w14:paraId="7444C343"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20. </w:t>
      </w:r>
      <w:r w:rsidRPr="00FF5FD7">
        <w:rPr>
          <w:rFonts w:ascii="Calibri" w:hAnsi="Calibri" w:cs="Calibri"/>
          <w:noProof/>
          <w:sz w:val="20"/>
        </w:rPr>
        <w:tab/>
        <w:t>Hunink M, Mc E, Glasziou P, Elstein A. Decision Making in Health and Medicine: Integrating Evidence and Values [Internet]. 2nd ed. Cambridge: Cambridge University Press; 2003 [cited 2020 May 19]. Available from: http://www.cambridge.org</w:t>
      </w:r>
    </w:p>
    <w:p w14:paraId="0D03DF5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21. </w:t>
      </w:r>
      <w:r w:rsidRPr="00FF5FD7">
        <w:rPr>
          <w:rFonts w:ascii="Calibri" w:hAnsi="Calibri" w:cs="Calibri"/>
          <w:noProof/>
          <w:sz w:val="20"/>
        </w:rPr>
        <w:tab/>
        <w:t>Klarman H, Rosenthal GD. Cost Effectiveness Analysis Applied to the Treatment of Chronic Renal Disease. Med Care [Internet] 1968 [cited 2020 May 11];6.1:48–54. Available from: https://www.jstor.org/stable/3762651?casa_token=PBjn8CVNsEUAAAAA:Qz-0ARl86RMuto-iy4CfBlNhpHIEvFPKiQ5MyuBfuZOih82MBB5dYOsKO-P4wZX9_J1Qh92HEUHDel6W2TO172lSHMIoHJx4KeMoP03NLSvVyss5wKaP&amp;seq=7#metadata_info_tab_contents</w:t>
      </w:r>
    </w:p>
    <w:p w14:paraId="689D071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22. </w:t>
      </w:r>
      <w:r w:rsidRPr="00FF5FD7">
        <w:rPr>
          <w:rFonts w:ascii="Calibri" w:hAnsi="Calibri" w:cs="Calibri"/>
          <w:noProof/>
          <w:sz w:val="20"/>
        </w:rPr>
        <w:tab/>
        <w:t>Sonnenberg FA, Beck JR. Markov Models in Medical Decision Making. Med Decis Mak [Internet] 1993 [cited 2018 Nov 15];13(4):322–38. Available from: http://journals.sagepub.com/doi/10.1177/0272989X9301300409</w:t>
      </w:r>
    </w:p>
    <w:p w14:paraId="6B2502E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23. </w:t>
      </w:r>
      <w:r w:rsidRPr="00E711E4">
        <w:rPr>
          <w:rFonts w:ascii="Calibri" w:hAnsi="Calibri" w:cs="Calibri"/>
          <w:noProof/>
          <w:sz w:val="20"/>
          <w:lang w:val="nl-NL"/>
        </w:rPr>
        <w:tab/>
        <w:t xml:space="preserve">Husereau D, Drummond M, Petrou S, et al. </w:t>
      </w:r>
      <w:r w:rsidRPr="00FF5FD7">
        <w:rPr>
          <w:rFonts w:ascii="Calibri" w:hAnsi="Calibri" w:cs="Calibri"/>
          <w:noProof/>
          <w:sz w:val="20"/>
        </w:rPr>
        <w:t>Consolidated Health Economic Evaluation Reporting Standards (CHEERS) statement. Eur J Heal Econ 2013;</w:t>
      </w:r>
    </w:p>
    <w:p w14:paraId="05EDF93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24. </w:t>
      </w:r>
      <w:r w:rsidRPr="00FF5FD7">
        <w:rPr>
          <w:rFonts w:ascii="Calibri" w:hAnsi="Calibri" w:cs="Calibri"/>
          <w:noProof/>
          <w:sz w:val="20"/>
        </w:rPr>
        <w:tab/>
        <w:t>R Core Team. R: A language and Environment for Statistical Computing. 2013;</w:t>
      </w:r>
    </w:p>
    <w:p w14:paraId="157E98F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25. </w:t>
      </w:r>
      <w:r w:rsidRPr="00FF5FD7">
        <w:rPr>
          <w:rFonts w:ascii="Calibri" w:hAnsi="Calibri" w:cs="Calibri"/>
          <w:noProof/>
          <w:sz w:val="20"/>
        </w:rPr>
        <w:tab/>
        <w:t>Alarid-Escudero F, Krijkamp EM, Enns EA, Hunink MGM, Pechlivanoglou P, Jalal H. Cohort state-transition models in R: From conceptualization to implementation. 2020 [cited 2020 May 19];Available from: http://arxiv.org/abs/2001.07824</w:t>
      </w:r>
    </w:p>
    <w:p w14:paraId="34BED103"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26. </w:t>
      </w:r>
      <w:r w:rsidRPr="00FF5FD7">
        <w:rPr>
          <w:rFonts w:ascii="Calibri" w:hAnsi="Calibri" w:cs="Calibri"/>
          <w:noProof/>
          <w:sz w:val="20"/>
        </w:rPr>
        <w:tab/>
        <w:t xml:space="preserve">Alarid-Escudero F, Krijkamp EM, Pechlivanoglou P, et al. A Need for Change! A Coding Framework for Improving Transparency in Decision Modeling. Pharmacoeconomics 2019;37(11):1329–39. </w:t>
      </w:r>
    </w:p>
    <w:p w14:paraId="17652A0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27. </w:t>
      </w:r>
      <w:r w:rsidRPr="00FF5FD7">
        <w:rPr>
          <w:rFonts w:ascii="Calibri" w:hAnsi="Calibri" w:cs="Calibri"/>
          <w:noProof/>
          <w:sz w:val="20"/>
        </w:rPr>
        <w:tab/>
        <w:t>Salomon JA, Haagsma JA, Davis A, et al. Disability weights for the Global Burden of Disease 2013 study [Internet]. 2015 [cited 2020 May 14]. Available from: www.thelancet.com/lancetgh</w:t>
      </w:r>
    </w:p>
    <w:p w14:paraId="1F0ACC8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lastRenderedPageBreak/>
        <w:t xml:space="preserve">28. </w:t>
      </w:r>
      <w:r w:rsidRPr="00FF5FD7">
        <w:rPr>
          <w:rFonts w:ascii="Calibri" w:hAnsi="Calibri" w:cs="Calibri"/>
          <w:noProof/>
          <w:sz w:val="20"/>
        </w:rPr>
        <w:tab/>
        <w:t xml:space="preserve">Wang J, Yan C, Fu A. A randomized clinical trial of comprehensive education and care program compared to basic care for reducing anxiety and depression and improving quality of life and survival in patients with hepatocellular carcinoma who underwent surgery. Medicine (Baltimore) 2019;98(44):e17552. </w:t>
      </w:r>
    </w:p>
    <w:p w14:paraId="7C560DE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29. </w:t>
      </w:r>
      <w:r w:rsidRPr="00FF5FD7">
        <w:rPr>
          <w:rFonts w:ascii="Calibri" w:hAnsi="Calibri" w:cs="Calibri"/>
          <w:noProof/>
          <w:sz w:val="20"/>
        </w:rPr>
        <w:tab/>
        <w:t xml:space="preserve">Yusuf S, Zucker D, Passamani E, et al. Effect of coronary artery bypass graft surgery on survival: overview of 10-year results from randomised trials by the Coronary Artery Bypass Graft Surgery Trialists Collaboration. Lancet 1994;344(8922):563–70. </w:t>
      </w:r>
    </w:p>
    <w:p w14:paraId="0C60E24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30. </w:t>
      </w:r>
      <w:r w:rsidRPr="00FF5FD7">
        <w:rPr>
          <w:rFonts w:ascii="Calibri" w:hAnsi="Calibri" w:cs="Calibri"/>
          <w:noProof/>
          <w:sz w:val="20"/>
        </w:rPr>
        <w:tab/>
        <w:t xml:space="preserve">Noorbakhsh A, Tang JA, Marcus LP, et al. Gross-total resection outcomes in an elderly population with glioblastoma: A SEER-based analysis. Clinical article. J Neurosurg 2014;120(1):31–9. </w:t>
      </w:r>
    </w:p>
    <w:p w14:paraId="7BD501C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31. </w:t>
      </w:r>
      <w:r w:rsidRPr="00FF5FD7">
        <w:rPr>
          <w:rFonts w:ascii="Calibri" w:hAnsi="Calibri" w:cs="Calibri"/>
          <w:noProof/>
          <w:sz w:val="20"/>
        </w:rPr>
        <w:tab/>
        <w:t xml:space="preserve">Nakano R, Ohira M, Kobayashi T, et al. Hepatectomy versus stereotactic body radiotherapy for primary early hepatocellular carcinoma: A propensity-matched analysis in a single institution. Surg (United States) 2018;164(2):219–26. </w:t>
      </w:r>
    </w:p>
    <w:p w14:paraId="35B1F62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32. </w:t>
      </w:r>
      <w:r w:rsidRPr="00FF5FD7">
        <w:rPr>
          <w:rFonts w:ascii="Calibri" w:hAnsi="Calibri" w:cs="Calibri"/>
          <w:noProof/>
          <w:sz w:val="20"/>
        </w:rPr>
        <w:tab/>
        <w:t xml:space="preserve">Lee JN, Kwon SY, Choi GS, et al. Impact of surgical wait time on oncologic outcomes in upper urinary tract urothelial carcinoma. J Surg Oncol 2014;110(4):468–75. </w:t>
      </w:r>
    </w:p>
    <w:p w14:paraId="073DEFE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33. </w:t>
      </w:r>
      <w:r w:rsidRPr="00FF5FD7">
        <w:rPr>
          <w:rFonts w:ascii="Calibri" w:hAnsi="Calibri" w:cs="Calibri"/>
          <w:noProof/>
          <w:sz w:val="20"/>
        </w:rPr>
        <w:tab/>
        <w:t xml:space="preserve">Lim C, Bhangui P, Salloum C, et al. Impact of time to surgery in the outcome of patients with liver resection for BCLC 0-A stage hepatocellular carcinoma. J Hepatol 2018;68(1):100–8. </w:t>
      </w:r>
    </w:p>
    <w:p w14:paraId="6E28EBF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34. </w:t>
      </w:r>
      <w:r w:rsidRPr="00FF5FD7">
        <w:rPr>
          <w:rFonts w:ascii="Calibri" w:hAnsi="Calibri" w:cs="Calibri"/>
          <w:noProof/>
          <w:sz w:val="20"/>
        </w:rPr>
        <w:tab/>
        <w:t xml:space="preserve">Moss AJ, Jackson Hall W, Cannom DS, et al. Improved survival with an implanted defibrillator in patients with coronary disease at high risk for ventricular arrhythmia. N Engl J Med 1996;335(26):1933–40. </w:t>
      </w:r>
    </w:p>
    <w:p w14:paraId="32F189B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35. </w:t>
      </w:r>
      <w:r w:rsidRPr="00FF5FD7">
        <w:rPr>
          <w:rFonts w:ascii="Calibri" w:hAnsi="Calibri" w:cs="Calibri"/>
          <w:noProof/>
          <w:sz w:val="20"/>
        </w:rPr>
        <w:tab/>
        <w:t>Kankersoorten - IKNL [Internet]. [cited 2020 May 19];Available from: https://iknl.nl/kankersoorten</w:t>
      </w:r>
    </w:p>
    <w:p w14:paraId="773E399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36. </w:t>
      </w:r>
      <w:r w:rsidRPr="00FF5FD7">
        <w:rPr>
          <w:rFonts w:ascii="Calibri" w:hAnsi="Calibri" w:cs="Calibri"/>
          <w:noProof/>
          <w:sz w:val="20"/>
        </w:rPr>
        <w:tab/>
        <w:t xml:space="preserve">Scott SWM, Batchelder AJ, Kirkbride D, Naylor AR, Thompson JP. Late Survival in Nonoperated Patients with Infrarenal Abdominal Aortic Aneurysm. Eur J Vasc Endovasc Surg 2016;52(4):444–9. </w:t>
      </w:r>
    </w:p>
    <w:p w14:paraId="2933D0C3"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37. </w:t>
      </w:r>
      <w:r w:rsidRPr="00FF5FD7">
        <w:rPr>
          <w:rFonts w:ascii="Calibri" w:hAnsi="Calibri" w:cs="Calibri"/>
          <w:noProof/>
          <w:sz w:val="20"/>
        </w:rPr>
        <w:tab/>
        <w:t>Nyboe C, Karunanithi Z, Nielsen-Kudsk JE, Hjortdal VE. Long-term mortality in patients with atrial septal defect: a nationwide cohort-study. [cited 2020 May 19];Available from: https://academic.oup.com/eurheartj/article-abstract/39/12/993/4675086</w:t>
      </w:r>
    </w:p>
    <w:p w14:paraId="43DC953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38. </w:t>
      </w:r>
      <w:r w:rsidRPr="00E711E4">
        <w:rPr>
          <w:rFonts w:ascii="Calibri" w:hAnsi="Calibri" w:cs="Calibri"/>
          <w:noProof/>
          <w:sz w:val="20"/>
          <w:lang w:val="nl-NL"/>
        </w:rPr>
        <w:tab/>
        <w:t xml:space="preserve">Brewster DC, Jones JE, Chung TK, et al. </w:t>
      </w:r>
      <w:r w:rsidRPr="00FF5FD7">
        <w:rPr>
          <w:rFonts w:ascii="Calibri" w:hAnsi="Calibri" w:cs="Calibri"/>
          <w:noProof/>
          <w:sz w:val="20"/>
        </w:rPr>
        <w:t xml:space="preserve">Long-term outcomes after endovascular abdominal aortic aneurysm repair: The First Decade. Ann. Surg. 2006;244(3):426–36. </w:t>
      </w:r>
    </w:p>
    <w:p w14:paraId="0054562A"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39. </w:t>
      </w:r>
      <w:r w:rsidRPr="00FF5FD7">
        <w:rPr>
          <w:rFonts w:ascii="Calibri" w:hAnsi="Calibri" w:cs="Calibri"/>
          <w:noProof/>
          <w:sz w:val="20"/>
        </w:rPr>
        <w:tab/>
        <w:t xml:space="preserve">Verwaal VJ, Bruin S, Boot H, Van Slooten G, Van Tinteren H. 8-Year follow-up of randomized trial: Cytoreduction and hyperthermic intraperitoneal chemotherapy versus systemic chemotherapy in patients with peritoneal carcinomatosis of colorectal cancer. Ann Surg Oncol 2008;15(9):2426–32. </w:t>
      </w:r>
    </w:p>
    <w:p w14:paraId="3E7A492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40. </w:t>
      </w:r>
      <w:r w:rsidRPr="00FF5FD7">
        <w:rPr>
          <w:rFonts w:ascii="Calibri" w:hAnsi="Calibri" w:cs="Calibri"/>
          <w:noProof/>
          <w:sz w:val="20"/>
        </w:rPr>
        <w:tab/>
        <w:t xml:space="preserve">Brunner M, Olschewski M, Geibeli A, Bode C, Zehender M. Long-term survival after pacemaker implantation: Prognostic importance of gender and baseline patient characteristics. Eur Heart J 2004;25(1):88–95. </w:t>
      </w:r>
    </w:p>
    <w:p w14:paraId="7455F480" w14:textId="77777777" w:rsidR="00FF5FD7" w:rsidRPr="00E711E4" w:rsidRDefault="00FF5FD7" w:rsidP="00FF5FD7">
      <w:pPr>
        <w:widowControl w:val="0"/>
        <w:autoSpaceDE w:val="0"/>
        <w:autoSpaceDN w:val="0"/>
        <w:adjustRightInd w:val="0"/>
        <w:spacing w:before="40"/>
        <w:ind w:left="640" w:hanging="640"/>
        <w:rPr>
          <w:rFonts w:ascii="Calibri" w:hAnsi="Calibri" w:cs="Calibri"/>
          <w:noProof/>
          <w:sz w:val="20"/>
          <w:lang w:val="nl-NL"/>
        </w:rPr>
      </w:pPr>
      <w:r w:rsidRPr="00FF5FD7">
        <w:rPr>
          <w:rFonts w:ascii="Calibri" w:hAnsi="Calibri" w:cs="Calibri"/>
          <w:noProof/>
          <w:sz w:val="20"/>
        </w:rPr>
        <w:t xml:space="preserve">41. </w:t>
      </w:r>
      <w:r w:rsidRPr="00FF5FD7">
        <w:rPr>
          <w:rFonts w:ascii="Calibri" w:hAnsi="Calibri" w:cs="Calibri"/>
          <w:noProof/>
          <w:sz w:val="20"/>
        </w:rPr>
        <w:tab/>
        <w:t xml:space="preserve">Rose EA, Gelijns AC, Moskowitz AJ, et al. Long-term use of a left ventricular assist device for end-stage heart failure. </w:t>
      </w:r>
      <w:r w:rsidRPr="00E711E4">
        <w:rPr>
          <w:rFonts w:ascii="Calibri" w:hAnsi="Calibri" w:cs="Calibri"/>
          <w:noProof/>
          <w:sz w:val="20"/>
          <w:lang w:val="nl-NL"/>
        </w:rPr>
        <w:t xml:space="preserve">N Engl J Med 2001;345(20):1435–43. </w:t>
      </w:r>
    </w:p>
    <w:p w14:paraId="2091C0B9" w14:textId="77777777" w:rsidR="00FF5FD7" w:rsidRPr="00E711E4" w:rsidRDefault="00FF5FD7" w:rsidP="00FF5FD7">
      <w:pPr>
        <w:widowControl w:val="0"/>
        <w:autoSpaceDE w:val="0"/>
        <w:autoSpaceDN w:val="0"/>
        <w:adjustRightInd w:val="0"/>
        <w:spacing w:before="40"/>
        <w:ind w:left="640" w:hanging="640"/>
        <w:rPr>
          <w:rFonts w:ascii="Calibri" w:hAnsi="Calibri" w:cs="Calibri"/>
          <w:noProof/>
          <w:sz w:val="20"/>
          <w:lang w:val="nl-NL"/>
        </w:rPr>
      </w:pPr>
      <w:r w:rsidRPr="00E711E4">
        <w:rPr>
          <w:rFonts w:ascii="Calibri" w:hAnsi="Calibri" w:cs="Calibri"/>
          <w:noProof/>
          <w:sz w:val="20"/>
          <w:lang w:val="nl-NL"/>
        </w:rPr>
        <w:t xml:space="preserve">42. </w:t>
      </w:r>
      <w:r w:rsidRPr="00E711E4">
        <w:rPr>
          <w:rFonts w:ascii="Calibri" w:hAnsi="Calibri" w:cs="Calibri"/>
          <w:noProof/>
          <w:sz w:val="20"/>
          <w:lang w:val="nl-NL"/>
        </w:rPr>
        <w:tab/>
        <w:t xml:space="preserve">Mazzone E, Preisser F, Nazzani S, et al. </w:t>
      </w:r>
      <w:r w:rsidRPr="00FF5FD7">
        <w:rPr>
          <w:rFonts w:ascii="Calibri" w:hAnsi="Calibri" w:cs="Calibri"/>
          <w:noProof/>
          <w:sz w:val="20"/>
        </w:rPr>
        <w:t xml:space="preserve">More Extensive Lymph Node Dissection Improves Survival Benefit of Radical Cystectomy in Metastatic Urothelial Carcinoma of the Bladder. </w:t>
      </w:r>
      <w:r w:rsidRPr="00E711E4">
        <w:rPr>
          <w:rFonts w:ascii="Calibri" w:hAnsi="Calibri" w:cs="Calibri"/>
          <w:noProof/>
          <w:sz w:val="20"/>
          <w:lang w:val="nl-NL"/>
        </w:rPr>
        <w:t xml:space="preserve">Clin Genitourin Cancer 2019;17(2):105-113.e2. </w:t>
      </w:r>
    </w:p>
    <w:p w14:paraId="129B342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43. </w:t>
      </w:r>
      <w:r w:rsidRPr="00E711E4">
        <w:rPr>
          <w:rFonts w:ascii="Calibri" w:hAnsi="Calibri" w:cs="Calibri"/>
          <w:noProof/>
          <w:sz w:val="20"/>
          <w:lang w:val="nl-NL"/>
        </w:rPr>
        <w:tab/>
        <w:t xml:space="preserve">Kann BH, Verma V, Stahl JM, et al. </w:t>
      </w:r>
      <w:r w:rsidRPr="00FF5FD7">
        <w:rPr>
          <w:rFonts w:ascii="Calibri" w:hAnsi="Calibri" w:cs="Calibri"/>
          <w:noProof/>
          <w:sz w:val="20"/>
        </w:rPr>
        <w:t xml:space="preserve">Multi-institutional analysis of stereotactic body radiation therapy for operable early-stage non-small cell lung carcinoma. Radiother Oncol 2019;134:44–9. </w:t>
      </w:r>
    </w:p>
    <w:p w14:paraId="672D7A5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44. </w:t>
      </w:r>
      <w:r w:rsidRPr="00FF5FD7">
        <w:rPr>
          <w:rFonts w:ascii="Calibri" w:hAnsi="Calibri" w:cs="Calibri"/>
          <w:noProof/>
          <w:sz w:val="20"/>
        </w:rPr>
        <w:tab/>
        <w:t xml:space="preserve">Huang CE, Yang YH, Chen WC, et al. Nephroureterectomy increase 5 year survival in patients on dialysis with upper urinary tract urothelial carcinoma. Oncotarget 2017;8(45):79876–83. </w:t>
      </w:r>
    </w:p>
    <w:p w14:paraId="56BA3257"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45. </w:t>
      </w:r>
      <w:r w:rsidRPr="00FF5FD7">
        <w:rPr>
          <w:rFonts w:ascii="Calibri" w:hAnsi="Calibri" w:cs="Calibri"/>
          <w:noProof/>
          <w:sz w:val="20"/>
        </w:rPr>
        <w:tab/>
        <w:t>NHR [Internet]. [cited 2020 May 19];Available from: https://nederlandsehartregistratie.nl/</w:t>
      </w:r>
    </w:p>
    <w:p w14:paraId="402A274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46. </w:t>
      </w:r>
      <w:r w:rsidRPr="00FF5FD7">
        <w:rPr>
          <w:rFonts w:ascii="Calibri" w:hAnsi="Calibri" w:cs="Calibri"/>
          <w:noProof/>
          <w:sz w:val="20"/>
        </w:rPr>
        <w:tab/>
        <w:t xml:space="preserve">Shalowitz DI, Epstein AJ, Ko EM, Giuntoli RL. Non-surgical management of ovarian cancer: Prevalence and implications. Gynecol Oncol 2016;142(1):30–7. </w:t>
      </w:r>
    </w:p>
    <w:p w14:paraId="2C32537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47. </w:t>
      </w:r>
      <w:r w:rsidRPr="00FF5FD7">
        <w:rPr>
          <w:rFonts w:ascii="Calibri" w:hAnsi="Calibri" w:cs="Calibri"/>
          <w:noProof/>
          <w:sz w:val="20"/>
        </w:rPr>
        <w:tab/>
        <w:t xml:space="preserve">Pedregal-Mallo D, Sánchez Canteli M, López F, Álvarez-Marcos C, Llorente JL, Rodrigo JP. Oncological and functional outcomes of transoral laser surgery for laryngeal carcinoma. Eur Arch Oto-Rhino-Laryngology 2018;275(8):2071–7. </w:t>
      </w:r>
    </w:p>
    <w:p w14:paraId="21B8F9AA" w14:textId="77777777" w:rsidR="00FF5FD7" w:rsidRPr="00E711E4" w:rsidRDefault="00FF5FD7" w:rsidP="00FF5FD7">
      <w:pPr>
        <w:widowControl w:val="0"/>
        <w:autoSpaceDE w:val="0"/>
        <w:autoSpaceDN w:val="0"/>
        <w:adjustRightInd w:val="0"/>
        <w:spacing w:before="40"/>
        <w:ind w:left="640" w:hanging="640"/>
        <w:rPr>
          <w:rFonts w:ascii="Calibri" w:hAnsi="Calibri" w:cs="Calibri"/>
          <w:noProof/>
          <w:sz w:val="20"/>
          <w:lang w:val="nl-NL"/>
        </w:rPr>
      </w:pPr>
      <w:r w:rsidRPr="00FF5FD7">
        <w:rPr>
          <w:rFonts w:ascii="Calibri" w:hAnsi="Calibri" w:cs="Calibri"/>
          <w:noProof/>
          <w:sz w:val="20"/>
        </w:rPr>
        <w:t xml:space="preserve">48. </w:t>
      </w:r>
      <w:r w:rsidRPr="00FF5FD7">
        <w:rPr>
          <w:rFonts w:ascii="Calibri" w:hAnsi="Calibri" w:cs="Calibri"/>
          <w:noProof/>
          <w:sz w:val="20"/>
        </w:rPr>
        <w:tab/>
        <w:t xml:space="preserve">Kim WR, Lake JR, Smith JM, et al. OPTN/SRTR 2016 Annual Data Report: Liver. </w:t>
      </w:r>
      <w:r w:rsidRPr="00E711E4">
        <w:rPr>
          <w:rFonts w:ascii="Calibri" w:hAnsi="Calibri" w:cs="Calibri"/>
          <w:noProof/>
          <w:sz w:val="20"/>
          <w:lang w:val="nl-NL"/>
        </w:rPr>
        <w:t xml:space="preserve">Am J Transplant 2018;18:172–253. </w:t>
      </w:r>
    </w:p>
    <w:p w14:paraId="504EA4C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49. </w:t>
      </w:r>
      <w:r w:rsidRPr="00E711E4">
        <w:rPr>
          <w:rFonts w:ascii="Calibri" w:hAnsi="Calibri" w:cs="Calibri"/>
          <w:noProof/>
          <w:sz w:val="20"/>
          <w:lang w:val="nl-NL"/>
        </w:rPr>
        <w:tab/>
        <w:t xml:space="preserve">Muluk SC, Muluk VS, Kelley ME, et al. </w:t>
      </w:r>
      <w:r w:rsidRPr="00FF5FD7">
        <w:rPr>
          <w:rFonts w:ascii="Calibri" w:hAnsi="Calibri" w:cs="Calibri"/>
          <w:noProof/>
          <w:sz w:val="20"/>
        </w:rPr>
        <w:t xml:space="preserve">Outcome events in patients with claudication: A 15-year study in 2777 patients. J Vasc Surg 2001;33(2):251–8. </w:t>
      </w:r>
    </w:p>
    <w:p w14:paraId="74146512"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50. </w:t>
      </w:r>
      <w:r w:rsidRPr="00FF5FD7">
        <w:rPr>
          <w:rFonts w:ascii="Calibri" w:hAnsi="Calibri" w:cs="Calibri"/>
          <w:noProof/>
          <w:sz w:val="20"/>
        </w:rPr>
        <w:tab/>
        <w:t xml:space="preserve">Konstantinides S, Geibel A, Olschewski M, et al. A comparison of surgical and medical therapy for atrial septal defect in adults. N Engl J Med 1995;333(8):469–73. </w:t>
      </w:r>
    </w:p>
    <w:p w14:paraId="4D764A4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lastRenderedPageBreak/>
        <w:t xml:space="preserve">51. </w:t>
      </w:r>
      <w:r w:rsidRPr="00FF5FD7">
        <w:rPr>
          <w:rFonts w:ascii="Calibri" w:hAnsi="Calibri" w:cs="Calibri"/>
          <w:noProof/>
          <w:sz w:val="20"/>
        </w:rPr>
        <w:tab/>
        <w:t xml:space="preserve">Holtzman A, Morris CG, Amdur RJ, Dziegielewski PT, Boyce B, Mendenhall WM. Outcomes after primary or adjuvant radiotherapy for salivary gland carcinoma. Acta Oncol (Madr) 2017;56(3):484–9. </w:t>
      </w:r>
    </w:p>
    <w:p w14:paraId="4E0BEDB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52. </w:t>
      </w:r>
      <w:r w:rsidRPr="00FF5FD7">
        <w:rPr>
          <w:rFonts w:ascii="Calibri" w:hAnsi="Calibri" w:cs="Calibri"/>
          <w:noProof/>
          <w:sz w:val="20"/>
        </w:rPr>
        <w:tab/>
        <w:t xml:space="preserve">Murphy MM, Simons JP, Hill JS, et al. Pancreatic resection: A key component to reducing racial disparities in pancreatic adenocarcinoma. Cancer 2009;115(17):3979–90. </w:t>
      </w:r>
    </w:p>
    <w:p w14:paraId="3AAC601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53. </w:t>
      </w:r>
      <w:r w:rsidRPr="00FF5FD7">
        <w:rPr>
          <w:rFonts w:ascii="Calibri" w:hAnsi="Calibri" w:cs="Calibri"/>
          <w:noProof/>
          <w:sz w:val="20"/>
        </w:rPr>
        <w:tab/>
        <w:t xml:space="preserve">Mikkola R, Kelahaara J, Heikkinen J, Lahtinen J, Biancari F. Poor late survival after surgical treatment of pleural empyema. World J Surg 2010;34(2):266–71. </w:t>
      </w:r>
    </w:p>
    <w:p w14:paraId="01EF834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54. </w:t>
      </w:r>
      <w:r w:rsidRPr="00FF5FD7">
        <w:rPr>
          <w:rFonts w:ascii="Calibri" w:hAnsi="Calibri" w:cs="Calibri"/>
          <w:noProof/>
          <w:sz w:val="20"/>
        </w:rPr>
        <w:tab/>
        <w:t>Keeley EC, Boura JA, Grines CL. Primary angioplasty versus intravenous thrombolytic therapy for acute myocardial infarction: a quantitative review of 23 randomised trials. Lancet [Internet] 2003 [cited 2020 May 19];361(9351):13–20. Available from: https://linkinghub.elsevier.com/retrieve/pii/S0140673603121137</w:t>
      </w:r>
    </w:p>
    <w:p w14:paraId="5C8B758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55. </w:t>
      </w:r>
      <w:r w:rsidRPr="00FF5FD7">
        <w:rPr>
          <w:rFonts w:ascii="Calibri" w:hAnsi="Calibri" w:cs="Calibri"/>
          <w:noProof/>
          <w:sz w:val="20"/>
        </w:rPr>
        <w:tab/>
        <w:t xml:space="preserve">Piehler JM, Crichlow RW. Primary Carcinoma of the Gallbladder. Arch Surg 1977;112(1):26–30. </w:t>
      </w:r>
    </w:p>
    <w:p w14:paraId="6D29CF15"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56. </w:t>
      </w:r>
      <w:r w:rsidRPr="00FF5FD7">
        <w:rPr>
          <w:rFonts w:ascii="Calibri" w:hAnsi="Calibri" w:cs="Calibri"/>
          <w:noProof/>
          <w:sz w:val="20"/>
        </w:rPr>
        <w:tab/>
        <w:t xml:space="preserve">Warner L, Chudasama J, Kelly CG, et al. Radiotherapy versus open surgery versus endolaryngeal surgery (with or without laser) for early laryngeal squamous cell cancer. Cochrane Database Syst. Rev. 2014;2014(12). </w:t>
      </w:r>
    </w:p>
    <w:p w14:paraId="77FA4B3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57. </w:t>
      </w:r>
      <w:r w:rsidRPr="00FF5FD7">
        <w:rPr>
          <w:rFonts w:ascii="Calibri" w:hAnsi="Calibri" w:cs="Calibri"/>
          <w:noProof/>
          <w:sz w:val="20"/>
        </w:rPr>
        <w:tab/>
        <w:t xml:space="preserve">Warlow C, Farrell B, Fraser A, Sandercock P, Slattery J. Randomised trial of endarterectomy for recently symptomatic carotid stenosis: Final results of the MRC European Carotid Surgery Trial (ECST). Lancet 1998;351(9113):1379–87. </w:t>
      </w:r>
    </w:p>
    <w:p w14:paraId="58238CA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58. </w:t>
      </w:r>
      <w:r w:rsidRPr="00FF5FD7">
        <w:rPr>
          <w:rFonts w:ascii="Calibri" w:hAnsi="Calibri" w:cs="Calibri"/>
          <w:noProof/>
          <w:sz w:val="20"/>
        </w:rPr>
        <w:tab/>
        <w:t xml:space="preserve">Soran A, Ozmen V, Ozbas S, et al. Randomized Trial Comparing Resection of Primary Tumor with No Surgery in Stage IV Breast Cancer at Presentation: Protocol MF07-01. Ann Surg Oncol 2018;25(11):3141–9. </w:t>
      </w:r>
    </w:p>
    <w:p w14:paraId="66D824F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59. </w:t>
      </w:r>
      <w:r w:rsidRPr="00FF5FD7">
        <w:rPr>
          <w:rFonts w:ascii="Calibri" w:hAnsi="Calibri" w:cs="Calibri"/>
          <w:noProof/>
          <w:sz w:val="20"/>
        </w:rPr>
        <w:tab/>
        <w:t xml:space="preserve">Ginsberg RJ, Rubinstein L V. Randomized trial of lobectomy versus limited resection for T1 N0 non-small cell lung cancer. Ann Thorac Surg 1995;60(3):615–23. </w:t>
      </w:r>
    </w:p>
    <w:p w14:paraId="0D0EA49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60. </w:t>
      </w:r>
      <w:r w:rsidRPr="00FF5FD7">
        <w:rPr>
          <w:rFonts w:ascii="Calibri" w:hAnsi="Calibri" w:cs="Calibri"/>
          <w:noProof/>
          <w:sz w:val="20"/>
        </w:rPr>
        <w:tab/>
        <w:t xml:space="preserve">Redden MD, Chin TY, van Driel ML. Surgical versus non-surgical management for pleural empyema. Cochrane Database Syst. Rev. 2017;2017(3). </w:t>
      </w:r>
    </w:p>
    <w:p w14:paraId="05CE248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61. </w:t>
      </w:r>
      <w:r w:rsidRPr="00FF5FD7">
        <w:rPr>
          <w:rFonts w:ascii="Calibri" w:hAnsi="Calibri" w:cs="Calibri"/>
          <w:noProof/>
          <w:sz w:val="20"/>
        </w:rPr>
        <w:tab/>
        <w:t xml:space="preserve">Fein DA, Mendenhall WM, Parsons JT, et al. Carcinoma of the oral tongue: A comparison of results and complications of treatment with radiotherapy and/or surgery. Head Neck 1994;16(4):358–65. </w:t>
      </w:r>
    </w:p>
    <w:p w14:paraId="505C34C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62. </w:t>
      </w:r>
      <w:r w:rsidRPr="00FF5FD7">
        <w:rPr>
          <w:rFonts w:ascii="Calibri" w:hAnsi="Calibri" w:cs="Calibri"/>
          <w:noProof/>
          <w:sz w:val="20"/>
        </w:rPr>
        <w:tab/>
        <w:t xml:space="preserve">Sørensen VR, Heaf J, Wehberg S, Sørensen SS. Survival Benefit in Renal Transplantation Despite High Comorbidity. Transplantation 2016;100(10):2160–7. </w:t>
      </w:r>
    </w:p>
    <w:p w14:paraId="7C624335"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63. </w:t>
      </w:r>
      <w:r w:rsidRPr="00FF5FD7">
        <w:rPr>
          <w:rFonts w:ascii="Calibri" w:hAnsi="Calibri" w:cs="Calibri"/>
          <w:noProof/>
          <w:sz w:val="20"/>
        </w:rPr>
        <w:tab/>
        <w:t xml:space="preserve">Shalowitz DI, Epstein AJ, Buckingham L, Ko EM, Giuntoli RL. Survival implications of time to surgical treatment of endometrial cancers. Am J Obstet Gynecol 2017;216(3):268.e1-268.e18. </w:t>
      </w:r>
    </w:p>
    <w:p w14:paraId="60B944E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64. </w:t>
      </w:r>
      <w:r w:rsidRPr="00FF5FD7">
        <w:rPr>
          <w:rFonts w:ascii="Calibri" w:hAnsi="Calibri" w:cs="Calibri"/>
          <w:noProof/>
          <w:sz w:val="20"/>
        </w:rPr>
        <w:tab/>
        <w:t>van Harten M, de Ridder M, Hamming-Vrieze O, Smeele L, Balm A, van den Brekel M. The association of treatment delay and prognosis in head and neck squamous cell carcinoma (HNSCC) patients in a Dutch comprehensive cancer center. Oral Oncol [Internet] 2014 [cited 2020 May 19];50(4):282–90. Available from: https://www.ncbi.nlm.nih.gov/pubmed/24405882</w:t>
      </w:r>
    </w:p>
    <w:p w14:paraId="3E96684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65. </w:t>
      </w:r>
      <w:r w:rsidRPr="00E711E4">
        <w:rPr>
          <w:rFonts w:ascii="Calibri" w:hAnsi="Calibri" w:cs="Calibri"/>
          <w:noProof/>
          <w:sz w:val="20"/>
          <w:lang w:val="nl-NL"/>
        </w:rPr>
        <w:tab/>
        <w:t xml:space="preserve">Stewart JM, Tone AA, Jiang H, et al. </w:t>
      </w:r>
      <w:r w:rsidRPr="00FF5FD7">
        <w:rPr>
          <w:rFonts w:ascii="Calibri" w:hAnsi="Calibri" w:cs="Calibri"/>
          <w:noProof/>
          <w:sz w:val="20"/>
        </w:rPr>
        <w:t xml:space="preserve">The optimal time for surgery in women with serous ovarian cancer. Can J Surg 2016;59(4):223–32. </w:t>
      </w:r>
    </w:p>
    <w:p w14:paraId="2B2A60E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66. </w:t>
      </w:r>
      <w:r w:rsidRPr="00FF5FD7">
        <w:rPr>
          <w:rFonts w:ascii="Calibri" w:hAnsi="Calibri" w:cs="Calibri"/>
          <w:noProof/>
          <w:sz w:val="20"/>
        </w:rPr>
        <w:tab/>
        <w:t xml:space="preserve">Davies L, Welch G. Thyroid cancer survival in the United States: Observational data from 1973 to 2005. Arch Otolaryngol - Head Neck Surg 2010;136(5):440–4. </w:t>
      </w:r>
    </w:p>
    <w:p w14:paraId="13D3545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67. </w:t>
      </w:r>
      <w:r w:rsidRPr="00FF5FD7">
        <w:rPr>
          <w:rFonts w:ascii="Calibri" w:hAnsi="Calibri" w:cs="Calibri"/>
          <w:noProof/>
          <w:sz w:val="20"/>
        </w:rPr>
        <w:tab/>
        <w:t xml:space="preserve">Bleicher RJ, Ruth K, Sigurdson ER, et al. Time to surgery and breast cancer survival in the United States. JAMA Oncol 2016;2(3):330–9. </w:t>
      </w:r>
    </w:p>
    <w:p w14:paraId="2D57FEE0"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68. </w:t>
      </w:r>
      <w:r w:rsidRPr="00FF5FD7">
        <w:rPr>
          <w:rFonts w:ascii="Calibri" w:hAnsi="Calibri" w:cs="Calibri"/>
          <w:noProof/>
          <w:sz w:val="20"/>
        </w:rPr>
        <w:tab/>
        <w:t xml:space="preserve">Morse E, Fujiwara RJT, Judson B, Mehra S. Treatment Times in Salivary Gland Cancer: National Patterns and Association with Survival. Otolaryngol - Head Neck Surg (United States) 2018;159(2):283–92. </w:t>
      </w:r>
    </w:p>
    <w:p w14:paraId="23D9ACB8"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69. </w:t>
      </w:r>
      <w:r w:rsidRPr="00FF5FD7">
        <w:rPr>
          <w:rFonts w:ascii="Calibri" w:hAnsi="Calibri" w:cs="Calibri"/>
          <w:noProof/>
          <w:sz w:val="20"/>
        </w:rPr>
        <w:tab/>
        <w:t>USRDS [Internet]. [cited 2020 May 19];Available from: https://www.usrds.org/2015/view/</w:t>
      </w:r>
    </w:p>
    <w:p w14:paraId="70C3E469"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70. </w:t>
      </w:r>
      <w:r w:rsidRPr="00FF5FD7">
        <w:rPr>
          <w:rFonts w:ascii="Calibri" w:hAnsi="Calibri" w:cs="Calibri"/>
          <w:noProof/>
          <w:sz w:val="20"/>
        </w:rPr>
        <w:tab/>
        <w:t xml:space="preserve">Kirkegård J, Mortensen FV, Hansen CP, Mortensen MB, Sall M, Fristrup C. Waiting time to surgery and pancreatic cancer survival: A nationwide population-based cohort study. Eur J Surg Oncol 2019;45(10):1901–5. </w:t>
      </w:r>
    </w:p>
    <w:p w14:paraId="261E7A9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71. </w:t>
      </w:r>
      <w:r w:rsidRPr="00FF5FD7">
        <w:rPr>
          <w:rFonts w:ascii="Calibri" w:hAnsi="Calibri" w:cs="Calibri"/>
          <w:noProof/>
          <w:sz w:val="20"/>
        </w:rPr>
        <w:tab/>
        <w:t xml:space="preserve">Chung JH, Lee SH, Kim KT, Jung JS, Son HS, Sun K. Optimal Timing of Thoracoscopic Drainage and Decortication for Empyema. Ann Thorac Surg 2014;97(1):224–9. </w:t>
      </w:r>
    </w:p>
    <w:p w14:paraId="7A52DD9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72. </w:t>
      </w:r>
      <w:r w:rsidRPr="00FF5FD7">
        <w:rPr>
          <w:rFonts w:ascii="Calibri" w:hAnsi="Calibri" w:cs="Calibri"/>
          <w:noProof/>
          <w:sz w:val="20"/>
        </w:rPr>
        <w:tab/>
        <w:t xml:space="preserve">Jakola AS, Myrmel KS, Kloster R, et al. Comparison of a strategy favoring early surgical resection vs a strategy favoring watchful waiting in low-grade gliomas. JAMA - J Am Med Assoc 2012;308(18):1881–8. </w:t>
      </w:r>
    </w:p>
    <w:p w14:paraId="580B8354"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73. </w:t>
      </w:r>
      <w:r w:rsidRPr="00FF5FD7">
        <w:rPr>
          <w:rFonts w:ascii="Calibri" w:hAnsi="Calibri" w:cs="Calibri"/>
          <w:noProof/>
          <w:sz w:val="20"/>
        </w:rPr>
        <w:tab/>
        <w:t>Organ Procurement and Transplantation Network [Internet]. [cited 2020 May 19];Available from: https://optn.transplant.hrsa.gov/data/view-data-reports/national-data/</w:t>
      </w:r>
    </w:p>
    <w:p w14:paraId="4CBA246D"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74. </w:t>
      </w:r>
      <w:r w:rsidRPr="00FF5FD7">
        <w:rPr>
          <w:rFonts w:ascii="Calibri" w:hAnsi="Calibri" w:cs="Calibri"/>
          <w:noProof/>
          <w:sz w:val="20"/>
        </w:rPr>
        <w:tab/>
        <w:t xml:space="preserve">Howard DPJ, Banerjee A, Fairhead JF, Hands L, Silver LE, Rothwell PM. Population-Based Study of </w:t>
      </w:r>
      <w:r w:rsidRPr="00FF5FD7">
        <w:rPr>
          <w:rFonts w:ascii="Calibri" w:hAnsi="Calibri" w:cs="Calibri"/>
          <w:noProof/>
          <w:sz w:val="20"/>
        </w:rPr>
        <w:lastRenderedPageBreak/>
        <w:t>Incidence, Risk Factors, Outcome, and Prognosis of Ischemic Peripheral Arterial Events: Implications for Prevention. Circulation [Internet] 2015 [cited 2020 Jun 17];132(19):1805–15. Available from: https://www.ahajournals.org/doi/10.1161/CIRCULATIONAHA.115.016424</w:t>
      </w:r>
    </w:p>
    <w:p w14:paraId="1C144D8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75. </w:t>
      </w:r>
      <w:r w:rsidRPr="00FF5FD7">
        <w:rPr>
          <w:rFonts w:ascii="Calibri" w:hAnsi="Calibri" w:cs="Calibri"/>
          <w:noProof/>
          <w:sz w:val="20"/>
        </w:rPr>
        <w:tab/>
        <w:t xml:space="preserve">Bonow RO, Greenland P. Population-wide trends in aortic stenosis incidence and outcomes. Circulation. 2015;131(11):969–71. </w:t>
      </w:r>
    </w:p>
    <w:p w14:paraId="51EFFFE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76. </w:t>
      </w:r>
      <w:r w:rsidRPr="00FF5FD7">
        <w:rPr>
          <w:rFonts w:ascii="Calibri" w:hAnsi="Calibri" w:cs="Calibri"/>
          <w:noProof/>
          <w:sz w:val="20"/>
        </w:rPr>
        <w:tab/>
        <w:t xml:space="preserve">Badalato GM, Gaya JM, Hruby G, et al. Immediate radical cystectomy vs conservative management for high grade cT1 bladder cancer: Is there a survival difference? BJU Int 2012;110(10):1471–7. </w:t>
      </w:r>
    </w:p>
    <w:p w14:paraId="7F39070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77. </w:t>
      </w:r>
      <w:r w:rsidRPr="00FF5FD7">
        <w:rPr>
          <w:rFonts w:ascii="Calibri" w:hAnsi="Calibri" w:cs="Calibri"/>
          <w:noProof/>
          <w:sz w:val="20"/>
        </w:rPr>
        <w:tab/>
        <w:t xml:space="preserve">Lee CT, Madii R, Daignault S, et al. Cystectomy delay more than 3 months from initial bladder cancer diagnosis results in decreased disease specific and overall survival. J Urol 2006;175(4):1262–7. </w:t>
      </w:r>
    </w:p>
    <w:p w14:paraId="49D05829" w14:textId="77777777" w:rsidR="00FF5FD7" w:rsidRPr="00E711E4" w:rsidRDefault="00FF5FD7" w:rsidP="00FF5FD7">
      <w:pPr>
        <w:widowControl w:val="0"/>
        <w:autoSpaceDE w:val="0"/>
        <w:autoSpaceDN w:val="0"/>
        <w:adjustRightInd w:val="0"/>
        <w:spacing w:before="40"/>
        <w:ind w:left="640" w:hanging="640"/>
        <w:rPr>
          <w:rFonts w:ascii="Calibri" w:hAnsi="Calibri" w:cs="Calibri"/>
          <w:noProof/>
          <w:sz w:val="20"/>
          <w:lang w:val="nl-NL"/>
        </w:rPr>
      </w:pPr>
      <w:r w:rsidRPr="00FF5FD7">
        <w:rPr>
          <w:rFonts w:ascii="Calibri" w:hAnsi="Calibri" w:cs="Calibri"/>
          <w:noProof/>
          <w:sz w:val="20"/>
        </w:rPr>
        <w:t xml:space="preserve">78. </w:t>
      </w:r>
      <w:r w:rsidRPr="00FF5FD7">
        <w:rPr>
          <w:rFonts w:ascii="Calibri" w:hAnsi="Calibri" w:cs="Calibri"/>
          <w:noProof/>
          <w:sz w:val="20"/>
        </w:rPr>
        <w:tab/>
        <w:t xml:space="preserve">Tan WS, Trinh QD, Hayn MH, et al. Delayed nephrectomy has comparable long-term overall survival to immediate nephrectomy for cT1a renal cell carcinoma: A population-based analysis. </w:t>
      </w:r>
      <w:r w:rsidRPr="00E711E4">
        <w:rPr>
          <w:rFonts w:ascii="Calibri" w:hAnsi="Calibri" w:cs="Calibri"/>
          <w:noProof/>
          <w:sz w:val="20"/>
          <w:lang w:val="nl-NL"/>
        </w:rPr>
        <w:t xml:space="preserve">Urol Oncol Semin Orig Investig 2020;38(3):74.e13-74.e20. </w:t>
      </w:r>
    </w:p>
    <w:p w14:paraId="58D3000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E711E4">
        <w:rPr>
          <w:rFonts w:ascii="Calibri" w:hAnsi="Calibri" w:cs="Calibri"/>
          <w:noProof/>
          <w:sz w:val="20"/>
          <w:lang w:val="nl-NL"/>
        </w:rPr>
        <w:t xml:space="preserve">79. </w:t>
      </w:r>
      <w:r w:rsidRPr="00E711E4">
        <w:rPr>
          <w:rFonts w:ascii="Calibri" w:hAnsi="Calibri" w:cs="Calibri"/>
          <w:noProof/>
          <w:sz w:val="20"/>
          <w:lang w:val="nl-NL"/>
        </w:rPr>
        <w:tab/>
        <w:t xml:space="preserve">Janssen MWW, Linxweiler J, Terwey S, et al. </w:t>
      </w:r>
      <w:r w:rsidRPr="00FF5FD7">
        <w:rPr>
          <w:rFonts w:ascii="Calibri" w:hAnsi="Calibri" w:cs="Calibri"/>
          <w:noProof/>
          <w:sz w:val="20"/>
        </w:rPr>
        <w:t xml:space="preserve">Survival outcomes in patients with large (7cm) clear cell renal cell carcinomas treated with nephron-sparing surgery versus radical nephrectomy: Results of a multicenter cohort with long-term follow-up. PLoS One 2018;13(5). </w:t>
      </w:r>
    </w:p>
    <w:p w14:paraId="31B4CBEF"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80. </w:t>
      </w:r>
      <w:r w:rsidRPr="00FF5FD7">
        <w:rPr>
          <w:rFonts w:ascii="Calibri" w:hAnsi="Calibri" w:cs="Calibri"/>
          <w:noProof/>
          <w:sz w:val="20"/>
        </w:rPr>
        <w:tab/>
        <w:t xml:space="preserve">Haruna A, Muro S, Nakano Y, et al. CT scan findings of emphysema predict mortality in COPD. Chest 2010;138(3):635–40. </w:t>
      </w:r>
    </w:p>
    <w:p w14:paraId="00005CE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81. </w:t>
      </w:r>
      <w:r w:rsidRPr="00FF5FD7">
        <w:rPr>
          <w:rFonts w:ascii="Calibri" w:hAnsi="Calibri" w:cs="Calibri"/>
          <w:noProof/>
          <w:sz w:val="20"/>
        </w:rPr>
        <w:tab/>
        <w:t xml:space="preserve">Ruys AT, Heuts SG, Rauws EA, Busch ORC, Gouma DJ, Van Gulik TM. Delay in surgical treatment of patients with hilar cholangiocarcinoma: Does time impact outcomes? HPB 2014;16(5):469–74. </w:t>
      </w:r>
    </w:p>
    <w:p w14:paraId="28F9C66B"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82. </w:t>
      </w:r>
      <w:r w:rsidRPr="00FF5FD7">
        <w:rPr>
          <w:rFonts w:ascii="Calibri" w:hAnsi="Calibri" w:cs="Calibri"/>
          <w:noProof/>
          <w:sz w:val="20"/>
        </w:rPr>
        <w:tab/>
        <w:t xml:space="preserve">Shin DW, Cho J, Kim SY, et al. Delay to curative surgery greater than 12 weeks is associated with increased mortality in patients with colorectal and breast cancer but not lung or thyroid cancer. Ann Surg Oncol 2013;20(8):2468–76. </w:t>
      </w:r>
    </w:p>
    <w:p w14:paraId="113DB3F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83. </w:t>
      </w:r>
      <w:r w:rsidRPr="00FF5FD7">
        <w:rPr>
          <w:rFonts w:ascii="Calibri" w:hAnsi="Calibri" w:cs="Calibri"/>
          <w:noProof/>
          <w:sz w:val="20"/>
        </w:rPr>
        <w:tab/>
        <w:t>Chen EY, Mayo SC, Sutton T, et al. Effect of Time to Surgery of Colorectal Liver Metastases on Survival. J Gastrointest Cancer 2020;</w:t>
      </w:r>
    </w:p>
    <w:p w14:paraId="072CE73E"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84. </w:t>
      </w:r>
      <w:r w:rsidRPr="00FF5FD7">
        <w:rPr>
          <w:rFonts w:ascii="Calibri" w:hAnsi="Calibri" w:cs="Calibri"/>
          <w:noProof/>
          <w:sz w:val="20"/>
        </w:rPr>
        <w:tab/>
        <w:t>Petrides GA, Subramaniam N, Pham M, et al. Reducing the morbidity of parotidectomy for benign pathology. 2020;</w:t>
      </w:r>
    </w:p>
    <w:p w14:paraId="60AFDBF6"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85. </w:t>
      </w:r>
      <w:r w:rsidRPr="00FF5FD7">
        <w:rPr>
          <w:rFonts w:ascii="Calibri" w:hAnsi="Calibri" w:cs="Calibri"/>
          <w:noProof/>
          <w:sz w:val="20"/>
        </w:rPr>
        <w:tab/>
        <w:t xml:space="preserve">Ae LXC, Reichman ME, Ae BAM, et al. Impact of socioeconomic status on cancer incidence and stage at diagnosis: selected findings from the surveillance, epidemiology, and end results: National Longitudinal Mortality Study. Cancer Causes Control 2009;20:417–35. </w:t>
      </w:r>
    </w:p>
    <w:p w14:paraId="55964D2C"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86. </w:t>
      </w:r>
      <w:r w:rsidRPr="00FF5FD7">
        <w:rPr>
          <w:rFonts w:ascii="Calibri" w:hAnsi="Calibri" w:cs="Calibri"/>
          <w:noProof/>
          <w:sz w:val="20"/>
        </w:rPr>
        <w:tab/>
        <w:t xml:space="preserve">Kennedy-Martin M, Slaap B, Herdman M, et al. Which multi-attribute utility instruments are recommended for use in cost-utility analysis? A review of national health technology assessment (HTA) guidelines. Eur J Heal Econ 2020;1–13. </w:t>
      </w:r>
    </w:p>
    <w:p w14:paraId="021B84E7"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87. </w:t>
      </w:r>
      <w:r w:rsidRPr="00FF5FD7">
        <w:rPr>
          <w:rFonts w:ascii="Calibri" w:hAnsi="Calibri" w:cs="Calibri"/>
          <w:noProof/>
          <w:sz w:val="20"/>
        </w:rPr>
        <w:tab/>
        <w:t xml:space="preserve">Pettitt D, Raza S, Naughton B, et al. The Limitations of QALY: A Literature Review. J Stem Cell Res Ther 2016;6(4). </w:t>
      </w:r>
    </w:p>
    <w:p w14:paraId="74C64551" w14:textId="77777777" w:rsidR="00FF5FD7" w:rsidRPr="00FF5FD7" w:rsidRDefault="00FF5FD7" w:rsidP="00FF5FD7">
      <w:pPr>
        <w:widowControl w:val="0"/>
        <w:autoSpaceDE w:val="0"/>
        <w:autoSpaceDN w:val="0"/>
        <w:adjustRightInd w:val="0"/>
        <w:spacing w:before="40"/>
        <w:ind w:left="640" w:hanging="640"/>
        <w:rPr>
          <w:rFonts w:ascii="Calibri" w:hAnsi="Calibri" w:cs="Calibri"/>
          <w:noProof/>
          <w:sz w:val="20"/>
        </w:rPr>
      </w:pPr>
      <w:r w:rsidRPr="00FF5FD7">
        <w:rPr>
          <w:rFonts w:ascii="Calibri" w:hAnsi="Calibri" w:cs="Calibri"/>
          <w:noProof/>
          <w:sz w:val="20"/>
        </w:rPr>
        <w:t xml:space="preserve">88. </w:t>
      </w:r>
      <w:r w:rsidRPr="00FF5FD7">
        <w:rPr>
          <w:rFonts w:ascii="Calibri" w:hAnsi="Calibri" w:cs="Calibri"/>
          <w:noProof/>
          <w:sz w:val="20"/>
        </w:rPr>
        <w:tab/>
        <w:t>Elliott JH, Synnot A, Turner T, et al. Living systematic review: 1. Introductiondthe why, what, when, and how on behalf of the Living Systematic Review Network. [cited 2020 Jun 15];Available from: http://dx.doi.org/10.1016/j.jclinepi.2017.08.010</w:t>
      </w:r>
    </w:p>
    <w:p w14:paraId="74BDBD2B" w14:textId="3C896C3E" w:rsidR="0065107A" w:rsidRPr="0092480E" w:rsidRDefault="0065107A" w:rsidP="00383134">
      <w:pPr>
        <w:widowControl w:val="0"/>
        <w:autoSpaceDE w:val="0"/>
        <w:autoSpaceDN w:val="0"/>
        <w:adjustRightInd w:val="0"/>
        <w:spacing w:before="40"/>
        <w:ind w:left="640" w:hanging="640"/>
        <w:rPr>
          <w:rFonts w:ascii="Calibri" w:hAnsi="Calibri" w:cs="Calibri"/>
        </w:rPr>
      </w:pPr>
      <w:r w:rsidRPr="0092480E">
        <w:rPr>
          <w:rFonts w:ascii="Calibri" w:hAnsi="Calibri" w:cs="Calibri"/>
          <w:sz w:val="20"/>
          <w:szCs w:val="20"/>
        </w:rPr>
        <w:fldChar w:fldCharType="end"/>
      </w:r>
    </w:p>
    <w:p w14:paraId="47950FE6" w14:textId="17C388EE" w:rsidR="529039AE" w:rsidRPr="0092480E" w:rsidRDefault="529039AE" w:rsidP="00153762">
      <w:pPr>
        <w:spacing w:line="276" w:lineRule="auto"/>
        <w:rPr>
          <w:rFonts w:ascii="Calibri" w:hAnsi="Calibri" w:cs="Calibri"/>
        </w:rPr>
      </w:pPr>
    </w:p>
    <w:sectPr w:rsidR="529039AE" w:rsidRPr="0092480E">
      <w:footnotePr>
        <w:numFmt w:val="lowerRoman"/>
      </w:footnotePr>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761B7D" w16cid:durableId="229C312F"/>
  <w16cid:commentId w16cid:paraId="37B42254" w16cid:durableId="229CBA24"/>
  <w16cid:commentId w16cid:paraId="49AC7547" w16cid:durableId="229C3138"/>
  <w16cid:commentId w16cid:paraId="7A462E81" w16cid:durableId="229C898D"/>
  <w16cid:commentId w16cid:paraId="773F31B6" w16cid:durableId="229C3139"/>
  <w16cid:commentId w16cid:paraId="63711402" w16cid:durableId="229CBE4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01BAD" w14:textId="77777777" w:rsidR="004630C4" w:rsidRDefault="004630C4" w:rsidP="00FE7393">
      <w:r>
        <w:separator/>
      </w:r>
    </w:p>
  </w:endnote>
  <w:endnote w:type="continuationSeparator" w:id="0">
    <w:p w14:paraId="162E6433" w14:textId="77777777" w:rsidR="004630C4" w:rsidRDefault="004630C4" w:rsidP="00FE7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2086109262"/>
      <w:docPartObj>
        <w:docPartGallery w:val="Page Numbers (Bottom of Page)"/>
        <w:docPartUnique/>
      </w:docPartObj>
    </w:sdtPr>
    <w:sdtEndPr>
      <w:rPr>
        <w:rStyle w:val="Paginanummer"/>
      </w:rPr>
    </w:sdtEndPr>
    <w:sdtContent>
      <w:p w14:paraId="64752CE8" w14:textId="46F37364" w:rsidR="003B1152" w:rsidRDefault="003B1152" w:rsidP="00B04FAC">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2C2D647F" w14:textId="77777777" w:rsidR="003B1152" w:rsidRDefault="003B1152" w:rsidP="00C2764C">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inanummer"/>
      </w:rPr>
      <w:id w:val="-1648200398"/>
      <w:docPartObj>
        <w:docPartGallery w:val="Page Numbers (Bottom of Page)"/>
        <w:docPartUnique/>
      </w:docPartObj>
    </w:sdtPr>
    <w:sdtEndPr>
      <w:rPr>
        <w:rStyle w:val="Paginanummer"/>
      </w:rPr>
    </w:sdtEndPr>
    <w:sdtContent>
      <w:p w14:paraId="00329293" w14:textId="30F7BF95" w:rsidR="003B1152" w:rsidRDefault="003B1152" w:rsidP="00B04FAC">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B15694">
          <w:rPr>
            <w:rStyle w:val="Paginanummer"/>
            <w:noProof/>
          </w:rPr>
          <w:t>14</w:t>
        </w:r>
        <w:r>
          <w:rPr>
            <w:rStyle w:val="Paginanummer"/>
          </w:rPr>
          <w:fldChar w:fldCharType="end"/>
        </w:r>
      </w:p>
    </w:sdtContent>
  </w:sdt>
  <w:p w14:paraId="4CEB769F" w14:textId="77777777" w:rsidR="003B1152" w:rsidRDefault="003B1152" w:rsidP="00C2764C">
    <w:pPr>
      <w:pStyle w:val="Voettekst"/>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419CD" w14:textId="77777777" w:rsidR="004630C4" w:rsidRDefault="004630C4" w:rsidP="00FE7393">
      <w:r>
        <w:separator/>
      </w:r>
    </w:p>
  </w:footnote>
  <w:footnote w:type="continuationSeparator" w:id="0">
    <w:p w14:paraId="511D6D35" w14:textId="77777777" w:rsidR="004630C4" w:rsidRDefault="004630C4" w:rsidP="00FE7393">
      <w:r>
        <w:continuationSeparator/>
      </w:r>
    </w:p>
  </w:footnote>
  <w:footnote w:id="1">
    <w:p w14:paraId="7C071D2C" w14:textId="4EEED38E" w:rsidR="003B1152" w:rsidRDefault="003B1152">
      <w:pPr>
        <w:pStyle w:val="Voetnoottekst"/>
      </w:pPr>
      <w:r>
        <w:rPr>
          <w:rStyle w:val="Voetnootmarkering"/>
        </w:rPr>
        <w:footnoteRef/>
      </w:r>
      <w:r>
        <w:t xml:space="preserve"> </w:t>
      </w:r>
      <w:r w:rsidRPr="0092480E">
        <w:rPr>
          <w:rFonts w:ascii="Calibri" w:hAnsi="Calibri" w:cs="Calibri"/>
        </w:rPr>
        <w:t xml:space="preserve">A semi-elective </w:t>
      </w:r>
      <w:r>
        <w:rPr>
          <w:rFonts w:ascii="Calibri" w:hAnsi="Calibri" w:cs="Calibri"/>
        </w:rPr>
        <w:t>surgery</w:t>
      </w:r>
      <w:r w:rsidRPr="0092480E">
        <w:rPr>
          <w:rFonts w:ascii="Calibri" w:hAnsi="Calibri" w:cs="Calibri"/>
        </w:rPr>
        <w:t xml:space="preserve"> </w:t>
      </w:r>
      <w:r>
        <w:rPr>
          <w:rFonts w:ascii="Calibri" w:hAnsi="Calibri" w:cs="Calibri"/>
        </w:rPr>
        <w:t>is defined as a surgery that should ideally be performed within three</w:t>
      </w:r>
      <w:r w:rsidRPr="004C45BB">
        <w:rPr>
          <w:rFonts w:ascii="Calibri" w:hAnsi="Calibri" w:cs="Calibri"/>
        </w:rPr>
        <w:t xml:space="preserve"> days</w:t>
      </w:r>
      <w:r>
        <w:rPr>
          <w:rFonts w:ascii="Calibri" w:hAnsi="Calibri" w:cs="Calibri"/>
        </w:rPr>
        <w:t xml:space="preserve"> up to three</w:t>
      </w:r>
      <w:r w:rsidRPr="004C45BB">
        <w:rPr>
          <w:rFonts w:ascii="Calibri" w:hAnsi="Calibri" w:cs="Calibri"/>
        </w:rPr>
        <w:t xml:space="preserve"> weeks</w:t>
      </w:r>
      <w:r w:rsidRPr="0092480E">
        <w:rPr>
          <w:rFonts w:ascii="Calibri" w:hAnsi="Calibri" w:cs="Calibri"/>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46027"/>
    <w:multiLevelType w:val="hybridMultilevel"/>
    <w:tmpl w:val="74FC8982"/>
    <w:lvl w:ilvl="0" w:tplc="7EBA1588">
      <w:start w:val="10"/>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35860"/>
    <w:multiLevelType w:val="hybridMultilevel"/>
    <w:tmpl w:val="65B66900"/>
    <w:lvl w:ilvl="0" w:tplc="B6A0906A">
      <w:start w:val="1"/>
      <w:numFmt w:val="bullet"/>
      <w:lvlText w:val=""/>
      <w:lvlJc w:val="left"/>
      <w:pPr>
        <w:ind w:left="720" w:hanging="360"/>
      </w:pPr>
      <w:rPr>
        <w:rFonts w:ascii="Symbol" w:hAnsi="Symbol" w:hint="default"/>
      </w:rPr>
    </w:lvl>
    <w:lvl w:ilvl="1" w:tplc="A8F41468">
      <w:start w:val="1"/>
      <w:numFmt w:val="bullet"/>
      <w:lvlText w:val="o"/>
      <w:lvlJc w:val="left"/>
      <w:pPr>
        <w:ind w:left="1440" w:hanging="360"/>
      </w:pPr>
      <w:rPr>
        <w:rFonts w:ascii="Courier New" w:hAnsi="Courier New" w:hint="default"/>
      </w:rPr>
    </w:lvl>
    <w:lvl w:ilvl="2" w:tplc="22EE694A">
      <w:start w:val="1"/>
      <w:numFmt w:val="bullet"/>
      <w:lvlText w:val=""/>
      <w:lvlJc w:val="left"/>
      <w:pPr>
        <w:ind w:left="2160" w:hanging="360"/>
      </w:pPr>
      <w:rPr>
        <w:rFonts w:ascii="Wingdings" w:hAnsi="Wingdings" w:hint="default"/>
      </w:rPr>
    </w:lvl>
    <w:lvl w:ilvl="3" w:tplc="B20CEF1A">
      <w:start w:val="1"/>
      <w:numFmt w:val="bullet"/>
      <w:lvlText w:val=""/>
      <w:lvlJc w:val="left"/>
      <w:pPr>
        <w:ind w:left="2880" w:hanging="360"/>
      </w:pPr>
      <w:rPr>
        <w:rFonts w:ascii="Symbol" w:hAnsi="Symbol" w:hint="default"/>
      </w:rPr>
    </w:lvl>
    <w:lvl w:ilvl="4" w:tplc="3796ED28">
      <w:start w:val="1"/>
      <w:numFmt w:val="bullet"/>
      <w:lvlText w:val="o"/>
      <w:lvlJc w:val="left"/>
      <w:pPr>
        <w:ind w:left="3600" w:hanging="360"/>
      </w:pPr>
      <w:rPr>
        <w:rFonts w:ascii="Courier New" w:hAnsi="Courier New" w:hint="default"/>
      </w:rPr>
    </w:lvl>
    <w:lvl w:ilvl="5" w:tplc="C526F54C">
      <w:start w:val="1"/>
      <w:numFmt w:val="bullet"/>
      <w:lvlText w:val=""/>
      <w:lvlJc w:val="left"/>
      <w:pPr>
        <w:ind w:left="4320" w:hanging="360"/>
      </w:pPr>
      <w:rPr>
        <w:rFonts w:ascii="Wingdings" w:hAnsi="Wingdings" w:hint="default"/>
      </w:rPr>
    </w:lvl>
    <w:lvl w:ilvl="6" w:tplc="0720CFF8">
      <w:start w:val="1"/>
      <w:numFmt w:val="bullet"/>
      <w:lvlText w:val=""/>
      <w:lvlJc w:val="left"/>
      <w:pPr>
        <w:ind w:left="5040" w:hanging="360"/>
      </w:pPr>
      <w:rPr>
        <w:rFonts w:ascii="Symbol" w:hAnsi="Symbol" w:hint="default"/>
      </w:rPr>
    </w:lvl>
    <w:lvl w:ilvl="7" w:tplc="E6B68460">
      <w:start w:val="1"/>
      <w:numFmt w:val="bullet"/>
      <w:lvlText w:val="o"/>
      <w:lvlJc w:val="left"/>
      <w:pPr>
        <w:ind w:left="5760" w:hanging="360"/>
      </w:pPr>
      <w:rPr>
        <w:rFonts w:ascii="Courier New" w:hAnsi="Courier New" w:hint="default"/>
      </w:rPr>
    </w:lvl>
    <w:lvl w:ilvl="8" w:tplc="E15AD3B2">
      <w:start w:val="1"/>
      <w:numFmt w:val="bullet"/>
      <w:lvlText w:val=""/>
      <w:lvlJc w:val="left"/>
      <w:pPr>
        <w:ind w:left="6480" w:hanging="360"/>
      </w:pPr>
      <w:rPr>
        <w:rFonts w:ascii="Wingdings" w:hAnsi="Wingdings" w:hint="default"/>
      </w:rPr>
    </w:lvl>
  </w:abstractNum>
  <w:abstractNum w:abstractNumId="2" w15:restartNumberingAfterBreak="0">
    <w:nsid w:val="26F71948"/>
    <w:multiLevelType w:val="hybridMultilevel"/>
    <w:tmpl w:val="9D58C602"/>
    <w:lvl w:ilvl="0" w:tplc="08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56D11"/>
    <w:multiLevelType w:val="hybridMultilevel"/>
    <w:tmpl w:val="01EC0A5C"/>
    <w:lvl w:ilvl="0" w:tplc="C590CC98">
      <w:start w:val="1"/>
      <w:numFmt w:val="bullet"/>
      <w:lvlText w:val=""/>
      <w:lvlJc w:val="left"/>
      <w:pPr>
        <w:ind w:left="720" w:hanging="360"/>
      </w:pPr>
      <w:rPr>
        <w:rFonts w:ascii="Symbol" w:hAnsi="Symbol" w:hint="default"/>
      </w:rPr>
    </w:lvl>
    <w:lvl w:ilvl="1" w:tplc="76EE29A4">
      <w:start w:val="1"/>
      <w:numFmt w:val="bullet"/>
      <w:lvlText w:val="o"/>
      <w:lvlJc w:val="left"/>
      <w:pPr>
        <w:ind w:left="1440" w:hanging="360"/>
      </w:pPr>
      <w:rPr>
        <w:rFonts w:ascii="Courier New" w:hAnsi="Courier New" w:hint="default"/>
      </w:rPr>
    </w:lvl>
    <w:lvl w:ilvl="2" w:tplc="D17065B2">
      <w:start w:val="1"/>
      <w:numFmt w:val="bullet"/>
      <w:lvlText w:val=""/>
      <w:lvlJc w:val="left"/>
      <w:pPr>
        <w:ind w:left="2160" w:hanging="360"/>
      </w:pPr>
      <w:rPr>
        <w:rFonts w:ascii="Wingdings" w:hAnsi="Wingdings" w:hint="default"/>
      </w:rPr>
    </w:lvl>
    <w:lvl w:ilvl="3" w:tplc="D08AFF72">
      <w:start w:val="1"/>
      <w:numFmt w:val="bullet"/>
      <w:lvlText w:val=""/>
      <w:lvlJc w:val="left"/>
      <w:pPr>
        <w:ind w:left="2880" w:hanging="360"/>
      </w:pPr>
      <w:rPr>
        <w:rFonts w:ascii="Symbol" w:hAnsi="Symbol" w:hint="default"/>
      </w:rPr>
    </w:lvl>
    <w:lvl w:ilvl="4" w:tplc="686202EC">
      <w:start w:val="1"/>
      <w:numFmt w:val="bullet"/>
      <w:lvlText w:val="o"/>
      <w:lvlJc w:val="left"/>
      <w:pPr>
        <w:ind w:left="3600" w:hanging="360"/>
      </w:pPr>
      <w:rPr>
        <w:rFonts w:ascii="Courier New" w:hAnsi="Courier New" w:hint="default"/>
      </w:rPr>
    </w:lvl>
    <w:lvl w:ilvl="5" w:tplc="628AA3D6">
      <w:start w:val="1"/>
      <w:numFmt w:val="bullet"/>
      <w:lvlText w:val=""/>
      <w:lvlJc w:val="left"/>
      <w:pPr>
        <w:ind w:left="4320" w:hanging="360"/>
      </w:pPr>
      <w:rPr>
        <w:rFonts w:ascii="Wingdings" w:hAnsi="Wingdings" w:hint="default"/>
      </w:rPr>
    </w:lvl>
    <w:lvl w:ilvl="6" w:tplc="CBE46980">
      <w:start w:val="1"/>
      <w:numFmt w:val="bullet"/>
      <w:lvlText w:val=""/>
      <w:lvlJc w:val="left"/>
      <w:pPr>
        <w:ind w:left="5040" w:hanging="360"/>
      </w:pPr>
      <w:rPr>
        <w:rFonts w:ascii="Symbol" w:hAnsi="Symbol" w:hint="default"/>
      </w:rPr>
    </w:lvl>
    <w:lvl w:ilvl="7" w:tplc="F36AB890">
      <w:start w:val="1"/>
      <w:numFmt w:val="bullet"/>
      <w:lvlText w:val="o"/>
      <w:lvlJc w:val="left"/>
      <w:pPr>
        <w:ind w:left="5760" w:hanging="360"/>
      </w:pPr>
      <w:rPr>
        <w:rFonts w:ascii="Courier New" w:hAnsi="Courier New" w:hint="default"/>
      </w:rPr>
    </w:lvl>
    <w:lvl w:ilvl="8" w:tplc="140C598E">
      <w:start w:val="1"/>
      <w:numFmt w:val="bullet"/>
      <w:lvlText w:val=""/>
      <w:lvlJc w:val="left"/>
      <w:pPr>
        <w:ind w:left="6480" w:hanging="360"/>
      </w:pPr>
      <w:rPr>
        <w:rFonts w:ascii="Wingdings" w:hAnsi="Wingdings" w:hint="default"/>
      </w:rPr>
    </w:lvl>
  </w:abstractNum>
  <w:abstractNum w:abstractNumId="4" w15:restartNumberingAfterBreak="0">
    <w:nsid w:val="2B80024E"/>
    <w:multiLevelType w:val="hybridMultilevel"/>
    <w:tmpl w:val="18AE3BDE"/>
    <w:lvl w:ilvl="0" w:tplc="F5E0224C">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35C33618"/>
    <w:multiLevelType w:val="hybridMultilevel"/>
    <w:tmpl w:val="EF78809A"/>
    <w:lvl w:ilvl="0" w:tplc="C79C60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8217A2"/>
    <w:multiLevelType w:val="hybridMultilevel"/>
    <w:tmpl w:val="B6B6F056"/>
    <w:lvl w:ilvl="0" w:tplc="CB12F80C">
      <w:start w:val="1"/>
      <w:numFmt w:val="bullet"/>
      <w:lvlText w:val=""/>
      <w:lvlJc w:val="left"/>
      <w:pPr>
        <w:ind w:left="720" w:hanging="360"/>
      </w:pPr>
      <w:rPr>
        <w:rFonts w:ascii="Symbol" w:hAnsi="Symbol" w:hint="default"/>
      </w:rPr>
    </w:lvl>
    <w:lvl w:ilvl="1" w:tplc="7C74EE3C">
      <w:start w:val="1"/>
      <w:numFmt w:val="bullet"/>
      <w:lvlText w:val="o"/>
      <w:lvlJc w:val="left"/>
      <w:pPr>
        <w:ind w:left="1440" w:hanging="360"/>
      </w:pPr>
      <w:rPr>
        <w:rFonts w:ascii="Courier New" w:hAnsi="Courier New" w:hint="default"/>
      </w:rPr>
    </w:lvl>
    <w:lvl w:ilvl="2" w:tplc="3CC819FA">
      <w:start w:val="1"/>
      <w:numFmt w:val="bullet"/>
      <w:lvlText w:val=""/>
      <w:lvlJc w:val="left"/>
      <w:pPr>
        <w:ind w:left="2160" w:hanging="360"/>
      </w:pPr>
      <w:rPr>
        <w:rFonts w:ascii="Wingdings" w:hAnsi="Wingdings" w:hint="default"/>
      </w:rPr>
    </w:lvl>
    <w:lvl w:ilvl="3" w:tplc="162CD6D8">
      <w:start w:val="1"/>
      <w:numFmt w:val="bullet"/>
      <w:lvlText w:val=""/>
      <w:lvlJc w:val="left"/>
      <w:pPr>
        <w:ind w:left="2880" w:hanging="360"/>
      </w:pPr>
      <w:rPr>
        <w:rFonts w:ascii="Symbol" w:hAnsi="Symbol" w:hint="default"/>
      </w:rPr>
    </w:lvl>
    <w:lvl w:ilvl="4" w:tplc="BB1462FE">
      <w:start w:val="1"/>
      <w:numFmt w:val="bullet"/>
      <w:lvlText w:val="o"/>
      <w:lvlJc w:val="left"/>
      <w:pPr>
        <w:ind w:left="3600" w:hanging="360"/>
      </w:pPr>
      <w:rPr>
        <w:rFonts w:ascii="Courier New" w:hAnsi="Courier New" w:hint="default"/>
      </w:rPr>
    </w:lvl>
    <w:lvl w:ilvl="5" w:tplc="021C3768">
      <w:start w:val="1"/>
      <w:numFmt w:val="bullet"/>
      <w:lvlText w:val=""/>
      <w:lvlJc w:val="left"/>
      <w:pPr>
        <w:ind w:left="4320" w:hanging="360"/>
      </w:pPr>
      <w:rPr>
        <w:rFonts w:ascii="Wingdings" w:hAnsi="Wingdings" w:hint="default"/>
      </w:rPr>
    </w:lvl>
    <w:lvl w:ilvl="6" w:tplc="0D0C05A8">
      <w:start w:val="1"/>
      <w:numFmt w:val="bullet"/>
      <w:lvlText w:val=""/>
      <w:lvlJc w:val="left"/>
      <w:pPr>
        <w:ind w:left="5040" w:hanging="360"/>
      </w:pPr>
      <w:rPr>
        <w:rFonts w:ascii="Symbol" w:hAnsi="Symbol" w:hint="default"/>
      </w:rPr>
    </w:lvl>
    <w:lvl w:ilvl="7" w:tplc="43765336">
      <w:start w:val="1"/>
      <w:numFmt w:val="bullet"/>
      <w:lvlText w:val="o"/>
      <w:lvlJc w:val="left"/>
      <w:pPr>
        <w:ind w:left="5760" w:hanging="360"/>
      </w:pPr>
      <w:rPr>
        <w:rFonts w:ascii="Courier New" w:hAnsi="Courier New" w:hint="default"/>
      </w:rPr>
    </w:lvl>
    <w:lvl w:ilvl="8" w:tplc="B7D04996">
      <w:start w:val="1"/>
      <w:numFmt w:val="bullet"/>
      <w:lvlText w:val=""/>
      <w:lvlJc w:val="left"/>
      <w:pPr>
        <w:ind w:left="6480" w:hanging="360"/>
      </w:pPr>
      <w:rPr>
        <w:rFonts w:ascii="Wingdings" w:hAnsi="Wingdings" w:hint="default"/>
      </w:rPr>
    </w:lvl>
  </w:abstractNum>
  <w:abstractNum w:abstractNumId="7" w15:restartNumberingAfterBreak="0">
    <w:nsid w:val="3E285604"/>
    <w:multiLevelType w:val="multilevel"/>
    <w:tmpl w:val="6248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F7875"/>
    <w:multiLevelType w:val="hybridMultilevel"/>
    <w:tmpl w:val="C6B6CFBA"/>
    <w:lvl w:ilvl="0" w:tplc="D1E25AE2">
      <w:start w:val="1"/>
      <w:numFmt w:val="bullet"/>
      <w:lvlText w:val=""/>
      <w:lvlJc w:val="left"/>
      <w:pPr>
        <w:ind w:left="720" w:hanging="360"/>
      </w:pPr>
      <w:rPr>
        <w:rFonts w:ascii="Symbol" w:hAnsi="Symbol" w:hint="default"/>
      </w:rPr>
    </w:lvl>
    <w:lvl w:ilvl="1" w:tplc="17E28826">
      <w:start w:val="1"/>
      <w:numFmt w:val="bullet"/>
      <w:lvlText w:val="o"/>
      <w:lvlJc w:val="left"/>
      <w:pPr>
        <w:ind w:left="1440" w:hanging="360"/>
      </w:pPr>
      <w:rPr>
        <w:rFonts w:ascii="Courier New" w:hAnsi="Courier New" w:hint="default"/>
      </w:rPr>
    </w:lvl>
    <w:lvl w:ilvl="2" w:tplc="816EFA20">
      <w:start w:val="1"/>
      <w:numFmt w:val="bullet"/>
      <w:lvlText w:val=""/>
      <w:lvlJc w:val="left"/>
      <w:pPr>
        <w:ind w:left="2160" w:hanging="360"/>
      </w:pPr>
      <w:rPr>
        <w:rFonts w:ascii="Wingdings" w:hAnsi="Wingdings" w:hint="default"/>
      </w:rPr>
    </w:lvl>
    <w:lvl w:ilvl="3" w:tplc="5998B6F0">
      <w:start w:val="1"/>
      <w:numFmt w:val="bullet"/>
      <w:lvlText w:val=""/>
      <w:lvlJc w:val="left"/>
      <w:pPr>
        <w:ind w:left="2880" w:hanging="360"/>
      </w:pPr>
      <w:rPr>
        <w:rFonts w:ascii="Symbol" w:hAnsi="Symbol" w:hint="default"/>
      </w:rPr>
    </w:lvl>
    <w:lvl w:ilvl="4" w:tplc="8840670C">
      <w:start w:val="1"/>
      <w:numFmt w:val="bullet"/>
      <w:lvlText w:val="o"/>
      <w:lvlJc w:val="left"/>
      <w:pPr>
        <w:ind w:left="3600" w:hanging="360"/>
      </w:pPr>
      <w:rPr>
        <w:rFonts w:ascii="Courier New" w:hAnsi="Courier New" w:hint="default"/>
      </w:rPr>
    </w:lvl>
    <w:lvl w:ilvl="5" w:tplc="A1825F1A">
      <w:start w:val="1"/>
      <w:numFmt w:val="bullet"/>
      <w:lvlText w:val=""/>
      <w:lvlJc w:val="left"/>
      <w:pPr>
        <w:ind w:left="4320" w:hanging="360"/>
      </w:pPr>
      <w:rPr>
        <w:rFonts w:ascii="Wingdings" w:hAnsi="Wingdings" w:hint="default"/>
      </w:rPr>
    </w:lvl>
    <w:lvl w:ilvl="6" w:tplc="DCAA27FE">
      <w:start w:val="1"/>
      <w:numFmt w:val="bullet"/>
      <w:lvlText w:val=""/>
      <w:lvlJc w:val="left"/>
      <w:pPr>
        <w:ind w:left="5040" w:hanging="360"/>
      </w:pPr>
      <w:rPr>
        <w:rFonts w:ascii="Symbol" w:hAnsi="Symbol" w:hint="default"/>
      </w:rPr>
    </w:lvl>
    <w:lvl w:ilvl="7" w:tplc="A6D247CA">
      <w:start w:val="1"/>
      <w:numFmt w:val="bullet"/>
      <w:lvlText w:val="o"/>
      <w:lvlJc w:val="left"/>
      <w:pPr>
        <w:ind w:left="5760" w:hanging="360"/>
      </w:pPr>
      <w:rPr>
        <w:rFonts w:ascii="Courier New" w:hAnsi="Courier New" w:hint="default"/>
      </w:rPr>
    </w:lvl>
    <w:lvl w:ilvl="8" w:tplc="770695D0">
      <w:start w:val="1"/>
      <w:numFmt w:val="bullet"/>
      <w:lvlText w:val=""/>
      <w:lvlJc w:val="left"/>
      <w:pPr>
        <w:ind w:left="6480" w:hanging="360"/>
      </w:pPr>
      <w:rPr>
        <w:rFonts w:ascii="Wingdings" w:hAnsi="Wingdings" w:hint="default"/>
      </w:rPr>
    </w:lvl>
  </w:abstractNum>
  <w:abstractNum w:abstractNumId="9" w15:restartNumberingAfterBreak="0">
    <w:nsid w:val="46043C0B"/>
    <w:multiLevelType w:val="hybridMultilevel"/>
    <w:tmpl w:val="4AB8F4B6"/>
    <w:lvl w:ilvl="0" w:tplc="6BAC1A50">
      <w:start w:val="1"/>
      <w:numFmt w:val="bullet"/>
      <w:lvlText w:val=""/>
      <w:lvlJc w:val="left"/>
      <w:pPr>
        <w:ind w:left="720" w:hanging="360"/>
      </w:pPr>
      <w:rPr>
        <w:rFonts w:ascii="Symbol" w:hAnsi="Symbol" w:hint="default"/>
      </w:rPr>
    </w:lvl>
    <w:lvl w:ilvl="1" w:tplc="EB468714">
      <w:start w:val="1"/>
      <w:numFmt w:val="bullet"/>
      <w:lvlText w:val="o"/>
      <w:lvlJc w:val="left"/>
      <w:pPr>
        <w:ind w:left="1440" w:hanging="360"/>
      </w:pPr>
      <w:rPr>
        <w:rFonts w:ascii="Courier New" w:hAnsi="Courier New" w:hint="default"/>
      </w:rPr>
    </w:lvl>
    <w:lvl w:ilvl="2" w:tplc="8FB209F8">
      <w:start w:val="1"/>
      <w:numFmt w:val="bullet"/>
      <w:lvlText w:val=""/>
      <w:lvlJc w:val="left"/>
      <w:pPr>
        <w:ind w:left="2160" w:hanging="360"/>
      </w:pPr>
      <w:rPr>
        <w:rFonts w:ascii="Wingdings" w:hAnsi="Wingdings" w:hint="default"/>
      </w:rPr>
    </w:lvl>
    <w:lvl w:ilvl="3" w:tplc="C6565EEC">
      <w:start w:val="1"/>
      <w:numFmt w:val="bullet"/>
      <w:lvlText w:val=""/>
      <w:lvlJc w:val="left"/>
      <w:pPr>
        <w:ind w:left="2880" w:hanging="360"/>
      </w:pPr>
      <w:rPr>
        <w:rFonts w:ascii="Symbol" w:hAnsi="Symbol" w:hint="default"/>
      </w:rPr>
    </w:lvl>
    <w:lvl w:ilvl="4" w:tplc="DDEE9E0A">
      <w:start w:val="1"/>
      <w:numFmt w:val="bullet"/>
      <w:lvlText w:val="o"/>
      <w:lvlJc w:val="left"/>
      <w:pPr>
        <w:ind w:left="3600" w:hanging="360"/>
      </w:pPr>
      <w:rPr>
        <w:rFonts w:ascii="Courier New" w:hAnsi="Courier New" w:hint="default"/>
      </w:rPr>
    </w:lvl>
    <w:lvl w:ilvl="5" w:tplc="7384F6D6">
      <w:start w:val="1"/>
      <w:numFmt w:val="bullet"/>
      <w:lvlText w:val=""/>
      <w:lvlJc w:val="left"/>
      <w:pPr>
        <w:ind w:left="4320" w:hanging="360"/>
      </w:pPr>
      <w:rPr>
        <w:rFonts w:ascii="Wingdings" w:hAnsi="Wingdings" w:hint="default"/>
      </w:rPr>
    </w:lvl>
    <w:lvl w:ilvl="6" w:tplc="02A48BFA">
      <w:start w:val="1"/>
      <w:numFmt w:val="bullet"/>
      <w:lvlText w:val=""/>
      <w:lvlJc w:val="left"/>
      <w:pPr>
        <w:ind w:left="5040" w:hanging="360"/>
      </w:pPr>
      <w:rPr>
        <w:rFonts w:ascii="Symbol" w:hAnsi="Symbol" w:hint="default"/>
      </w:rPr>
    </w:lvl>
    <w:lvl w:ilvl="7" w:tplc="699CDFAE">
      <w:start w:val="1"/>
      <w:numFmt w:val="bullet"/>
      <w:lvlText w:val="o"/>
      <w:lvlJc w:val="left"/>
      <w:pPr>
        <w:ind w:left="5760" w:hanging="360"/>
      </w:pPr>
      <w:rPr>
        <w:rFonts w:ascii="Courier New" w:hAnsi="Courier New" w:hint="default"/>
      </w:rPr>
    </w:lvl>
    <w:lvl w:ilvl="8" w:tplc="AD6A6E92">
      <w:start w:val="1"/>
      <w:numFmt w:val="bullet"/>
      <w:lvlText w:val=""/>
      <w:lvlJc w:val="left"/>
      <w:pPr>
        <w:ind w:left="6480" w:hanging="360"/>
      </w:pPr>
      <w:rPr>
        <w:rFonts w:ascii="Wingdings" w:hAnsi="Wingdings" w:hint="default"/>
      </w:rPr>
    </w:lvl>
  </w:abstractNum>
  <w:abstractNum w:abstractNumId="10" w15:restartNumberingAfterBreak="0">
    <w:nsid w:val="4F83217F"/>
    <w:multiLevelType w:val="hybridMultilevel"/>
    <w:tmpl w:val="76807D70"/>
    <w:lvl w:ilvl="0" w:tplc="D8748B92">
      <w:start w:val="1"/>
      <w:numFmt w:val="bullet"/>
      <w:lvlText w:val=""/>
      <w:lvlJc w:val="left"/>
      <w:pPr>
        <w:ind w:left="720" w:hanging="360"/>
      </w:pPr>
      <w:rPr>
        <w:rFonts w:ascii="Symbol" w:hAnsi="Symbol" w:hint="default"/>
      </w:rPr>
    </w:lvl>
    <w:lvl w:ilvl="1" w:tplc="DA08FCB8">
      <w:start w:val="1"/>
      <w:numFmt w:val="bullet"/>
      <w:lvlText w:val="o"/>
      <w:lvlJc w:val="left"/>
      <w:pPr>
        <w:ind w:left="1440" w:hanging="360"/>
      </w:pPr>
      <w:rPr>
        <w:rFonts w:ascii="Courier New" w:hAnsi="Courier New" w:hint="default"/>
      </w:rPr>
    </w:lvl>
    <w:lvl w:ilvl="2" w:tplc="DC60F1BE">
      <w:start w:val="1"/>
      <w:numFmt w:val="bullet"/>
      <w:lvlText w:val=""/>
      <w:lvlJc w:val="left"/>
      <w:pPr>
        <w:ind w:left="2160" w:hanging="360"/>
      </w:pPr>
      <w:rPr>
        <w:rFonts w:ascii="Wingdings" w:hAnsi="Wingdings" w:hint="default"/>
      </w:rPr>
    </w:lvl>
    <w:lvl w:ilvl="3" w:tplc="8BB895DE">
      <w:start w:val="1"/>
      <w:numFmt w:val="bullet"/>
      <w:lvlText w:val=""/>
      <w:lvlJc w:val="left"/>
      <w:pPr>
        <w:ind w:left="2880" w:hanging="360"/>
      </w:pPr>
      <w:rPr>
        <w:rFonts w:ascii="Symbol" w:hAnsi="Symbol" w:hint="default"/>
      </w:rPr>
    </w:lvl>
    <w:lvl w:ilvl="4" w:tplc="08AE5E32">
      <w:start w:val="1"/>
      <w:numFmt w:val="bullet"/>
      <w:lvlText w:val="o"/>
      <w:lvlJc w:val="left"/>
      <w:pPr>
        <w:ind w:left="3600" w:hanging="360"/>
      </w:pPr>
      <w:rPr>
        <w:rFonts w:ascii="Courier New" w:hAnsi="Courier New" w:hint="default"/>
      </w:rPr>
    </w:lvl>
    <w:lvl w:ilvl="5" w:tplc="34702ED6">
      <w:start w:val="1"/>
      <w:numFmt w:val="bullet"/>
      <w:lvlText w:val=""/>
      <w:lvlJc w:val="left"/>
      <w:pPr>
        <w:ind w:left="4320" w:hanging="360"/>
      </w:pPr>
      <w:rPr>
        <w:rFonts w:ascii="Wingdings" w:hAnsi="Wingdings" w:hint="default"/>
      </w:rPr>
    </w:lvl>
    <w:lvl w:ilvl="6" w:tplc="17DEE43E">
      <w:start w:val="1"/>
      <w:numFmt w:val="bullet"/>
      <w:lvlText w:val=""/>
      <w:lvlJc w:val="left"/>
      <w:pPr>
        <w:ind w:left="5040" w:hanging="360"/>
      </w:pPr>
      <w:rPr>
        <w:rFonts w:ascii="Symbol" w:hAnsi="Symbol" w:hint="default"/>
      </w:rPr>
    </w:lvl>
    <w:lvl w:ilvl="7" w:tplc="D102B088">
      <w:start w:val="1"/>
      <w:numFmt w:val="bullet"/>
      <w:lvlText w:val="o"/>
      <w:lvlJc w:val="left"/>
      <w:pPr>
        <w:ind w:left="5760" w:hanging="360"/>
      </w:pPr>
      <w:rPr>
        <w:rFonts w:ascii="Courier New" w:hAnsi="Courier New" w:hint="default"/>
      </w:rPr>
    </w:lvl>
    <w:lvl w:ilvl="8" w:tplc="D136C1DA">
      <w:start w:val="1"/>
      <w:numFmt w:val="bullet"/>
      <w:lvlText w:val=""/>
      <w:lvlJc w:val="left"/>
      <w:pPr>
        <w:ind w:left="6480" w:hanging="360"/>
      </w:pPr>
      <w:rPr>
        <w:rFonts w:ascii="Wingdings" w:hAnsi="Wingdings" w:hint="default"/>
      </w:rPr>
    </w:lvl>
  </w:abstractNum>
  <w:abstractNum w:abstractNumId="11" w15:restartNumberingAfterBreak="0">
    <w:nsid w:val="583D6AA2"/>
    <w:multiLevelType w:val="hybridMultilevel"/>
    <w:tmpl w:val="52DE8682"/>
    <w:lvl w:ilvl="0" w:tplc="A5AA1054">
      <w:start w:val="1"/>
      <w:numFmt w:val="bullet"/>
      <w:lvlText w:val=""/>
      <w:lvlJc w:val="left"/>
      <w:pPr>
        <w:ind w:left="720" w:hanging="360"/>
      </w:pPr>
      <w:rPr>
        <w:rFonts w:ascii="Symbol" w:hAnsi="Symbol" w:hint="default"/>
      </w:rPr>
    </w:lvl>
    <w:lvl w:ilvl="1" w:tplc="AD729FE0">
      <w:start w:val="1"/>
      <w:numFmt w:val="bullet"/>
      <w:lvlText w:val="o"/>
      <w:lvlJc w:val="left"/>
      <w:pPr>
        <w:ind w:left="1440" w:hanging="360"/>
      </w:pPr>
      <w:rPr>
        <w:rFonts w:ascii="Courier New" w:hAnsi="Courier New" w:hint="default"/>
      </w:rPr>
    </w:lvl>
    <w:lvl w:ilvl="2" w:tplc="DA8EFA20">
      <w:start w:val="1"/>
      <w:numFmt w:val="bullet"/>
      <w:lvlText w:val=""/>
      <w:lvlJc w:val="left"/>
      <w:pPr>
        <w:ind w:left="2160" w:hanging="360"/>
      </w:pPr>
      <w:rPr>
        <w:rFonts w:ascii="Wingdings" w:hAnsi="Wingdings" w:hint="default"/>
      </w:rPr>
    </w:lvl>
    <w:lvl w:ilvl="3" w:tplc="32926CF0">
      <w:start w:val="1"/>
      <w:numFmt w:val="bullet"/>
      <w:lvlText w:val=""/>
      <w:lvlJc w:val="left"/>
      <w:pPr>
        <w:ind w:left="2880" w:hanging="360"/>
      </w:pPr>
      <w:rPr>
        <w:rFonts w:ascii="Symbol" w:hAnsi="Symbol" w:hint="default"/>
      </w:rPr>
    </w:lvl>
    <w:lvl w:ilvl="4" w:tplc="9314D55C">
      <w:start w:val="1"/>
      <w:numFmt w:val="bullet"/>
      <w:lvlText w:val="o"/>
      <w:lvlJc w:val="left"/>
      <w:pPr>
        <w:ind w:left="3600" w:hanging="360"/>
      </w:pPr>
      <w:rPr>
        <w:rFonts w:ascii="Courier New" w:hAnsi="Courier New" w:hint="default"/>
      </w:rPr>
    </w:lvl>
    <w:lvl w:ilvl="5" w:tplc="DBC82D52">
      <w:start w:val="1"/>
      <w:numFmt w:val="bullet"/>
      <w:lvlText w:val=""/>
      <w:lvlJc w:val="left"/>
      <w:pPr>
        <w:ind w:left="4320" w:hanging="360"/>
      </w:pPr>
      <w:rPr>
        <w:rFonts w:ascii="Wingdings" w:hAnsi="Wingdings" w:hint="default"/>
      </w:rPr>
    </w:lvl>
    <w:lvl w:ilvl="6" w:tplc="FB6A9DC8">
      <w:start w:val="1"/>
      <w:numFmt w:val="bullet"/>
      <w:lvlText w:val=""/>
      <w:lvlJc w:val="left"/>
      <w:pPr>
        <w:ind w:left="5040" w:hanging="360"/>
      </w:pPr>
      <w:rPr>
        <w:rFonts w:ascii="Symbol" w:hAnsi="Symbol" w:hint="default"/>
      </w:rPr>
    </w:lvl>
    <w:lvl w:ilvl="7" w:tplc="AAE802F2">
      <w:start w:val="1"/>
      <w:numFmt w:val="bullet"/>
      <w:lvlText w:val="o"/>
      <w:lvlJc w:val="left"/>
      <w:pPr>
        <w:ind w:left="5760" w:hanging="360"/>
      </w:pPr>
      <w:rPr>
        <w:rFonts w:ascii="Courier New" w:hAnsi="Courier New" w:hint="default"/>
      </w:rPr>
    </w:lvl>
    <w:lvl w:ilvl="8" w:tplc="3A32E5A4">
      <w:start w:val="1"/>
      <w:numFmt w:val="bullet"/>
      <w:lvlText w:val=""/>
      <w:lvlJc w:val="left"/>
      <w:pPr>
        <w:ind w:left="6480" w:hanging="360"/>
      </w:pPr>
      <w:rPr>
        <w:rFonts w:ascii="Wingdings" w:hAnsi="Wingdings" w:hint="default"/>
      </w:rPr>
    </w:lvl>
  </w:abstractNum>
  <w:abstractNum w:abstractNumId="12" w15:restartNumberingAfterBreak="0">
    <w:nsid w:val="67590489"/>
    <w:multiLevelType w:val="hybridMultilevel"/>
    <w:tmpl w:val="36A83350"/>
    <w:lvl w:ilvl="0" w:tplc="0B840D8A">
      <w:start w:val="1"/>
      <w:numFmt w:val="bullet"/>
      <w:lvlText w:val=""/>
      <w:lvlJc w:val="left"/>
      <w:pPr>
        <w:ind w:left="720" w:hanging="360"/>
      </w:pPr>
      <w:rPr>
        <w:rFonts w:ascii="Symbol" w:hAnsi="Symbol" w:hint="default"/>
      </w:rPr>
    </w:lvl>
    <w:lvl w:ilvl="1" w:tplc="C98ED09A">
      <w:start w:val="1"/>
      <w:numFmt w:val="bullet"/>
      <w:lvlText w:val="o"/>
      <w:lvlJc w:val="left"/>
      <w:pPr>
        <w:ind w:left="1440" w:hanging="360"/>
      </w:pPr>
      <w:rPr>
        <w:rFonts w:ascii="Courier New" w:hAnsi="Courier New" w:hint="default"/>
      </w:rPr>
    </w:lvl>
    <w:lvl w:ilvl="2" w:tplc="33521A52">
      <w:start w:val="1"/>
      <w:numFmt w:val="bullet"/>
      <w:lvlText w:val=""/>
      <w:lvlJc w:val="left"/>
      <w:pPr>
        <w:ind w:left="2160" w:hanging="360"/>
      </w:pPr>
      <w:rPr>
        <w:rFonts w:ascii="Wingdings" w:hAnsi="Wingdings" w:hint="default"/>
      </w:rPr>
    </w:lvl>
    <w:lvl w:ilvl="3" w:tplc="334654BE">
      <w:start w:val="1"/>
      <w:numFmt w:val="bullet"/>
      <w:lvlText w:val=""/>
      <w:lvlJc w:val="left"/>
      <w:pPr>
        <w:ind w:left="2880" w:hanging="360"/>
      </w:pPr>
      <w:rPr>
        <w:rFonts w:ascii="Symbol" w:hAnsi="Symbol" w:hint="default"/>
      </w:rPr>
    </w:lvl>
    <w:lvl w:ilvl="4" w:tplc="5CD0F102">
      <w:start w:val="1"/>
      <w:numFmt w:val="bullet"/>
      <w:lvlText w:val="o"/>
      <w:lvlJc w:val="left"/>
      <w:pPr>
        <w:ind w:left="3600" w:hanging="360"/>
      </w:pPr>
      <w:rPr>
        <w:rFonts w:ascii="Courier New" w:hAnsi="Courier New" w:hint="default"/>
      </w:rPr>
    </w:lvl>
    <w:lvl w:ilvl="5" w:tplc="5EFA070E">
      <w:start w:val="1"/>
      <w:numFmt w:val="bullet"/>
      <w:lvlText w:val=""/>
      <w:lvlJc w:val="left"/>
      <w:pPr>
        <w:ind w:left="4320" w:hanging="360"/>
      </w:pPr>
      <w:rPr>
        <w:rFonts w:ascii="Wingdings" w:hAnsi="Wingdings" w:hint="default"/>
      </w:rPr>
    </w:lvl>
    <w:lvl w:ilvl="6" w:tplc="EDDCC208">
      <w:start w:val="1"/>
      <w:numFmt w:val="bullet"/>
      <w:lvlText w:val=""/>
      <w:lvlJc w:val="left"/>
      <w:pPr>
        <w:ind w:left="5040" w:hanging="360"/>
      </w:pPr>
      <w:rPr>
        <w:rFonts w:ascii="Symbol" w:hAnsi="Symbol" w:hint="default"/>
      </w:rPr>
    </w:lvl>
    <w:lvl w:ilvl="7" w:tplc="4F84076E">
      <w:start w:val="1"/>
      <w:numFmt w:val="bullet"/>
      <w:lvlText w:val="o"/>
      <w:lvlJc w:val="left"/>
      <w:pPr>
        <w:ind w:left="5760" w:hanging="360"/>
      </w:pPr>
      <w:rPr>
        <w:rFonts w:ascii="Courier New" w:hAnsi="Courier New" w:hint="default"/>
      </w:rPr>
    </w:lvl>
    <w:lvl w:ilvl="8" w:tplc="68DAEE38">
      <w:start w:val="1"/>
      <w:numFmt w:val="bullet"/>
      <w:lvlText w:val=""/>
      <w:lvlJc w:val="left"/>
      <w:pPr>
        <w:ind w:left="6480" w:hanging="360"/>
      </w:pPr>
      <w:rPr>
        <w:rFonts w:ascii="Wingdings" w:hAnsi="Wingdings" w:hint="default"/>
      </w:rPr>
    </w:lvl>
  </w:abstractNum>
  <w:abstractNum w:abstractNumId="13" w15:restartNumberingAfterBreak="0">
    <w:nsid w:val="79480D28"/>
    <w:multiLevelType w:val="hybridMultilevel"/>
    <w:tmpl w:val="BDAAA7E6"/>
    <w:lvl w:ilvl="0" w:tplc="AE128BB6">
      <w:start w:val="1"/>
      <w:numFmt w:val="bullet"/>
      <w:lvlText w:val=""/>
      <w:lvlJc w:val="left"/>
      <w:pPr>
        <w:ind w:left="720" w:hanging="360"/>
      </w:pPr>
      <w:rPr>
        <w:rFonts w:ascii="Symbol" w:hAnsi="Symbol" w:hint="default"/>
      </w:rPr>
    </w:lvl>
    <w:lvl w:ilvl="1" w:tplc="2970FCE8">
      <w:start w:val="1"/>
      <w:numFmt w:val="bullet"/>
      <w:lvlText w:val="o"/>
      <w:lvlJc w:val="left"/>
      <w:pPr>
        <w:ind w:left="1440" w:hanging="360"/>
      </w:pPr>
      <w:rPr>
        <w:rFonts w:ascii="Courier New" w:hAnsi="Courier New" w:hint="default"/>
      </w:rPr>
    </w:lvl>
    <w:lvl w:ilvl="2" w:tplc="FE026018">
      <w:start w:val="1"/>
      <w:numFmt w:val="bullet"/>
      <w:lvlText w:val=""/>
      <w:lvlJc w:val="left"/>
      <w:pPr>
        <w:ind w:left="2160" w:hanging="360"/>
      </w:pPr>
      <w:rPr>
        <w:rFonts w:ascii="Wingdings" w:hAnsi="Wingdings" w:hint="default"/>
      </w:rPr>
    </w:lvl>
    <w:lvl w:ilvl="3" w:tplc="FD101544">
      <w:start w:val="1"/>
      <w:numFmt w:val="bullet"/>
      <w:lvlText w:val=""/>
      <w:lvlJc w:val="left"/>
      <w:pPr>
        <w:ind w:left="2880" w:hanging="360"/>
      </w:pPr>
      <w:rPr>
        <w:rFonts w:ascii="Symbol" w:hAnsi="Symbol" w:hint="default"/>
      </w:rPr>
    </w:lvl>
    <w:lvl w:ilvl="4" w:tplc="43103AFA">
      <w:start w:val="1"/>
      <w:numFmt w:val="bullet"/>
      <w:lvlText w:val="o"/>
      <w:lvlJc w:val="left"/>
      <w:pPr>
        <w:ind w:left="3600" w:hanging="360"/>
      </w:pPr>
      <w:rPr>
        <w:rFonts w:ascii="Courier New" w:hAnsi="Courier New" w:hint="default"/>
      </w:rPr>
    </w:lvl>
    <w:lvl w:ilvl="5" w:tplc="D7428A32">
      <w:start w:val="1"/>
      <w:numFmt w:val="bullet"/>
      <w:lvlText w:val=""/>
      <w:lvlJc w:val="left"/>
      <w:pPr>
        <w:ind w:left="4320" w:hanging="360"/>
      </w:pPr>
      <w:rPr>
        <w:rFonts w:ascii="Wingdings" w:hAnsi="Wingdings" w:hint="default"/>
      </w:rPr>
    </w:lvl>
    <w:lvl w:ilvl="6" w:tplc="20E2E17C">
      <w:start w:val="1"/>
      <w:numFmt w:val="bullet"/>
      <w:lvlText w:val=""/>
      <w:lvlJc w:val="left"/>
      <w:pPr>
        <w:ind w:left="5040" w:hanging="360"/>
      </w:pPr>
      <w:rPr>
        <w:rFonts w:ascii="Symbol" w:hAnsi="Symbol" w:hint="default"/>
      </w:rPr>
    </w:lvl>
    <w:lvl w:ilvl="7" w:tplc="DD86DC88">
      <w:start w:val="1"/>
      <w:numFmt w:val="bullet"/>
      <w:lvlText w:val="o"/>
      <w:lvlJc w:val="left"/>
      <w:pPr>
        <w:ind w:left="5760" w:hanging="360"/>
      </w:pPr>
      <w:rPr>
        <w:rFonts w:ascii="Courier New" w:hAnsi="Courier New" w:hint="default"/>
      </w:rPr>
    </w:lvl>
    <w:lvl w:ilvl="8" w:tplc="FA64620C">
      <w:start w:val="1"/>
      <w:numFmt w:val="bullet"/>
      <w:lvlText w:val=""/>
      <w:lvlJc w:val="left"/>
      <w:pPr>
        <w:ind w:left="6480" w:hanging="360"/>
      </w:pPr>
      <w:rPr>
        <w:rFonts w:ascii="Wingdings" w:hAnsi="Wingdings" w:hint="default"/>
      </w:rPr>
    </w:lvl>
  </w:abstractNum>
  <w:abstractNum w:abstractNumId="14" w15:restartNumberingAfterBreak="0">
    <w:nsid w:val="79B3290F"/>
    <w:multiLevelType w:val="multilevel"/>
    <w:tmpl w:val="B96E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0"/>
  </w:num>
  <w:num w:numId="3">
    <w:abstractNumId w:val="8"/>
  </w:num>
  <w:num w:numId="4">
    <w:abstractNumId w:val="11"/>
  </w:num>
  <w:num w:numId="5">
    <w:abstractNumId w:val="9"/>
  </w:num>
  <w:num w:numId="6">
    <w:abstractNumId w:val="6"/>
  </w:num>
  <w:num w:numId="7">
    <w:abstractNumId w:val="3"/>
  </w:num>
  <w:num w:numId="8">
    <w:abstractNumId w:val="1"/>
  </w:num>
  <w:num w:numId="9">
    <w:abstractNumId w:val="13"/>
  </w:num>
  <w:num w:numId="10">
    <w:abstractNumId w:val="7"/>
  </w:num>
  <w:num w:numId="11">
    <w:abstractNumId w:val="14"/>
  </w:num>
  <w:num w:numId="12">
    <w:abstractNumId w:val="2"/>
  </w:num>
  <w:num w:numId="13">
    <w:abstractNumId w:val="0"/>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20"/>
  <w:hyphenationZone w:val="425"/>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45A"/>
    <w:rsid w:val="000016BF"/>
    <w:rsid w:val="00004179"/>
    <w:rsid w:val="00006917"/>
    <w:rsid w:val="00006D8D"/>
    <w:rsid w:val="00007659"/>
    <w:rsid w:val="000078C0"/>
    <w:rsid w:val="00012BF0"/>
    <w:rsid w:val="000130A2"/>
    <w:rsid w:val="00013137"/>
    <w:rsid w:val="0002381C"/>
    <w:rsid w:val="00024EE6"/>
    <w:rsid w:val="00027475"/>
    <w:rsid w:val="00027C0E"/>
    <w:rsid w:val="00032992"/>
    <w:rsid w:val="000405FB"/>
    <w:rsid w:val="000429EA"/>
    <w:rsid w:val="00045505"/>
    <w:rsid w:val="000540A2"/>
    <w:rsid w:val="00055008"/>
    <w:rsid w:val="000611E7"/>
    <w:rsid w:val="00061D66"/>
    <w:rsid w:val="00063929"/>
    <w:rsid w:val="000712C3"/>
    <w:rsid w:val="000738A7"/>
    <w:rsid w:val="00073997"/>
    <w:rsid w:val="000765B9"/>
    <w:rsid w:val="00077A85"/>
    <w:rsid w:val="00083EFD"/>
    <w:rsid w:val="000872A8"/>
    <w:rsid w:val="0008B50C"/>
    <w:rsid w:val="000925C2"/>
    <w:rsid w:val="0009396D"/>
    <w:rsid w:val="000960D9"/>
    <w:rsid w:val="00096F71"/>
    <w:rsid w:val="000A1D9C"/>
    <w:rsid w:val="000A1DDC"/>
    <w:rsid w:val="000A2011"/>
    <w:rsid w:val="000B024F"/>
    <w:rsid w:val="000B1FAF"/>
    <w:rsid w:val="000B3CED"/>
    <w:rsid w:val="000B6FDB"/>
    <w:rsid w:val="000C1C35"/>
    <w:rsid w:val="000C277C"/>
    <w:rsid w:val="000C2C4F"/>
    <w:rsid w:val="000C32EF"/>
    <w:rsid w:val="000C3F23"/>
    <w:rsid w:val="000C7112"/>
    <w:rsid w:val="000D187D"/>
    <w:rsid w:val="000D7728"/>
    <w:rsid w:val="000D79FE"/>
    <w:rsid w:val="000E4643"/>
    <w:rsid w:val="000E539F"/>
    <w:rsid w:val="000EA3A3"/>
    <w:rsid w:val="000F1AFD"/>
    <w:rsid w:val="000F1B05"/>
    <w:rsid w:val="000F21BC"/>
    <w:rsid w:val="000F224F"/>
    <w:rsid w:val="000F35D3"/>
    <w:rsid w:val="000F6099"/>
    <w:rsid w:val="000F725F"/>
    <w:rsid w:val="00100057"/>
    <w:rsid w:val="001069EC"/>
    <w:rsid w:val="00110D40"/>
    <w:rsid w:val="00111C46"/>
    <w:rsid w:val="00112E26"/>
    <w:rsid w:val="0011402A"/>
    <w:rsid w:val="00114092"/>
    <w:rsid w:val="00114F8D"/>
    <w:rsid w:val="0011909D"/>
    <w:rsid w:val="00121FE0"/>
    <w:rsid w:val="00122272"/>
    <w:rsid w:val="00132981"/>
    <w:rsid w:val="00133FC8"/>
    <w:rsid w:val="00135BA6"/>
    <w:rsid w:val="00141C7D"/>
    <w:rsid w:val="00145258"/>
    <w:rsid w:val="00146376"/>
    <w:rsid w:val="00150F00"/>
    <w:rsid w:val="001533AE"/>
    <w:rsid w:val="00153762"/>
    <w:rsid w:val="001545FF"/>
    <w:rsid w:val="0015520D"/>
    <w:rsid w:val="001559E3"/>
    <w:rsid w:val="00155FFA"/>
    <w:rsid w:val="001613FF"/>
    <w:rsid w:val="00162DFF"/>
    <w:rsid w:val="00163436"/>
    <w:rsid w:val="00163AE5"/>
    <w:rsid w:val="001656AC"/>
    <w:rsid w:val="00166F78"/>
    <w:rsid w:val="00167841"/>
    <w:rsid w:val="00170E2B"/>
    <w:rsid w:val="0017300C"/>
    <w:rsid w:val="00173871"/>
    <w:rsid w:val="0017F927"/>
    <w:rsid w:val="001806CD"/>
    <w:rsid w:val="00182E81"/>
    <w:rsid w:val="0018357F"/>
    <w:rsid w:val="00186C9D"/>
    <w:rsid w:val="00186ECC"/>
    <w:rsid w:val="001878A2"/>
    <w:rsid w:val="00190531"/>
    <w:rsid w:val="00194496"/>
    <w:rsid w:val="001968CB"/>
    <w:rsid w:val="001A765F"/>
    <w:rsid w:val="001A7B3E"/>
    <w:rsid w:val="001B0DFB"/>
    <w:rsid w:val="001B27F8"/>
    <w:rsid w:val="001B3615"/>
    <w:rsid w:val="001B39C1"/>
    <w:rsid w:val="001C38EF"/>
    <w:rsid w:val="001C638F"/>
    <w:rsid w:val="001C7EE9"/>
    <w:rsid w:val="001C7EFB"/>
    <w:rsid w:val="001D4731"/>
    <w:rsid w:val="001D4D31"/>
    <w:rsid w:val="001E0604"/>
    <w:rsid w:val="001E1B6B"/>
    <w:rsid w:val="001E1D2F"/>
    <w:rsid w:val="001E4191"/>
    <w:rsid w:val="001E5AB7"/>
    <w:rsid w:val="001E60E4"/>
    <w:rsid w:val="001E69DE"/>
    <w:rsid w:val="001E7D09"/>
    <w:rsid w:val="001F0CCD"/>
    <w:rsid w:val="001F3FAE"/>
    <w:rsid w:val="001F4168"/>
    <w:rsid w:val="001F564F"/>
    <w:rsid w:val="001F69FD"/>
    <w:rsid w:val="00200F83"/>
    <w:rsid w:val="00202AC6"/>
    <w:rsid w:val="0020337C"/>
    <w:rsid w:val="00204514"/>
    <w:rsid w:val="002048D1"/>
    <w:rsid w:val="00204932"/>
    <w:rsid w:val="00204EDB"/>
    <w:rsid w:val="00205D43"/>
    <w:rsid w:val="0020725F"/>
    <w:rsid w:val="00211593"/>
    <w:rsid w:val="00212C81"/>
    <w:rsid w:val="00213F7D"/>
    <w:rsid w:val="0021737E"/>
    <w:rsid w:val="002208A9"/>
    <w:rsid w:val="00226F78"/>
    <w:rsid w:val="002333CC"/>
    <w:rsid w:val="00234D3C"/>
    <w:rsid w:val="002409F6"/>
    <w:rsid w:val="00241B01"/>
    <w:rsid w:val="00242928"/>
    <w:rsid w:val="00245EC2"/>
    <w:rsid w:val="00251ED2"/>
    <w:rsid w:val="002533D5"/>
    <w:rsid w:val="002543A1"/>
    <w:rsid w:val="00257021"/>
    <w:rsid w:val="00260FCA"/>
    <w:rsid w:val="002616F5"/>
    <w:rsid w:val="00263F74"/>
    <w:rsid w:val="00264033"/>
    <w:rsid w:val="00270429"/>
    <w:rsid w:val="00270992"/>
    <w:rsid w:val="0027277E"/>
    <w:rsid w:val="00272DEE"/>
    <w:rsid w:val="00274802"/>
    <w:rsid w:val="00277B96"/>
    <w:rsid w:val="00281A86"/>
    <w:rsid w:val="00282BDB"/>
    <w:rsid w:val="002853BC"/>
    <w:rsid w:val="0028566D"/>
    <w:rsid w:val="00285839"/>
    <w:rsid w:val="00287406"/>
    <w:rsid w:val="00290160"/>
    <w:rsid w:val="00295C28"/>
    <w:rsid w:val="002960DB"/>
    <w:rsid w:val="00296515"/>
    <w:rsid w:val="002A1915"/>
    <w:rsid w:val="002A1A07"/>
    <w:rsid w:val="002A539A"/>
    <w:rsid w:val="002A5B41"/>
    <w:rsid w:val="002A72F8"/>
    <w:rsid w:val="002A7D13"/>
    <w:rsid w:val="002B0635"/>
    <w:rsid w:val="002B52E2"/>
    <w:rsid w:val="002B628B"/>
    <w:rsid w:val="002BFCA2"/>
    <w:rsid w:val="002C1AFD"/>
    <w:rsid w:val="002C36B7"/>
    <w:rsid w:val="002C51AB"/>
    <w:rsid w:val="002C67AE"/>
    <w:rsid w:val="002D33ED"/>
    <w:rsid w:val="002E05CA"/>
    <w:rsid w:val="002E2419"/>
    <w:rsid w:val="002E38B8"/>
    <w:rsid w:val="002E38CB"/>
    <w:rsid w:val="002E445A"/>
    <w:rsid w:val="002E4DA7"/>
    <w:rsid w:val="002E55DA"/>
    <w:rsid w:val="002E69C4"/>
    <w:rsid w:val="002F081D"/>
    <w:rsid w:val="002F129C"/>
    <w:rsid w:val="002F3C82"/>
    <w:rsid w:val="002F706E"/>
    <w:rsid w:val="002FF898"/>
    <w:rsid w:val="003005E0"/>
    <w:rsid w:val="00301FCB"/>
    <w:rsid w:val="00302322"/>
    <w:rsid w:val="00303407"/>
    <w:rsid w:val="00305707"/>
    <w:rsid w:val="00306820"/>
    <w:rsid w:val="00306E66"/>
    <w:rsid w:val="0030D55C"/>
    <w:rsid w:val="0031188D"/>
    <w:rsid w:val="00316C44"/>
    <w:rsid w:val="00320B95"/>
    <w:rsid w:val="00320D1E"/>
    <w:rsid w:val="00323012"/>
    <w:rsid w:val="00323973"/>
    <w:rsid w:val="00325509"/>
    <w:rsid w:val="00330D41"/>
    <w:rsid w:val="00332D64"/>
    <w:rsid w:val="00334A65"/>
    <w:rsid w:val="00336828"/>
    <w:rsid w:val="00349842"/>
    <w:rsid w:val="003522E9"/>
    <w:rsid w:val="0035309D"/>
    <w:rsid w:val="0035409A"/>
    <w:rsid w:val="00354D49"/>
    <w:rsid w:val="00361171"/>
    <w:rsid w:val="003638AE"/>
    <w:rsid w:val="00363A0B"/>
    <w:rsid w:val="003655B2"/>
    <w:rsid w:val="003657B7"/>
    <w:rsid w:val="00367FD8"/>
    <w:rsid w:val="00370C84"/>
    <w:rsid w:val="0037181C"/>
    <w:rsid w:val="00382F62"/>
    <w:rsid w:val="00383134"/>
    <w:rsid w:val="00384F89"/>
    <w:rsid w:val="00387662"/>
    <w:rsid w:val="00395E37"/>
    <w:rsid w:val="00397BA6"/>
    <w:rsid w:val="00397FFE"/>
    <w:rsid w:val="003A3C68"/>
    <w:rsid w:val="003A3F6D"/>
    <w:rsid w:val="003A5099"/>
    <w:rsid w:val="003B0009"/>
    <w:rsid w:val="003B106D"/>
    <w:rsid w:val="003B1152"/>
    <w:rsid w:val="003B2FCA"/>
    <w:rsid w:val="003B3409"/>
    <w:rsid w:val="003B62FE"/>
    <w:rsid w:val="003B69E1"/>
    <w:rsid w:val="003BDB2E"/>
    <w:rsid w:val="003C13BE"/>
    <w:rsid w:val="003C1BAB"/>
    <w:rsid w:val="003C48C1"/>
    <w:rsid w:val="003D1200"/>
    <w:rsid w:val="003D2149"/>
    <w:rsid w:val="003D21E0"/>
    <w:rsid w:val="003D303F"/>
    <w:rsid w:val="003D3138"/>
    <w:rsid w:val="003D378E"/>
    <w:rsid w:val="003D7C36"/>
    <w:rsid w:val="003E2619"/>
    <w:rsid w:val="003E5752"/>
    <w:rsid w:val="003E6411"/>
    <w:rsid w:val="003E7E19"/>
    <w:rsid w:val="003F358C"/>
    <w:rsid w:val="003F3C98"/>
    <w:rsid w:val="003F791B"/>
    <w:rsid w:val="00400DC1"/>
    <w:rsid w:val="004024E3"/>
    <w:rsid w:val="00402BFF"/>
    <w:rsid w:val="0040314D"/>
    <w:rsid w:val="00404623"/>
    <w:rsid w:val="00404879"/>
    <w:rsid w:val="004057AB"/>
    <w:rsid w:val="00407C57"/>
    <w:rsid w:val="00410E26"/>
    <w:rsid w:val="0041156F"/>
    <w:rsid w:val="004163EC"/>
    <w:rsid w:val="00417F4E"/>
    <w:rsid w:val="00420C01"/>
    <w:rsid w:val="0042220C"/>
    <w:rsid w:val="0042311D"/>
    <w:rsid w:val="00423703"/>
    <w:rsid w:val="00424F66"/>
    <w:rsid w:val="004257EC"/>
    <w:rsid w:val="004259A9"/>
    <w:rsid w:val="004275E2"/>
    <w:rsid w:val="004323E1"/>
    <w:rsid w:val="004334FE"/>
    <w:rsid w:val="004339F7"/>
    <w:rsid w:val="00436E4B"/>
    <w:rsid w:val="004417D8"/>
    <w:rsid w:val="004432D2"/>
    <w:rsid w:val="0044432F"/>
    <w:rsid w:val="00447377"/>
    <w:rsid w:val="004473F8"/>
    <w:rsid w:val="0044C3EB"/>
    <w:rsid w:val="00450461"/>
    <w:rsid w:val="00450D5F"/>
    <w:rsid w:val="00453343"/>
    <w:rsid w:val="00453CF4"/>
    <w:rsid w:val="00455D31"/>
    <w:rsid w:val="004602FE"/>
    <w:rsid w:val="0046269E"/>
    <w:rsid w:val="0046296E"/>
    <w:rsid w:val="004630C4"/>
    <w:rsid w:val="0046354A"/>
    <w:rsid w:val="0046477A"/>
    <w:rsid w:val="00464ABE"/>
    <w:rsid w:val="00464EB9"/>
    <w:rsid w:val="0046627F"/>
    <w:rsid w:val="00466DB7"/>
    <w:rsid w:val="0047125E"/>
    <w:rsid w:val="00473490"/>
    <w:rsid w:val="00473D88"/>
    <w:rsid w:val="00475A03"/>
    <w:rsid w:val="0047740F"/>
    <w:rsid w:val="00481256"/>
    <w:rsid w:val="00486205"/>
    <w:rsid w:val="00490617"/>
    <w:rsid w:val="004927B3"/>
    <w:rsid w:val="004A077A"/>
    <w:rsid w:val="004A2A67"/>
    <w:rsid w:val="004A341F"/>
    <w:rsid w:val="004A503D"/>
    <w:rsid w:val="004A5701"/>
    <w:rsid w:val="004A5E8C"/>
    <w:rsid w:val="004AD833"/>
    <w:rsid w:val="004B008C"/>
    <w:rsid w:val="004B240F"/>
    <w:rsid w:val="004B2511"/>
    <w:rsid w:val="004C245D"/>
    <w:rsid w:val="004C31A4"/>
    <w:rsid w:val="004C45BB"/>
    <w:rsid w:val="004C5675"/>
    <w:rsid w:val="004D1260"/>
    <w:rsid w:val="004D34C6"/>
    <w:rsid w:val="004D6508"/>
    <w:rsid w:val="004D7E65"/>
    <w:rsid w:val="004E1046"/>
    <w:rsid w:val="004E5E4E"/>
    <w:rsid w:val="004E657C"/>
    <w:rsid w:val="004F08A4"/>
    <w:rsid w:val="004F1948"/>
    <w:rsid w:val="004F57A8"/>
    <w:rsid w:val="004F7C3E"/>
    <w:rsid w:val="00502DB6"/>
    <w:rsid w:val="00502ED9"/>
    <w:rsid w:val="0050544C"/>
    <w:rsid w:val="00510FB0"/>
    <w:rsid w:val="005145A4"/>
    <w:rsid w:val="00514AC6"/>
    <w:rsid w:val="00514E05"/>
    <w:rsid w:val="0051545D"/>
    <w:rsid w:val="00516760"/>
    <w:rsid w:val="0052397F"/>
    <w:rsid w:val="00527D71"/>
    <w:rsid w:val="005305F4"/>
    <w:rsid w:val="00532198"/>
    <w:rsid w:val="005337D5"/>
    <w:rsid w:val="00535189"/>
    <w:rsid w:val="00535ECA"/>
    <w:rsid w:val="00541C68"/>
    <w:rsid w:val="00543445"/>
    <w:rsid w:val="00552A94"/>
    <w:rsid w:val="00553247"/>
    <w:rsid w:val="00556FF3"/>
    <w:rsid w:val="005572BE"/>
    <w:rsid w:val="005574D3"/>
    <w:rsid w:val="0055764B"/>
    <w:rsid w:val="00557AD1"/>
    <w:rsid w:val="00557B18"/>
    <w:rsid w:val="0056187D"/>
    <w:rsid w:val="00562706"/>
    <w:rsid w:val="00563E06"/>
    <w:rsid w:val="005655B5"/>
    <w:rsid w:val="00571055"/>
    <w:rsid w:val="00572679"/>
    <w:rsid w:val="005726B9"/>
    <w:rsid w:val="00574410"/>
    <w:rsid w:val="00580D90"/>
    <w:rsid w:val="00580DB7"/>
    <w:rsid w:val="00580FD0"/>
    <w:rsid w:val="005847E3"/>
    <w:rsid w:val="00584B7F"/>
    <w:rsid w:val="00584BB1"/>
    <w:rsid w:val="00591667"/>
    <w:rsid w:val="0059217B"/>
    <w:rsid w:val="0059361F"/>
    <w:rsid w:val="0059528B"/>
    <w:rsid w:val="005966E7"/>
    <w:rsid w:val="005975DE"/>
    <w:rsid w:val="005A3060"/>
    <w:rsid w:val="005B1B09"/>
    <w:rsid w:val="005B32AE"/>
    <w:rsid w:val="005B7BEB"/>
    <w:rsid w:val="005C112A"/>
    <w:rsid w:val="005C21BB"/>
    <w:rsid w:val="005C3DBA"/>
    <w:rsid w:val="005C6DC4"/>
    <w:rsid w:val="005D3ED7"/>
    <w:rsid w:val="005D4DFA"/>
    <w:rsid w:val="005D519A"/>
    <w:rsid w:val="005D65F7"/>
    <w:rsid w:val="005E1376"/>
    <w:rsid w:val="005E3265"/>
    <w:rsid w:val="005E675D"/>
    <w:rsid w:val="005E6B21"/>
    <w:rsid w:val="005E6CB9"/>
    <w:rsid w:val="005F4A6E"/>
    <w:rsid w:val="0060340D"/>
    <w:rsid w:val="006044A7"/>
    <w:rsid w:val="00612010"/>
    <w:rsid w:val="00613927"/>
    <w:rsid w:val="00613DD2"/>
    <w:rsid w:val="00615993"/>
    <w:rsid w:val="00620DB0"/>
    <w:rsid w:val="00621B9E"/>
    <w:rsid w:val="00621EAC"/>
    <w:rsid w:val="00622B73"/>
    <w:rsid w:val="00623071"/>
    <w:rsid w:val="00625BC1"/>
    <w:rsid w:val="006308FD"/>
    <w:rsid w:val="00633198"/>
    <w:rsid w:val="00633DE9"/>
    <w:rsid w:val="006353EE"/>
    <w:rsid w:val="00635FE5"/>
    <w:rsid w:val="00637AAF"/>
    <w:rsid w:val="00641034"/>
    <w:rsid w:val="006479D9"/>
    <w:rsid w:val="0065107A"/>
    <w:rsid w:val="00651672"/>
    <w:rsid w:val="00654393"/>
    <w:rsid w:val="0065685F"/>
    <w:rsid w:val="00657E5E"/>
    <w:rsid w:val="00660E0C"/>
    <w:rsid w:val="00661805"/>
    <w:rsid w:val="00662657"/>
    <w:rsid w:val="006646BB"/>
    <w:rsid w:val="00666D88"/>
    <w:rsid w:val="00672927"/>
    <w:rsid w:val="00672979"/>
    <w:rsid w:val="00673F3F"/>
    <w:rsid w:val="00674949"/>
    <w:rsid w:val="00674DF9"/>
    <w:rsid w:val="0067704D"/>
    <w:rsid w:val="006830E5"/>
    <w:rsid w:val="0068459F"/>
    <w:rsid w:val="00685EEA"/>
    <w:rsid w:val="00687555"/>
    <w:rsid w:val="00691552"/>
    <w:rsid w:val="0069315C"/>
    <w:rsid w:val="00693D15"/>
    <w:rsid w:val="006940CC"/>
    <w:rsid w:val="00694AFE"/>
    <w:rsid w:val="00697842"/>
    <w:rsid w:val="00697FA6"/>
    <w:rsid w:val="006A3DE9"/>
    <w:rsid w:val="006A6508"/>
    <w:rsid w:val="006A77DC"/>
    <w:rsid w:val="006B0601"/>
    <w:rsid w:val="006B4CF0"/>
    <w:rsid w:val="006B5580"/>
    <w:rsid w:val="006B6D0B"/>
    <w:rsid w:val="006C1239"/>
    <w:rsid w:val="006C1425"/>
    <w:rsid w:val="006C17F7"/>
    <w:rsid w:val="006C2355"/>
    <w:rsid w:val="006C23B2"/>
    <w:rsid w:val="006C491F"/>
    <w:rsid w:val="006C5AAD"/>
    <w:rsid w:val="006C5B68"/>
    <w:rsid w:val="006D06E6"/>
    <w:rsid w:val="006D27F5"/>
    <w:rsid w:val="006D35E8"/>
    <w:rsid w:val="006D49B0"/>
    <w:rsid w:val="006D5C27"/>
    <w:rsid w:val="006D755F"/>
    <w:rsid w:val="006D76AB"/>
    <w:rsid w:val="006E045E"/>
    <w:rsid w:val="006E1AF4"/>
    <w:rsid w:val="006E39E6"/>
    <w:rsid w:val="006E5AC7"/>
    <w:rsid w:val="006F2F1B"/>
    <w:rsid w:val="00700C21"/>
    <w:rsid w:val="00705AAD"/>
    <w:rsid w:val="00707E63"/>
    <w:rsid w:val="007114F1"/>
    <w:rsid w:val="00712419"/>
    <w:rsid w:val="00713C1E"/>
    <w:rsid w:val="00714DA1"/>
    <w:rsid w:val="0071679E"/>
    <w:rsid w:val="00717BA6"/>
    <w:rsid w:val="00720707"/>
    <w:rsid w:val="00722EFA"/>
    <w:rsid w:val="0072588B"/>
    <w:rsid w:val="007259FA"/>
    <w:rsid w:val="00727C00"/>
    <w:rsid w:val="00730ADB"/>
    <w:rsid w:val="00731953"/>
    <w:rsid w:val="00731F63"/>
    <w:rsid w:val="007342AB"/>
    <w:rsid w:val="00737CE6"/>
    <w:rsid w:val="00740C80"/>
    <w:rsid w:val="00741B42"/>
    <w:rsid w:val="0074641A"/>
    <w:rsid w:val="00746F41"/>
    <w:rsid w:val="007503B9"/>
    <w:rsid w:val="00753E4B"/>
    <w:rsid w:val="0076066B"/>
    <w:rsid w:val="00763B44"/>
    <w:rsid w:val="00764BAA"/>
    <w:rsid w:val="007671F0"/>
    <w:rsid w:val="007711B2"/>
    <w:rsid w:val="007809CA"/>
    <w:rsid w:val="00782CE0"/>
    <w:rsid w:val="00784C81"/>
    <w:rsid w:val="00786FBC"/>
    <w:rsid w:val="00787ED8"/>
    <w:rsid w:val="00790DBC"/>
    <w:rsid w:val="00792B42"/>
    <w:rsid w:val="00793554"/>
    <w:rsid w:val="00793D96"/>
    <w:rsid w:val="0079587E"/>
    <w:rsid w:val="0079D49A"/>
    <w:rsid w:val="007A1546"/>
    <w:rsid w:val="007A393E"/>
    <w:rsid w:val="007B7745"/>
    <w:rsid w:val="007B7A3D"/>
    <w:rsid w:val="007C0CF8"/>
    <w:rsid w:val="007C1053"/>
    <w:rsid w:val="007C1283"/>
    <w:rsid w:val="007C6E31"/>
    <w:rsid w:val="007C7AFC"/>
    <w:rsid w:val="007D243A"/>
    <w:rsid w:val="007D2DF4"/>
    <w:rsid w:val="007D3DF9"/>
    <w:rsid w:val="007D6602"/>
    <w:rsid w:val="007E0637"/>
    <w:rsid w:val="007E07BA"/>
    <w:rsid w:val="007E2DD2"/>
    <w:rsid w:val="007E396A"/>
    <w:rsid w:val="007E49B4"/>
    <w:rsid w:val="007E5AE1"/>
    <w:rsid w:val="007E7154"/>
    <w:rsid w:val="00814AAC"/>
    <w:rsid w:val="00815A1F"/>
    <w:rsid w:val="00816E2B"/>
    <w:rsid w:val="00820406"/>
    <w:rsid w:val="00820A48"/>
    <w:rsid w:val="008225F6"/>
    <w:rsid w:val="008259F9"/>
    <w:rsid w:val="00825CE2"/>
    <w:rsid w:val="008269CC"/>
    <w:rsid w:val="00830F68"/>
    <w:rsid w:val="00831878"/>
    <w:rsid w:val="00833B51"/>
    <w:rsid w:val="00834B5E"/>
    <w:rsid w:val="0083596A"/>
    <w:rsid w:val="00835D5A"/>
    <w:rsid w:val="0084022E"/>
    <w:rsid w:val="00840378"/>
    <w:rsid w:val="00840404"/>
    <w:rsid w:val="008439A1"/>
    <w:rsid w:val="00844D8B"/>
    <w:rsid w:val="00845D99"/>
    <w:rsid w:val="0084601D"/>
    <w:rsid w:val="00846768"/>
    <w:rsid w:val="0084676D"/>
    <w:rsid w:val="00846801"/>
    <w:rsid w:val="00846F5B"/>
    <w:rsid w:val="00850014"/>
    <w:rsid w:val="00856579"/>
    <w:rsid w:val="008569DD"/>
    <w:rsid w:val="00857D63"/>
    <w:rsid w:val="008613C6"/>
    <w:rsid w:val="00863BD6"/>
    <w:rsid w:val="00865324"/>
    <w:rsid w:val="008668E7"/>
    <w:rsid w:val="0087005A"/>
    <w:rsid w:val="00870ADD"/>
    <w:rsid w:val="00870D1A"/>
    <w:rsid w:val="00872009"/>
    <w:rsid w:val="008734A0"/>
    <w:rsid w:val="0087458F"/>
    <w:rsid w:val="00875511"/>
    <w:rsid w:val="00877B32"/>
    <w:rsid w:val="0088684D"/>
    <w:rsid w:val="008902F1"/>
    <w:rsid w:val="00890CC8"/>
    <w:rsid w:val="0089477A"/>
    <w:rsid w:val="0089520E"/>
    <w:rsid w:val="00895489"/>
    <w:rsid w:val="008A1142"/>
    <w:rsid w:val="008A122F"/>
    <w:rsid w:val="008A38A5"/>
    <w:rsid w:val="008B0D1D"/>
    <w:rsid w:val="008B1B38"/>
    <w:rsid w:val="008B1D07"/>
    <w:rsid w:val="008B514C"/>
    <w:rsid w:val="008B6871"/>
    <w:rsid w:val="008C3804"/>
    <w:rsid w:val="008C4069"/>
    <w:rsid w:val="008C69CA"/>
    <w:rsid w:val="008D25CB"/>
    <w:rsid w:val="008D4609"/>
    <w:rsid w:val="008D6471"/>
    <w:rsid w:val="008E36DB"/>
    <w:rsid w:val="008E4F7F"/>
    <w:rsid w:val="008E764D"/>
    <w:rsid w:val="008F0D9E"/>
    <w:rsid w:val="008F153D"/>
    <w:rsid w:val="008F19F8"/>
    <w:rsid w:val="008F415D"/>
    <w:rsid w:val="008F4D66"/>
    <w:rsid w:val="00900DFE"/>
    <w:rsid w:val="0090390E"/>
    <w:rsid w:val="0090488B"/>
    <w:rsid w:val="00905441"/>
    <w:rsid w:val="0091097D"/>
    <w:rsid w:val="00912A1A"/>
    <w:rsid w:val="00921E11"/>
    <w:rsid w:val="00922E1F"/>
    <w:rsid w:val="0092480E"/>
    <w:rsid w:val="0092623E"/>
    <w:rsid w:val="009262F5"/>
    <w:rsid w:val="009309AD"/>
    <w:rsid w:val="00931CDE"/>
    <w:rsid w:val="00933AB1"/>
    <w:rsid w:val="00935F63"/>
    <w:rsid w:val="0093685D"/>
    <w:rsid w:val="009400C4"/>
    <w:rsid w:val="0094384D"/>
    <w:rsid w:val="00946595"/>
    <w:rsid w:val="00946B0C"/>
    <w:rsid w:val="00947740"/>
    <w:rsid w:val="00950350"/>
    <w:rsid w:val="00950680"/>
    <w:rsid w:val="00952B7B"/>
    <w:rsid w:val="00954B0C"/>
    <w:rsid w:val="00955A8C"/>
    <w:rsid w:val="00955D8D"/>
    <w:rsid w:val="00956731"/>
    <w:rsid w:val="00963C2C"/>
    <w:rsid w:val="00964D07"/>
    <w:rsid w:val="00966B36"/>
    <w:rsid w:val="00967345"/>
    <w:rsid w:val="00970A14"/>
    <w:rsid w:val="009718DF"/>
    <w:rsid w:val="0097278A"/>
    <w:rsid w:val="009727C4"/>
    <w:rsid w:val="0097519D"/>
    <w:rsid w:val="009812F3"/>
    <w:rsid w:val="00983664"/>
    <w:rsid w:val="00985DBF"/>
    <w:rsid w:val="0099054D"/>
    <w:rsid w:val="00990D9B"/>
    <w:rsid w:val="0099203E"/>
    <w:rsid w:val="00992309"/>
    <w:rsid w:val="00992E03"/>
    <w:rsid w:val="00993323"/>
    <w:rsid w:val="00995228"/>
    <w:rsid w:val="00995896"/>
    <w:rsid w:val="00996EB5"/>
    <w:rsid w:val="009A4495"/>
    <w:rsid w:val="009C233A"/>
    <w:rsid w:val="009C656C"/>
    <w:rsid w:val="009D493D"/>
    <w:rsid w:val="009D5E88"/>
    <w:rsid w:val="009D6D25"/>
    <w:rsid w:val="009D7F52"/>
    <w:rsid w:val="009E22E4"/>
    <w:rsid w:val="009E508D"/>
    <w:rsid w:val="009E62A4"/>
    <w:rsid w:val="009E7D3A"/>
    <w:rsid w:val="009F07F7"/>
    <w:rsid w:val="009F0A93"/>
    <w:rsid w:val="009F13BC"/>
    <w:rsid w:val="009F59BD"/>
    <w:rsid w:val="009F62A4"/>
    <w:rsid w:val="00A00A32"/>
    <w:rsid w:val="00A04BC9"/>
    <w:rsid w:val="00A20331"/>
    <w:rsid w:val="00A23C27"/>
    <w:rsid w:val="00A2510B"/>
    <w:rsid w:val="00A25DF7"/>
    <w:rsid w:val="00A27255"/>
    <w:rsid w:val="00A43A3C"/>
    <w:rsid w:val="00A43F26"/>
    <w:rsid w:val="00A45635"/>
    <w:rsid w:val="00A505EA"/>
    <w:rsid w:val="00A51144"/>
    <w:rsid w:val="00A55919"/>
    <w:rsid w:val="00A56719"/>
    <w:rsid w:val="00A57785"/>
    <w:rsid w:val="00A60D3E"/>
    <w:rsid w:val="00A624CB"/>
    <w:rsid w:val="00A62847"/>
    <w:rsid w:val="00A6511C"/>
    <w:rsid w:val="00A65560"/>
    <w:rsid w:val="00A67769"/>
    <w:rsid w:val="00A701F7"/>
    <w:rsid w:val="00A71485"/>
    <w:rsid w:val="00A820E7"/>
    <w:rsid w:val="00A82D6D"/>
    <w:rsid w:val="00A83EA1"/>
    <w:rsid w:val="00A841EB"/>
    <w:rsid w:val="00A86729"/>
    <w:rsid w:val="00A91C39"/>
    <w:rsid w:val="00A962DD"/>
    <w:rsid w:val="00AA02DF"/>
    <w:rsid w:val="00AA2479"/>
    <w:rsid w:val="00AA3B86"/>
    <w:rsid w:val="00AA5D26"/>
    <w:rsid w:val="00AB781F"/>
    <w:rsid w:val="00AB7AD2"/>
    <w:rsid w:val="00AC036D"/>
    <w:rsid w:val="00AC0AFE"/>
    <w:rsid w:val="00AC257A"/>
    <w:rsid w:val="00AC2803"/>
    <w:rsid w:val="00AC28AB"/>
    <w:rsid w:val="00AC2E3D"/>
    <w:rsid w:val="00AC2F29"/>
    <w:rsid w:val="00AC387C"/>
    <w:rsid w:val="00AC4747"/>
    <w:rsid w:val="00AC6F5A"/>
    <w:rsid w:val="00AD37E0"/>
    <w:rsid w:val="00AD5313"/>
    <w:rsid w:val="00AD53CD"/>
    <w:rsid w:val="00AD62CA"/>
    <w:rsid w:val="00AE7483"/>
    <w:rsid w:val="00AF06CE"/>
    <w:rsid w:val="00AF0E0B"/>
    <w:rsid w:val="00AF1EF6"/>
    <w:rsid w:val="00AF3014"/>
    <w:rsid w:val="00AF3CB7"/>
    <w:rsid w:val="00AF6E67"/>
    <w:rsid w:val="00B0055D"/>
    <w:rsid w:val="00B01625"/>
    <w:rsid w:val="00B04FAC"/>
    <w:rsid w:val="00B05A59"/>
    <w:rsid w:val="00B05DB4"/>
    <w:rsid w:val="00B07AF2"/>
    <w:rsid w:val="00B07D8C"/>
    <w:rsid w:val="00B1007B"/>
    <w:rsid w:val="00B10237"/>
    <w:rsid w:val="00B11ECB"/>
    <w:rsid w:val="00B12901"/>
    <w:rsid w:val="00B12A7F"/>
    <w:rsid w:val="00B15694"/>
    <w:rsid w:val="00B2275C"/>
    <w:rsid w:val="00B23379"/>
    <w:rsid w:val="00B240B5"/>
    <w:rsid w:val="00B243F4"/>
    <w:rsid w:val="00B25D96"/>
    <w:rsid w:val="00B25DB0"/>
    <w:rsid w:val="00B26867"/>
    <w:rsid w:val="00B271FB"/>
    <w:rsid w:val="00B308D5"/>
    <w:rsid w:val="00B33A0A"/>
    <w:rsid w:val="00B366DE"/>
    <w:rsid w:val="00B36A8C"/>
    <w:rsid w:val="00B433A0"/>
    <w:rsid w:val="00B44D15"/>
    <w:rsid w:val="00B478AE"/>
    <w:rsid w:val="00B50002"/>
    <w:rsid w:val="00B51005"/>
    <w:rsid w:val="00B537D2"/>
    <w:rsid w:val="00B53AF3"/>
    <w:rsid w:val="00B542D2"/>
    <w:rsid w:val="00B5450E"/>
    <w:rsid w:val="00B54621"/>
    <w:rsid w:val="00B55C74"/>
    <w:rsid w:val="00B6060C"/>
    <w:rsid w:val="00B61557"/>
    <w:rsid w:val="00B62574"/>
    <w:rsid w:val="00B64A87"/>
    <w:rsid w:val="00B6703D"/>
    <w:rsid w:val="00B6789B"/>
    <w:rsid w:val="00B718C3"/>
    <w:rsid w:val="00B722CD"/>
    <w:rsid w:val="00B736D9"/>
    <w:rsid w:val="00B76DA6"/>
    <w:rsid w:val="00B80056"/>
    <w:rsid w:val="00B80DE7"/>
    <w:rsid w:val="00B8108F"/>
    <w:rsid w:val="00B85297"/>
    <w:rsid w:val="00B85E9B"/>
    <w:rsid w:val="00B8641D"/>
    <w:rsid w:val="00B87745"/>
    <w:rsid w:val="00B91889"/>
    <w:rsid w:val="00B92D2F"/>
    <w:rsid w:val="00B9676F"/>
    <w:rsid w:val="00BA1945"/>
    <w:rsid w:val="00BA2617"/>
    <w:rsid w:val="00BA2ECA"/>
    <w:rsid w:val="00BA3E69"/>
    <w:rsid w:val="00BA3F4F"/>
    <w:rsid w:val="00BA5C64"/>
    <w:rsid w:val="00BB23FC"/>
    <w:rsid w:val="00BB3C35"/>
    <w:rsid w:val="00BB41C1"/>
    <w:rsid w:val="00BB4C93"/>
    <w:rsid w:val="00BB515C"/>
    <w:rsid w:val="00BB62B1"/>
    <w:rsid w:val="00BB6E7D"/>
    <w:rsid w:val="00BC4088"/>
    <w:rsid w:val="00BC7381"/>
    <w:rsid w:val="00BD23BB"/>
    <w:rsid w:val="00BD50BF"/>
    <w:rsid w:val="00BD5E97"/>
    <w:rsid w:val="00BD7A9F"/>
    <w:rsid w:val="00BE12DA"/>
    <w:rsid w:val="00BE4A57"/>
    <w:rsid w:val="00BE6480"/>
    <w:rsid w:val="00BED763"/>
    <w:rsid w:val="00BF031F"/>
    <w:rsid w:val="00BF224E"/>
    <w:rsid w:val="00BF28A9"/>
    <w:rsid w:val="00BF4849"/>
    <w:rsid w:val="00C0044C"/>
    <w:rsid w:val="00C00721"/>
    <w:rsid w:val="00C03083"/>
    <w:rsid w:val="00C0418C"/>
    <w:rsid w:val="00C047C6"/>
    <w:rsid w:val="00C12402"/>
    <w:rsid w:val="00C12832"/>
    <w:rsid w:val="00C23E4E"/>
    <w:rsid w:val="00C24363"/>
    <w:rsid w:val="00C24ED4"/>
    <w:rsid w:val="00C257D4"/>
    <w:rsid w:val="00C26755"/>
    <w:rsid w:val="00C2764C"/>
    <w:rsid w:val="00C27C5F"/>
    <w:rsid w:val="00C30596"/>
    <w:rsid w:val="00C30BCA"/>
    <w:rsid w:val="00C3110E"/>
    <w:rsid w:val="00C34858"/>
    <w:rsid w:val="00C35271"/>
    <w:rsid w:val="00C43C4F"/>
    <w:rsid w:val="00C464ED"/>
    <w:rsid w:val="00C47D5A"/>
    <w:rsid w:val="00C56785"/>
    <w:rsid w:val="00C618AD"/>
    <w:rsid w:val="00C67871"/>
    <w:rsid w:val="00C678D7"/>
    <w:rsid w:val="00C712AD"/>
    <w:rsid w:val="00C758B4"/>
    <w:rsid w:val="00C76E45"/>
    <w:rsid w:val="00C77DCE"/>
    <w:rsid w:val="00C8046C"/>
    <w:rsid w:val="00C84BA3"/>
    <w:rsid w:val="00C86483"/>
    <w:rsid w:val="00C8778C"/>
    <w:rsid w:val="00C877CE"/>
    <w:rsid w:val="00C903AF"/>
    <w:rsid w:val="00C927DD"/>
    <w:rsid w:val="00CA0894"/>
    <w:rsid w:val="00CA1D47"/>
    <w:rsid w:val="00CA5F8E"/>
    <w:rsid w:val="00CB075A"/>
    <w:rsid w:val="00CB1C9B"/>
    <w:rsid w:val="00CB2328"/>
    <w:rsid w:val="00CB2BA0"/>
    <w:rsid w:val="00CB396B"/>
    <w:rsid w:val="00CB3CBB"/>
    <w:rsid w:val="00CB5091"/>
    <w:rsid w:val="00CB5958"/>
    <w:rsid w:val="00CB6B9E"/>
    <w:rsid w:val="00CB723E"/>
    <w:rsid w:val="00CC03C4"/>
    <w:rsid w:val="00CC041C"/>
    <w:rsid w:val="00CC09A7"/>
    <w:rsid w:val="00CC2B30"/>
    <w:rsid w:val="00CD04DB"/>
    <w:rsid w:val="00CD22EF"/>
    <w:rsid w:val="00CD29E8"/>
    <w:rsid w:val="00CD33A7"/>
    <w:rsid w:val="00CD5FE9"/>
    <w:rsid w:val="00CD615D"/>
    <w:rsid w:val="00CD6C5E"/>
    <w:rsid w:val="00CD7A9B"/>
    <w:rsid w:val="00CE22D4"/>
    <w:rsid w:val="00CE345F"/>
    <w:rsid w:val="00CE401A"/>
    <w:rsid w:val="00CE570A"/>
    <w:rsid w:val="00CE5CD2"/>
    <w:rsid w:val="00CE7F86"/>
    <w:rsid w:val="00CF0B90"/>
    <w:rsid w:val="00CF102E"/>
    <w:rsid w:val="00CF509E"/>
    <w:rsid w:val="00CF60C0"/>
    <w:rsid w:val="00CF6178"/>
    <w:rsid w:val="00CF728A"/>
    <w:rsid w:val="00D00CC3"/>
    <w:rsid w:val="00D0423A"/>
    <w:rsid w:val="00D04A3A"/>
    <w:rsid w:val="00D05BC8"/>
    <w:rsid w:val="00D124C4"/>
    <w:rsid w:val="00D13540"/>
    <w:rsid w:val="00D13F7C"/>
    <w:rsid w:val="00D236A1"/>
    <w:rsid w:val="00D240FC"/>
    <w:rsid w:val="00D259F8"/>
    <w:rsid w:val="00D25A1B"/>
    <w:rsid w:val="00D33DD4"/>
    <w:rsid w:val="00D34809"/>
    <w:rsid w:val="00D36522"/>
    <w:rsid w:val="00D369EC"/>
    <w:rsid w:val="00D40543"/>
    <w:rsid w:val="00D40A7B"/>
    <w:rsid w:val="00D4128D"/>
    <w:rsid w:val="00D42501"/>
    <w:rsid w:val="00D4366E"/>
    <w:rsid w:val="00D43CF4"/>
    <w:rsid w:val="00D4671E"/>
    <w:rsid w:val="00D50C21"/>
    <w:rsid w:val="00D516BF"/>
    <w:rsid w:val="00D53458"/>
    <w:rsid w:val="00D54CA2"/>
    <w:rsid w:val="00D56266"/>
    <w:rsid w:val="00D56E22"/>
    <w:rsid w:val="00D60885"/>
    <w:rsid w:val="00D64054"/>
    <w:rsid w:val="00D65E40"/>
    <w:rsid w:val="00D66D49"/>
    <w:rsid w:val="00D723B7"/>
    <w:rsid w:val="00D73F13"/>
    <w:rsid w:val="00D8218B"/>
    <w:rsid w:val="00D84645"/>
    <w:rsid w:val="00D87AD4"/>
    <w:rsid w:val="00D9064D"/>
    <w:rsid w:val="00D9068A"/>
    <w:rsid w:val="00D91280"/>
    <w:rsid w:val="00D92CE7"/>
    <w:rsid w:val="00DA2483"/>
    <w:rsid w:val="00DA50B4"/>
    <w:rsid w:val="00DA5A38"/>
    <w:rsid w:val="00DA712E"/>
    <w:rsid w:val="00DA741D"/>
    <w:rsid w:val="00DB1A5E"/>
    <w:rsid w:val="00DB4785"/>
    <w:rsid w:val="00DB49C1"/>
    <w:rsid w:val="00DB7372"/>
    <w:rsid w:val="00DC3351"/>
    <w:rsid w:val="00DC4B44"/>
    <w:rsid w:val="00DC66CB"/>
    <w:rsid w:val="00DD0AE3"/>
    <w:rsid w:val="00DD2554"/>
    <w:rsid w:val="00DD3325"/>
    <w:rsid w:val="00DD396F"/>
    <w:rsid w:val="00DD431F"/>
    <w:rsid w:val="00DD4B8A"/>
    <w:rsid w:val="00DD62AA"/>
    <w:rsid w:val="00DE0036"/>
    <w:rsid w:val="00DE0141"/>
    <w:rsid w:val="00DE14AF"/>
    <w:rsid w:val="00DE17B5"/>
    <w:rsid w:val="00DE2007"/>
    <w:rsid w:val="00DE2A7F"/>
    <w:rsid w:val="00DE2FFB"/>
    <w:rsid w:val="00DE3710"/>
    <w:rsid w:val="00DF0011"/>
    <w:rsid w:val="00DF0841"/>
    <w:rsid w:val="00DF2531"/>
    <w:rsid w:val="00DF53DB"/>
    <w:rsid w:val="00DF5B5B"/>
    <w:rsid w:val="00DF79C4"/>
    <w:rsid w:val="00E008A5"/>
    <w:rsid w:val="00E023D0"/>
    <w:rsid w:val="00E0358A"/>
    <w:rsid w:val="00E03FD6"/>
    <w:rsid w:val="00E04D5D"/>
    <w:rsid w:val="00E07D53"/>
    <w:rsid w:val="00E11164"/>
    <w:rsid w:val="00E14852"/>
    <w:rsid w:val="00E172ED"/>
    <w:rsid w:val="00E1769B"/>
    <w:rsid w:val="00E179F3"/>
    <w:rsid w:val="00E20269"/>
    <w:rsid w:val="00E20831"/>
    <w:rsid w:val="00E2092E"/>
    <w:rsid w:val="00E219C5"/>
    <w:rsid w:val="00E21A7F"/>
    <w:rsid w:val="00E25C4D"/>
    <w:rsid w:val="00E3229F"/>
    <w:rsid w:val="00E3345C"/>
    <w:rsid w:val="00E4132A"/>
    <w:rsid w:val="00E4166A"/>
    <w:rsid w:val="00E514DF"/>
    <w:rsid w:val="00E56F28"/>
    <w:rsid w:val="00E601B7"/>
    <w:rsid w:val="00E63B2C"/>
    <w:rsid w:val="00E63B33"/>
    <w:rsid w:val="00E65891"/>
    <w:rsid w:val="00E65A86"/>
    <w:rsid w:val="00E65E61"/>
    <w:rsid w:val="00E678CD"/>
    <w:rsid w:val="00E70F2E"/>
    <w:rsid w:val="00E711E4"/>
    <w:rsid w:val="00E71200"/>
    <w:rsid w:val="00E73563"/>
    <w:rsid w:val="00E8361D"/>
    <w:rsid w:val="00E90A34"/>
    <w:rsid w:val="00E96646"/>
    <w:rsid w:val="00E9EE46"/>
    <w:rsid w:val="00EA1A64"/>
    <w:rsid w:val="00EA5F14"/>
    <w:rsid w:val="00EA7445"/>
    <w:rsid w:val="00EB10CE"/>
    <w:rsid w:val="00EB2CAB"/>
    <w:rsid w:val="00EB3614"/>
    <w:rsid w:val="00EB5543"/>
    <w:rsid w:val="00EC12A5"/>
    <w:rsid w:val="00EC16D2"/>
    <w:rsid w:val="00EC198C"/>
    <w:rsid w:val="00EC5350"/>
    <w:rsid w:val="00EC5B04"/>
    <w:rsid w:val="00ED35E2"/>
    <w:rsid w:val="00ED3925"/>
    <w:rsid w:val="00ED4ADA"/>
    <w:rsid w:val="00ED4E16"/>
    <w:rsid w:val="00EE3565"/>
    <w:rsid w:val="00EE3916"/>
    <w:rsid w:val="00EE479C"/>
    <w:rsid w:val="00EE5682"/>
    <w:rsid w:val="00EE62AE"/>
    <w:rsid w:val="00EF0AFE"/>
    <w:rsid w:val="00EF191E"/>
    <w:rsid w:val="00EF2FED"/>
    <w:rsid w:val="00EF42CD"/>
    <w:rsid w:val="00EF4A02"/>
    <w:rsid w:val="00EF5030"/>
    <w:rsid w:val="00EF6BBB"/>
    <w:rsid w:val="00F004B3"/>
    <w:rsid w:val="00F02139"/>
    <w:rsid w:val="00F039E4"/>
    <w:rsid w:val="00F055FC"/>
    <w:rsid w:val="00F05F1D"/>
    <w:rsid w:val="00F1403D"/>
    <w:rsid w:val="00F15123"/>
    <w:rsid w:val="00F16806"/>
    <w:rsid w:val="00F17231"/>
    <w:rsid w:val="00F203BD"/>
    <w:rsid w:val="00F219CA"/>
    <w:rsid w:val="00F22109"/>
    <w:rsid w:val="00F23642"/>
    <w:rsid w:val="00F265AD"/>
    <w:rsid w:val="00F26CE8"/>
    <w:rsid w:val="00F2711F"/>
    <w:rsid w:val="00F31A0D"/>
    <w:rsid w:val="00F323B8"/>
    <w:rsid w:val="00F3324B"/>
    <w:rsid w:val="00F33358"/>
    <w:rsid w:val="00F3380A"/>
    <w:rsid w:val="00F348C3"/>
    <w:rsid w:val="00F34F0F"/>
    <w:rsid w:val="00F40796"/>
    <w:rsid w:val="00F42A4D"/>
    <w:rsid w:val="00F430E5"/>
    <w:rsid w:val="00F435BA"/>
    <w:rsid w:val="00F43C9F"/>
    <w:rsid w:val="00F45670"/>
    <w:rsid w:val="00F5106D"/>
    <w:rsid w:val="00F5422B"/>
    <w:rsid w:val="00F56C70"/>
    <w:rsid w:val="00F57734"/>
    <w:rsid w:val="00F57B4F"/>
    <w:rsid w:val="00F6218D"/>
    <w:rsid w:val="00F6246C"/>
    <w:rsid w:val="00F63424"/>
    <w:rsid w:val="00F65E0F"/>
    <w:rsid w:val="00F66514"/>
    <w:rsid w:val="00F727B4"/>
    <w:rsid w:val="00F72AD3"/>
    <w:rsid w:val="00F7364F"/>
    <w:rsid w:val="00F80713"/>
    <w:rsid w:val="00F81350"/>
    <w:rsid w:val="00F83B1C"/>
    <w:rsid w:val="00F8406C"/>
    <w:rsid w:val="00F93C68"/>
    <w:rsid w:val="00F9423C"/>
    <w:rsid w:val="00F94B06"/>
    <w:rsid w:val="00F963E0"/>
    <w:rsid w:val="00FA0D00"/>
    <w:rsid w:val="00FA691C"/>
    <w:rsid w:val="00FA70F1"/>
    <w:rsid w:val="00FA767D"/>
    <w:rsid w:val="00FA7EB3"/>
    <w:rsid w:val="00FB1FE8"/>
    <w:rsid w:val="00FB376A"/>
    <w:rsid w:val="00FB37D0"/>
    <w:rsid w:val="00FB43EF"/>
    <w:rsid w:val="00FB6CC0"/>
    <w:rsid w:val="00FB709A"/>
    <w:rsid w:val="00FB74E6"/>
    <w:rsid w:val="00FC2F85"/>
    <w:rsid w:val="00FC31BA"/>
    <w:rsid w:val="00FC6CF2"/>
    <w:rsid w:val="00FD044D"/>
    <w:rsid w:val="00FD0B25"/>
    <w:rsid w:val="00FD0B84"/>
    <w:rsid w:val="00FD2D3A"/>
    <w:rsid w:val="00FD30D4"/>
    <w:rsid w:val="00FD6014"/>
    <w:rsid w:val="00FE2640"/>
    <w:rsid w:val="00FE26FD"/>
    <w:rsid w:val="00FE4142"/>
    <w:rsid w:val="00FE4DFF"/>
    <w:rsid w:val="00FE4F62"/>
    <w:rsid w:val="00FE7393"/>
    <w:rsid w:val="00FE78B2"/>
    <w:rsid w:val="00FF1593"/>
    <w:rsid w:val="00FF5FD7"/>
    <w:rsid w:val="01124BCE"/>
    <w:rsid w:val="0114AA71"/>
    <w:rsid w:val="0119C086"/>
    <w:rsid w:val="0128B49B"/>
    <w:rsid w:val="012B2C11"/>
    <w:rsid w:val="012BCDB6"/>
    <w:rsid w:val="012EB7B2"/>
    <w:rsid w:val="013201EC"/>
    <w:rsid w:val="013E6A13"/>
    <w:rsid w:val="015BAC35"/>
    <w:rsid w:val="015D4B70"/>
    <w:rsid w:val="0162A412"/>
    <w:rsid w:val="0166F057"/>
    <w:rsid w:val="01730FC5"/>
    <w:rsid w:val="017631EB"/>
    <w:rsid w:val="017969E9"/>
    <w:rsid w:val="018F4297"/>
    <w:rsid w:val="0195220A"/>
    <w:rsid w:val="01A69722"/>
    <w:rsid w:val="01B882A2"/>
    <w:rsid w:val="01F7753F"/>
    <w:rsid w:val="01F82863"/>
    <w:rsid w:val="02061E6B"/>
    <w:rsid w:val="020C4264"/>
    <w:rsid w:val="021A731E"/>
    <w:rsid w:val="021E02ED"/>
    <w:rsid w:val="023200E3"/>
    <w:rsid w:val="02486EF6"/>
    <w:rsid w:val="02622795"/>
    <w:rsid w:val="027CBE34"/>
    <w:rsid w:val="028B7B1B"/>
    <w:rsid w:val="028CE24E"/>
    <w:rsid w:val="0298F7FD"/>
    <w:rsid w:val="029A5830"/>
    <w:rsid w:val="02AD60CA"/>
    <w:rsid w:val="02AE29D7"/>
    <w:rsid w:val="02B3637D"/>
    <w:rsid w:val="02B77D32"/>
    <w:rsid w:val="02C4557F"/>
    <w:rsid w:val="02DF2CD9"/>
    <w:rsid w:val="02EB7A08"/>
    <w:rsid w:val="02F6C26D"/>
    <w:rsid w:val="02FA4DF9"/>
    <w:rsid w:val="02FEC672"/>
    <w:rsid w:val="031D6AA7"/>
    <w:rsid w:val="03226B7A"/>
    <w:rsid w:val="032EED43"/>
    <w:rsid w:val="033AEAA5"/>
    <w:rsid w:val="0344F041"/>
    <w:rsid w:val="03519622"/>
    <w:rsid w:val="03536636"/>
    <w:rsid w:val="035A04FF"/>
    <w:rsid w:val="0362E8C0"/>
    <w:rsid w:val="036E0AD7"/>
    <w:rsid w:val="03854455"/>
    <w:rsid w:val="039210F0"/>
    <w:rsid w:val="03972782"/>
    <w:rsid w:val="0398186B"/>
    <w:rsid w:val="039983ED"/>
    <w:rsid w:val="039DF75B"/>
    <w:rsid w:val="03AB8E50"/>
    <w:rsid w:val="03B23358"/>
    <w:rsid w:val="03B4959E"/>
    <w:rsid w:val="03C9DA1E"/>
    <w:rsid w:val="03CA4BD1"/>
    <w:rsid w:val="03D863F5"/>
    <w:rsid w:val="03D8728F"/>
    <w:rsid w:val="03E2329B"/>
    <w:rsid w:val="03E6BE5D"/>
    <w:rsid w:val="03ECD8FD"/>
    <w:rsid w:val="03F51CC8"/>
    <w:rsid w:val="03F80C26"/>
    <w:rsid w:val="03FA9FD1"/>
    <w:rsid w:val="04040711"/>
    <w:rsid w:val="04067D05"/>
    <w:rsid w:val="0409CDCF"/>
    <w:rsid w:val="040B6E32"/>
    <w:rsid w:val="041575E8"/>
    <w:rsid w:val="041C02C3"/>
    <w:rsid w:val="041DD160"/>
    <w:rsid w:val="04214332"/>
    <w:rsid w:val="04263206"/>
    <w:rsid w:val="043BBE72"/>
    <w:rsid w:val="04427557"/>
    <w:rsid w:val="044D8439"/>
    <w:rsid w:val="0453E860"/>
    <w:rsid w:val="045EEF7F"/>
    <w:rsid w:val="04614F77"/>
    <w:rsid w:val="04627F8A"/>
    <w:rsid w:val="0487ECD5"/>
    <w:rsid w:val="0488A5DF"/>
    <w:rsid w:val="048BEC42"/>
    <w:rsid w:val="0496322A"/>
    <w:rsid w:val="04A2661E"/>
    <w:rsid w:val="04A6D1B8"/>
    <w:rsid w:val="04B1F383"/>
    <w:rsid w:val="04D8AABC"/>
    <w:rsid w:val="04E49AF8"/>
    <w:rsid w:val="04EEA4D1"/>
    <w:rsid w:val="04F59E2C"/>
    <w:rsid w:val="05038E06"/>
    <w:rsid w:val="05047EDE"/>
    <w:rsid w:val="05062B3C"/>
    <w:rsid w:val="0515EC41"/>
    <w:rsid w:val="05223572"/>
    <w:rsid w:val="0525098F"/>
    <w:rsid w:val="052862AB"/>
    <w:rsid w:val="0531F9B4"/>
    <w:rsid w:val="05355B67"/>
    <w:rsid w:val="054DDFC7"/>
    <w:rsid w:val="05542F58"/>
    <w:rsid w:val="0554949E"/>
    <w:rsid w:val="05552D36"/>
    <w:rsid w:val="05688BA9"/>
    <w:rsid w:val="056A0462"/>
    <w:rsid w:val="05713ED5"/>
    <w:rsid w:val="0580B1E8"/>
    <w:rsid w:val="0587927A"/>
    <w:rsid w:val="0599041E"/>
    <w:rsid w:val="05C7A5D8"/>
    <w:rsid w:val="05CCAB05"/>
    <w:rsid w:val="05D2C412"/>
    <w:rsid w:val="05D34297"/>
    <w:rsid w:val="05E89DC2"/>
    <w:rsid w:val="05F09108"/>
    <w:rsid w:val="05F2F240"/>
    <w:rsid w:val="06010745"/>
    <w:rsid w:val="0607F889"/>
    <w:rsid w:val="06127F99"/>
    <w:rsid w:val="061451BE"/>
    <w:rsid w:val="061A05C5"/>
    <w:rsid w:val="061C4708"/>
    <w:rsid w:val="061F6381"/>
    <w:rsid w:val="061FE069"/>
    <w:rsid w:val="06222E7E"/>
    <w:rsid w:val="0624F542"/>
    <w:rsid w:val="06266A3F"/>
    <w:rsid w:val="06312A56"/>
    <w:rsid w:val="063382E6"/>
    <w:rsid w:val="0647D86A"/>
    <w:rsid w:val="064BCE6F"/>
    <w:rsid w:val="065544E0"/>
    <w:rsid w:val="0657E26E"/>
    <w:rsid w:val="065F914D"/>
    <w:rsid w:val="066D105D"/>
    <w:rsid w:val="067207F1"/>
    <w:rsid w:val="06726FF1"/>
    <w:rsid w:val="067CEF32"/>
    <w:rsid w:val="067D87E0"/>
    <w:rsid w:val="0684FED8"/>
    <w:rsid w:val="068E36B5"/>
    <w:rsid w:val="069772B7"/>
    <w:rsid w:val="0699CF2C"/>
    <w:rsid w:val="06A6B88D"/>
    <w:rsid w:val="06B612C9"/>
    <w:rsid w:val="06C1B836"/>
    <w:rsid w:val="06C1E4D4"/>
    <w:rsid w:val="06C35436"/>
    <w:rsid w:val="06C7E5E1"/>
    <w:rsid w:val="06CFD4E8"/>
    <w:rsid w:val="06E44DB1"/>
    <w:rsid w:val="06E579E7"/>
    <w:rsid w:val="06F0364B"/>
    <w:rsid w:val="0707EDFD"/>
    <w:rsid w:val="071B3CB5"/>
    <w:rsid w:val="072240E7"/>
    <w:rsid w:val="072E2901"/>
    <w:rsid w:val="07413DCA"/>
    <w:rsid w:val="0748CFC9"/>
    <w:rsid w:val="074DC18F"/>
    <w:rsid w:val="074E5A96"/>
    <w:rsid w:val="074F98C6"/>
    <w:rsid w:val="074FC3A1"/>
    <w:rsid w:val="0759283A"/>
    <w:rsid w:val="075A1245"/>
    <w:rsid w:val="07650855"/>
    <w:rsid w:val="0768857D"/>
    <w:rsid w:val="076A38AB"/>
    <w:rsid w:val="07781F8B"/>
    <w:rsid w:val="077C339D"/>
    <w:rsid w:val="077E956E"/>
    <w:rsid w:val="0780C611"/>
    <w:rsid w:val="07821217"/>
    <w:rsid w:val="07871AD7"/>
    <w:rsid w:val="07896963"/>
    <w:rsid w:val="07998852"/>
    <w:rsid w:val="079E2B29"/>
    <w:rsid w:val="07B3A68F"/>
    <w:rsid w:val="07C3133E"/>
    <w:rsid w:val="07E3E876"/>
    <w:rsid w:val="07E43667"/>
    <w:rsid w:val="07F75B4C"/>
    <w:rsid w:val="07FD500B"/>
    <w:rsid w:val="0802C6A4"/>
    <w:rsid w:val="080BF191"/>
    <w:rsid w:val="0821E67E"/>
    <w:rsid w:val="082BBF0E"/>
    <w:rsid w:val="083658F7"/>
    <w:rsid w:val="083710A5"/>
    <w:rsid w:val="0838F516"/>
    <w:rsid w:val="083A005F"/>
    <w:rsid w:val="083AE1D5"/>
    <w:rsid w:val="083E97A7"/>
    <w:rsid w:val="08436BF4"/>
    <w:rsid w:val="08440322"/>
    <w:rsid w:val="084F4246"/>
    <w:rsid w:val="084F8407"/>
    <w:rsid w:val="085C82D3"/>
    <w:rsid w:val="085E29CA"/>
    <w:rsid w:val="08694D7B"/>
    <w:rsid w:val="086D4807"/>
    <w:rsid w:val="0871D245"/>
    <w:rsid w:val="0872F0FE"/>
    <w:rsid w:val="0872FF44"/>
    <w:rsid w:val="088C30E7"/>
    <w:rsid w:val="0894AC2D"/>
    <w:rsid w:val="0895831A"/>
    <w:rsid w:val="089C047D"/>
    <w:rsid w:val="08A35EC7"/>
    <w:rsid w:val="08BED735"/>
    <w:rsid w:val="08C0E247"/>
    <w:rsid w:val="08C7A98B"/>
    <w:rsid w:val="08CEB887"/>
    <w:rsid w:val="090161CF"/>
    <w:rsid w:val="09156A06"/>
    <w:rsid w:val="0918EF59"/>
    <w:rsid w:val="091AE83F"/>
    <w:rsid w:val="091E0B0D"/>
    <w:rsid w:val="091FA817"/>
    <w:rsid w:val="09229DE7"/>
    <w:rsid w:val="09293B52"/>
    <w:rsid w:val="092A104D"/>
    <w:rsid w:val="092F464D"/>
    <w:rsid w:val="09456594"/>
    <w:rsid w:val="094C469D"/>
    <w:rsid w:val="094D859D"/>
    <w:rsid w:val="095846AC"/>
    <w:rsid w:val="0966427E"/>
    <w:rsid w:val="09720DA7"/>
    <w:rsid w:val="0974EC35"/>
    <w:rsid w:val="09766975"/>
    <w:rsid w:val="0977CFB0"/>
    <w:rsid w:val="097BEFA5"/>
    <w:rsid w:val="0989586B"/>
    <w:rsid w:val="099B5317"/>
    <w:rsid w:val="09A18EB7"/>
    <w:rsid w:val="09A2DECA"/>
    <w:rsid w:val="09B40311"/>
    <w:rsid w:val="09C9D088"/>
    <w:rsid w:val="09CF636E"/>
    <w:rsid w:val="09D3FD26"/>
    <w:rsid w:val="09D611F5"/>
    <w:rsid w:val="09D98002"/>
    <w:rsid w:val="09D9C9BB"/>
    <w:rsid w:val="09F09029"/>
    <w:rsid w:val="09F425F8"/>
    <w:rsid w:val="09FE59BC"/>
    <w:rsid w:val="09FE6715"/>
    <w:rsid w:val="0A062A43"/>
    <w:rsid w:val="0A0BEB10"/>
    <w:rsid w:val="0A10F62A"/>
    <w:rsid w:val="0A19567C"/>
    <w:rsid w:val="0A1A5FCD"/>
    <w:rsid w:val="0A1D82C1"/>
    <w:rsid w:val="0A1EFA4D"/>
    <w:rsid w:val="0A2B3A3E"/>
    <w:rsid w:val="0A318B72"/>
    <w:rsid w:val="0A362D37"/>
    <w:rsid w:val="0A57DF2B"/>
    <w:rsid w:val="0A77BFE9"/>
    <w:rsid w:val="0A790473"/>
    <w:rsid w:val="0A85E4D1"/>
    <w:rsid w:val="0A8D74C3"/>
    <w:rsid w:val="0A95E16A"/>
    <w:rsid w:val="0AA7A369"/>
    <w:rsid w:val="0AAAB33F"/>
    <w:rsid w:val="0AB3BD68"/>
    <w:rsid w:val="0ACA24A8"/>
    <w:rsid w:val="0AD75313"/>
    <w:rsid w:val="0AD99850"/>
    <w:rsid w:val="0ADE4BFB"/>
    <w:rsid w:val="0AE00854"/>
    <w:rsid w:val="0AEE5D63"/>
    <w:rsid w:val="0AEFC6C9"/>
    <w:rsid w:val="0AF594EE"/>
    <w:rsid w:val="0AFA775C"/>
    <w:rsid w:val="0AFC56DB"/>
    <w:rsid w:val="0B014446"/>
    <w:rsid w:val="0B179A3A"/>
    <w:rsid w:val="0B18F91E"/>
    <w:rsid w:val="0B257D44"/>
    <w:rsid w:val="0B2A407E"/>
    <w:rsid w:val="0B2C4943"/>
    <w:rsid w:val="0B2E28A7"/>
    <w:rsid w:val="0B32EC02"/>
    <w:rsid w:val="0B3AF1DF"/>
    <w:rsid w:val="0B3B8028"/>
    <w:rsid w:val="0B4DBF5E"/>
    <w:rsid w:val="0B6512C4"/>
    <w:rsid w:val="0B6CFAA3"/>
    <w:rsid w:val="0B71EB0B"/>
    <w:rsid w:val="0B7411BF"/>
    <w:rsid w:val="0B78398F"/>
    <w:rsid w:val="0B79F603"/>
    <w:rsid w:val="0B7ED7D6"/>
    <w:rsid w:val="0B7F6B8A"/>
    <w:rsid w:val="0B80704F"/>
    <w:rsid w:val="0B8BA1D6"/>
    <w:rsid w:val="0B8F156D"/>
    <w:rsid w:val="0B90B759"/>
    <w:rsid w:val="0BA3A81D"/>
    <w:rsid w:val="0BA7C532"/>
    <w:rsid w:val="0BB6E199"/>
    <w:rsid w:val="0BBF3570"/>
    <w:rsid w:val="0BC20918"/>
    <w:rsid w:val="0BCAA5DF"/>
    <w:rsid w:val="0BD0EF6B"/>
    <w:rsid w:val="0BE809D3"/>
    <w:rsid w:val="0BFBD5F4"/>
    <w:rsid w:val="0C03DB1B"/>
    <w:rsid w:val="0C088957"/>
    <w:rsid w:val="0C17814E"/>
    <w:rsid w:val="0C18678D"/>
    <w:rsid w:val="0C2110C4"/>
    <w:rsid w:val="0C2C2CAF"/>
    <w:rsid w:val="0C42EC39"/>
    <w:rsid w:val="0C560553"/>
    <w:rsid w:val="0C5FC191"/>
    <w:rsid w:val="0C601EB4"/>
    <w:rsid w:val="0C6B9404"/>
    <w:rsid w:val="0C6D96CC"/>
    <w:rsid w:val="0C7D3454"/>
    <w:rsid w:val="0C86CA25"/>
    <w:rsid w:val="0C9922B1"/>
    <w:rsid w:val="0CA9325E"/>
    <w:rsid w:val="0CA9A54D"/>
    <w:rsid w:val="0CD3A6A5"/>
    <w:rsid w:val="0CDD54B3"/>
    <w:rsid w:val="0CE40822"/>
    <w:rsid w:val="0CE62423"/>
    <w:rsid w:val="0CE9CF0F"/>
    <w:rsid w:val="0CEDFAB2"/>
    <w:rsid w:val="0CEE988C"/>
    <w:rsid w:val="0D0BE1BF"/>
    <w:rsid w:val="0D0EA6EA"/>
    <w:rsid w:val="0D12C70D"/>
    <w:rsid w:val="0D14692A"/>
    <w:rsid w:val="0D14C115"/>
    <w:rsid w:val="0D2479D4"/>
    <w:rsid w:val="0D315E34"/>
    <w:rsid w:val="0D42FF00"/>
    <w:rsid w:val="0D48DA18"/>
    <w:rsid w:val="0D4EE6C1"/>
    <w:rsid w:val="0D517A4F"/>
    <w:rsid w:val="0D7A1E38"/>
    <w:rsid w:val="0D803EA8"/>
    <w:rsid w:val="0D94FABC"/>
    <w:rsid w:val="0DA7CA54"/>
    <w:rsid w:val="0DAA121C"/>
    <w:rsid w:val="0DACB665"/>
    <w:rsid w:val="0DB37F04"/>
    <w:rsid w:val="0DBEBFEC"/>
    <w:rsid w:val="0DBF7BE8"/>
    <w:rsid w:val="0DC2851A"/>
    <w:rsid w:val="0DCFE482"/>
    <w:rsid w:val="0DD15145"/>
    <w:rsid w:val="0DDE2912"/>
    <w:rsid w:val="0DE69F32"/>
    <w:rsid w:val="0DFBE91D"/>
    <w:rsid w:val="0E032422"/>
    <w:rsid w:val="0E073991"/>
    <w:rsid w:val="0E1A1634"/>
    <w:rsid w:val="0E1A5AC5"/>
    <w:rsid w:val="0E2FF27F"/>
    <w:rsid w:val="0E38ECB7"/>
    <w:rsid w:val="0E4A1CF5"/>
    <w:rsid w:val="0E4FBDE4"/>
    <w:rsid w:val="0E5E4A0A"/>
    <w:rsid w:val="0E5EB5D5"/>
    <w:rsid w:val="0E63BA25"/>
    <w:rsid w:val="0E6507EB"/>
    <w:rsid w:val="0E68F9CC"/>
    <w:rsid w:val="0E6C43DB"/>
    <w:rsid w:val="0E6FC08B"/>
    <w:rsid w:val="0E86AD26"/>
    <w:rsid w:val="0E8E9DA9"/>
    <w:rsid w:val="0E96ACC2"/>
    <w:rsid w:val="0EA74164"/>
    <w:rsid w:val="0EA8D554"/>
    <w:rsid w:val="0EB97818"/>
    <w:rsid w:val="0EBB6D9C"/>
    <w:rsid w:val="0ECCFAFA"/>
    <w:rsid w:val="0EEA4B0A"/>
    <w:rsid w:val="0F006E83"/>
    <w:rsid w:val="0F127B8A"/>
    <w:rsid w:val="0F266060"/>
    <w:rsid w:val="0F285019"/>
    <w:rsid w:val="0F2DE3FF"/>
    <w:rsid w:val="0F2FED39"/>
    <w:rsid w:val="0F3BFE36"/>
    <w:rsid w:val="0F601D20"/>
    <w:rsid w:val="0F630FA4"/>
    <w:rsid w:val="0F6A4FA1"/>
    <w:rsid w:val="0F78487C"/>
    <w:rsid w:val="0F8A059F"/>
    <w:rsid w:val="0F8EC3E1"/>
    <w:rsid w:val="0F923B4A"/>
    <w:rsid w:val="0F9526E7"/>
    <w:rsid w:val="0FA23138"/>
    <w:rsid w:val="0FA3C6FB"/>
    <w:rsid w:val="0FC15E6C"/>
    <w:rsid w:val="0FC53B4A"/>
    <w:rsid w:val="0FCEB6AA"/>
    <w:rsid w:val="0FD164FA"/>
    <w:rsid w:val="0FDD859E"/>
    <w:rsid w:val="0FE9F3B2"/>
    <w:rsid w:val="10035663"/>
    <w:rsid w:val="100C8FBD"/>
    <w:rsid w:val="1017CB56"/>
    <w:rsid w:val="10218B98"/>
    <w:rsid w:val="102249F2"/>
    <w:rsid w:val="102A32FF"/>
    <w:rsid w:val="102ADD2D"/>
    <w:rsid w:val="1035072B"/>
    <w:rsid w:val="1035EB58"/>
    <w:rsid w:val="103C5C93"/>
    <w:rsid w:val="10447670"/>
    <w:rsid w:val="105A4F0A"/>
    <w:rsid w:val="105B700A"/>
    <w:rsid w:val="105DDC83"/>
    <w:rsid w:val="1061629D"/>
    <w:rsid w:val="10650B96"/>
    <w:rsid w:val="1071F4AC"/>
    <w:rsid w:val="107687DA"/>
    <w:rsid w:val="107A9C7E"/>
    <w:rsid w:val="1080F93D"/>
    <w:rsid w:val="108DF6CB"/>
    <w:rsid w:val="108E080A"/>
    <w:rsid w:val="1097B12E"/>
    <w:rsid w:val="109931EE"/>
    <w:rsid w:val="109FB951"/>
    <w:rsid w:val="10BC59BB"/>
    <w:rsid w:val="10C09B32"/>
    <w:rsid w:val="10C543FC"/>
    <w:rsid w:val="10C739D2"/>
    <w:rsid w:val="10D55B2B"/>
    <w:rsid w:val="10E7A3A6"/>
    <w:rsid w:val="10E9D778"/>
    <w:rsid w:val="10FC4347"/>
    <w:rsid w:val="111EE856"/>
    <w:rsid w:val="1128481E"/>
    <w:rsid w:val="112F1CE9"/>
    <w:rsid w:val="11421023"/>
    <w:rsid w:val="11458402"/>
    <w:rsid w:val="11474080"/>
    <w:rsid w:val="114FDEAC"/>
    <w:rsid w:val="11521D49"/>
    <w:rsid w:val="1160AB99"/>
    <w:rsid w:val="11719F73"/>
    <w:rsid w:val="117301A1"/>
    <w:rsid w:val="117BFA71"/>
    <w:rsid w:val="11999C40"/>
    <w:rsid w:val="11A4D4C7"/>
    <w:rsid w:val="11BAC7CA"/>
    <w:rsid w:val="11BFA788"/>
    <w:rsid w:val="11CBEEF0"/>
    <w:rsid w:val="11CE3EDC"/>
    <w:rsid w:val="11D2222D"/>
    <w:rsid w:val="11E23A61"/>
    <w:rsid w:val="11ED33E6"/>
    <w:rsid w:val="11EE53B2"/>
    <w:rsid w:val="121594A7"/>
    <w:rsid w:val="12187AE0"/>
    <w:rsid w:val="121DFC12"/>
    <w:rsid w:val="12273243"/>
    <w:rsid w:val="122DDBC8"/>
    <w:rsid w:val="1231CA94"/>
    <w:rsid w:val="12388453"/>
    <w:rsid w:val="123C2E08"/>
    <w:rsid w:val="123FB862"/>
    <w:rsid w:val="124A6161"/>
    <w:rsid w:val="1258E956"/>
    <w:rsid w:val="125B0B05"/>
    <w:rsid w:val="125ECBFF"/>
    <w:rsid w:val="1263CC71"/>
    <w:rsid w:val="126BF28B"/>
    <w:rsid w:val="126FC278"/>
    <w:rsid w:val="1278BB9C"/>
    <w:rsid w:val="128619E4"/>
    <w:rsid w:val="1292AA8A"/>
    <w:rsid w:val="129707C2"/>
    <w:rsid w:val="129D7A2F"/>
    <w:rsid w:val="129F4366"/>
    <w:rsid w:val="12A7DD86"/>
    <w:rsid w:val="12AB9E0D"/>
    <w:rsid w:val="12B01ACC"/>
    <w:rsid w:val="12B49537"/>
    <w:rsid w:val="12BEE698"/>
    <w:rsid w:val="12C85C86"/>
    <w:rsid w:val="12C9D88B"/>
    <w:rsid w:val="12DA47DF"/>
    <w:rsid w:val="12DCD760"/>
    <w:rsid w:val="12E12D4D"/>
    <w:rsid w:val="12E8A2B0"/>
    <w:rsid w:val="12EB58E1"/>
    <w:rsid w:val="12ED890E"/>
    <w:rsid w:val="12EEA9BD"/>
    <w:rsid w:val="12EEC523"/>
    <w:rsid w:val="12F61FDB"/>
    <w:rsid w:val="12F9D902"/>
    <w:rsid w:val="131CCE1B"/>
    <w:rsid w:val="1330653F"/>
    <w:rsid w:val="1336A594"/>
    <w:rsid w:val="133CB74A"/>
    <w:rsid w:val="134E2472"/>
    <w:rsid w:val="1350BFA2"/>
    <w:rsid w:val="1365C4B2"/>
    <w:rsid w:val="13692643"/>
    <w:rsid w:val="136D62A8"/>
    <w:rsid w:val="137C71CC"/>
    <w:rsid w:val="13833048"/>
    <w:rsid w:val="1385B518"/>
    <w:rsid w:val="13876CB8"/>
    <w:rsid w:val="13893AF8"/>
    <w:rsid w:val="13897848"/>
    <w:rsid w:val="138B7C43"/>
    <w:rsid w:val="1390ADD3"/>
    <w:rsid w:val="13916B41"/>
    <w:rsid w:val="139B7B8C"/>
    <w:rsid w:val="139B90F9"/>
    <w:rsid w:val="139E2F06"/>
    <w:rsid w:val="13A25980"/>
    <w:rsid w:val="13B733C6"/>
    <w:rsid w:val="13BEF352"/>
    <w:rsid w:val="13C34CF3"/>
    <w:rsid w:val="13DAF949"/>
    <w:rsid w:val="13FE7E97"/>
    <w:rsid w:val="14067636"/>
    <w:rsid w:val="14227257"/>
    <w:rsid w:val="1434F672"/>
    <w:rsid w:val="1438CB06"/>
    <w:rsid w:val="14491EF5"/>
    <w:rsid w:val="145118ED"/>
    <w:rsid w:val="145FEA68"/>
    <w:rsid w:val="14601ADE"/>
    <w:rsid w:val="146C66FA"/>
    <w:rsid w:val="1473D87F"/>
    <w:rsid w:val="147EDAEC"/>
    <w:rsid w:val="147F48BA"/>
    <w:rsid w:val="1488304F"/>
    <w:rsid w:val="148E9F2F"/>
    <w:rsid w:val="149A99C1"/>
    <w:rsid w:val="149E1B94"/>
    <w:rsid w:val="14AA5252"/>
    <w:rsid w:val="14AA56E1"/>
    <w:rsid w:val="14C3CA2E"/>
    <w:rsid w:val="14C53949"/>
    <w:rsid w:val="14CC6414"/>
    <w:rsid w:val="14CFDE2A"/>
    <w:rsid w:val="14D71289"/>
    <w:rsid w:val="14DCA7AA"/>
    <w:rsid w:val="14DD5B1D"/>
    <w:rsid w:val="14DF8277"/>
    <w:rsid w:val="14F7921D"/>
    <w:rsid w:val="14FA467A"/>
    <w:rsid w:val="14FCCFE3"/>
    <w:rsid w:val="1509B580"/>
    <w:rsid w:val="150A6414"/>
    <w:rsid w:val="150F6F70"/>
    <w:rsid w:val="151083BC"/>
    <w:rsid w:val="151FD166"/>
    <w:rsid w:val="153A07A1"/>
    <w:rsid w:val="153CF9AE"/>
    <w:rsid w:val="153E4536"/>
    <w:rsid w:val="155AD6ED"/>
    <w:rsid w:val="1561836B"/>
    <w:rsid w:val="15733055"/>
    <w:rsid w:val="157AC179"/>
    <w:rsid w:val="1581D77E"/>
    <w:rsid w:val="15916F45"/>
    <w:rsid w:val="159DCCB9"/>
    <w:rsid w:val="15A06466"/>
    <w:rsid w:val="15A7A9FE"/>
    <w:rsid w:val="15AC863C"/>
    <w:rsid w:val="15B6003B"/>
    <w:rsid w:val="15B91E34"/>
    <w:rsid w:val="15C24896"/>
    <w:rsid w:val="15EDAB5F"/>
    <w:rsid w:val="15F37DD1"/>
    <w:rsid w:val="15F50876"/>
    <w:rsid w:val="15FA1F7E"/>
    <w:rsid w:val="160085EE"/>
    <w:rsid w:val="160DF179"/>
    <w:rsid w:val="162BFC04"/>
    <w:rsid w:val="16541379"/>
    <w:rsid w:val="165C4B34"/>
    <w:rsid w:val="165F8538"/>
    <w:rsid w:val="165F8D30"/>
    <w:rsid w:val="16601E89"/>
    <w:rsid w:val="166D4161"/>
    <w:rsid w:val="1670F19C"/>
    <w:rsid w:val="167B6FE1"/>
    <w:rsid w:val="168194C4"/>
    <w:rsid w:val="16852D24"/>
    <w:rsid w:val="169A06BD"/>
    <w:rsid w:val="16A7E44F"/>
    <w:rsid w:val="16B1F3C2"/>
    <w:rsid w:val="16D432D7"/>
    <w:rsid w:val="16D55EC5"/>
    <w:rsid w:val="16E043CF"/>
    <w:rsid w:val="16F305FE"/>
    <w:rsid w:val="16F7788C"/>
    <w:rsid w:val="16FBE7B9"/>
    <w:rsid w:val="17210045"/>
    <w:rsid w:val="1740F318"/>
    <w:rsid w:val="1741EE30"/>
    <w:rsid w:val="17461737"/>
    <w:rsid w:val="175506DE"/>
    <w:rsid w:val="175989DD"/>
    <w:rsid w:val="176107FE"/>
    <w:rsid w:val="176C31A4"/>
    <w:rsid w:val="176C819C"/>
    <w:rsid w:val="17703BBA"/>
    <w:rsid w:val="1778F38D"/>
    <w:rsid w:val="1780ACFE"/>
    <w:rsid w:val="178184A5"/>
    <w:rsid w:val="1782EF3A"/>
    <w:rsid w:val="1788F0CE"/>
    <w:rsid w:val="178CFEC9"/>
    <w:rsid w:val="1796DFD7"/>
    <w:rsid w:val="179BA9CE"/>
    <w:rsid w:val="17A4E65A"/>
    <w:rsid w:val="17AAC78C"/>
    <w:rsid w:val="17B39781"/>
    <w:rsid w:val="17BAF4E7"/>
    <w:rsid w:val="17C20EC8"/>
    <w:rsid w:val="17C5FA8D"/>
    <w:rsid w:val="17DD4660"/>
    <w:rsid w:val="17DEB38A"/>
    <w:rsid w:val="17DF5BA7"/>
    <w:rsid w:val="17F38ECD"/>
    <w:rsid w:val="17F59209"/>
    <w:rsid w:val="18008FA3"/>
    <w:rsid w:val="180D8B3C"/>
    <w:rsid w:val="1816F5F3"/>
    <w:rsid w:val="1819DAF9"/>
    <w:rsid w:val="183222B5"/>
    <w:rsid w:val="183A7A94"/>
    <w:rsid w:val="18427AE0"/>
    <w:rsid w:val="18506850"/>
    <w:rsid w:val="1857CEFE"/>
    <w:rsid w:val="18711CD5"/>
    <w:rsid w:val="1881AA4D"/>
    <w:rsid w:val="1881B519"/>
    <w:rsid w:val="1881C8C6"/>
    <w:rsid w:val="1882A866"/>
    <w:rsid w:val="188F0364"/>
    <w:rsid w:val="18A35708"/>
    <w:rsid w:val="18AF6398"/>
    <w:rsid w:val="18D1ADF8"/>
    <w:rsid w:val="18D6200A"/>
    <w:rsid w:val="18E53183"/>
    <w:rsid w:val="1903A93D"/>
    <w:rsid w:val="190483C0"/>
    <w:rsid w:val="19119E53"/>
    <w:rsid w:val="191356F1"/>
    <w:rsid w:val="1932986F"/>
    <w:rsid w:val="1934C159"/>
    <w:rsid w:val="19384220"/>
    <w:rsid w:val="193B19EC"/>
    <w:rsid w:val="1943762C"/>
    <w:rsid w:val="194EC7B2"/>
    <w:rsid w:val="196821E0"/>
    <w:rsid w:val="1974DFE7"/>
    <w:rsid w:val="19789D26"/>
    <w:rsid w:val="197B428D"/>
    <w:rsid w:val="197B435A"/>
    <w:rsid w:val="197BE1B9"/>
    <w:rsid w:val="19880A6A"/>
    <w:rsid w:val="1990F5D0"/>
    <w:rsid w:val="199ECA42"/>
    <w:rsid w:val="19A91DF7"/>
    <w:rsid w:val="19B4A68C"/>
    <w:rsid w:val="19B71BC5"/>
    <w:rsid w:val="19C2BB7E"/>
    <w:rsid w:val="19C3BE31"/>
    <w:rsid w:val="19CBE1C9"/>
    <w:rsid w:val="19D01BF7"/>
    <w:rsid w:val="19D915F2"/>
    <w:rsid w:val="19DAAE63"/>
    <w:rsid w:val="19E0A49B"/>
    <w:rsid w:val="19E26B68"/>
    <w:rsid w:val="19EB34EC"/>
    <w:rsid w:val="19FC0A1A"/>
    <w:rsid w:val="19FD0DE8"/>
    <w:rsid w:val="1A0356AE"/>
    <w:rsid w:val="1A050415"/>
    <w:rsid w:val="1A150DFA"/>
    <w:rsid w:val="1A16772A"/>
    <w:rsid w:val="1A16B01C"/>
    <w:rsid w:val="1A23AA19"/>
    <w:rsid w:val="1A2C4CC0"/>
    <w:rsid w:val="1A40D657"/>
    <w:rsid w:val="1A564374"/>
    <w:rsid w:val="1A6D01B2"/>
    <w:rsid w:val="1A6DDEB7"/>
    <w:rsid w:val="1A6E5526"/>
    <w:rsid w:val="1A7D27E9"/>
    <w:rsid w:val="1A7FA3C0"/>
    <w:rsid w:val="1A8865B7"/>
    <w:rsid w:val="1A89F07B"/>
    <w:rsid w:val="1A97271E"/>
    <w:rsid w:val="1AA593F4"/>
    <w:rsid w:val="1AAAF3DF"/>
    <w:rsid w:val="1AABE9D7"/>
    <w:rsid w:val="1AB205E2"/>
    <w:rsid w:val="1AC6D307"/>
    <w:rsid w:val="1ACD5C7E"/>
    <w:rsid w:val="1ACDC7E1"/>
    <w:rsid w:val="1ACF2F11"/>
    <w:rsid w:val="1AD98FD0"/>
    <w:rsid w:val="1ADB66BE"/>
    <w:rsid w:val="1ADCF424"/>
    <w:rsid w:val="1AE2F4A6"/>
    <w:rsid w:val="1AE7B072"/>
    <w:rsid w:val="1AEB860D"/>
    <w:rsid w:val="1AED974B"/>
    <w:rsid w:val="1AFBCE83"/>
    <w:rsid w:val="1B10E44C"/>
    <w:rsid w:val="1B1614B7"/>
    <w:rsid w:val="1B18CC5B"/>
    <w:rsid w:val="1B1C308A"/>
    <w:rsid w:val="1B1E84C0"/>
    <w:rsid w:val="1B21CC86"/>
    <w:rsid w:val="1B2BF66D"/>
    <w:rsid w:val="1B3B62A5"/>
    <w:rsid w:val="1B48993A"/>
    <w:rsid w:val="1B495E37"/>
    <w:rsid w:val="1B4A6B55"/>
    <w:rsid w:val="1B4E83D8"/>
    <w:rsid w:val="1B599225"/>
    <w:rsid w:val="1B5B2F39"/>
    <w:rsid w:val="1B601CF4"/>
    <w:rsid w:val="1B6EAF81"/>
    <w:rsid w:val="1B783150"/>
    <w:rsid w:val="1B92584D"/>
    <w:rsid w:val="1B9563A7"/>
    <w:rsid w:val="1B99DB52"/>
    <w:rsid w:val="1BAABA34"/>
    <w:rsid w:val="1BAC423E"/>
    <w:rsid w:val="1BBA4E45"/>
    <w:rsid w:val="1BD1550D"/>
    <w:rsid w:val="1BD28D67"/>
    <w:rsid w:val="1BD4C71D"/>
    <w:rsid w:val="1BD8F48A"/>
    <w:rsid w:val="1BDDE932"/>
    <w:rsid w:val="1BE114BD"/>
    <w:rsid w:val="1BEA6E8F"/>
    <w:rsid w:val="1BEAF919"/>
    <w:rsid w:val="1BEBC889"/>
    <w:rsid w:val="1BEE1D20"/>
    <w:rsid w:val="1BF01B69"/>
    <w:rsid w:val="1BF2E206"/>
    <w:rsid w:val="1BF60EA5"/>
    <w:rsid w:val="1C0BE235"/>
    <w:rsid w:val="1C0DCF51"/>
    <w:rsid w:val="1C14784D"/>
    <w:rsid w:val="1C148796"/>
    <w:rsid w:val="1C20212E"/>
    <w:rsid w:val="1C22CB6F"/>
    <w:rsid w:val="1C265768"/>
    <w:rsid w:val="1C2EF9FA"/>
    <w:rsid w:val="1C34E8BC"/>
    <w:rsid w:val="1C38A579"/>
    <w:rsid w:val="1C58D4AB"/>
    <w:rsid w:val="1C65A243"/>
    <w:rsid w:val="1C682FF7"/>
    <w:rsid w:val="1C702518"/>
    <w:rsid w:val="1C749339"/>
    <w:rsid w:val="1C87611C"/>
    <w:rsid w:val="1C956C37"/>
    <w:rsid w:val="1C9C3F04"/>
    <w:rsid w:val="1C9EEA00"/>
    <w:rsid w:val="1CAB21CD"/>
    <w:rsid w:val="1CB2E999"/>
    <w:rsid w:val="1CB3C244"/>
    <w:rsid w:val="1CB487B6"/>
    <w:rsid w:val="1CC753DE"/>
    <w:rsid w:val="1CD9FF2C"/>
    <w:rsid w:val="1CDC6079"/>
    <w:rsid w:val="1CFC35F6"/>
    <w:rsid w:val="1D05C541"/>
    <w:rsid w:val="1D073D7C"/>
    <w:rsid w:val="1D0FB5A6"/>
    <w:rsid w:val="1D10B41A"/>
    <w:rsid w:val="1D12B74C"/>
    <w:rsid w:val="1D15F6AA"/>
    <w:rsid w:val="1D1A736C"/>
    <w:rsid w:val="1D1CC270"/>
    <w:rsid w:val="1D277066"/>
    <w:rsid w:val="1D299876"/>
    <w:rsid w:val="1D2E0B25"/>
    <w:rsid w:val="1D3014A8"/>
    <w:rsid w:val="1D47BD77"/>
    <w:rsid w:val="1D493AAB"/>
    <w:rsid w:val="1D4C2FD9"/>
    <w:rsid w:val="1D4EB063"/>
    <w:rsid w:val="1D5CFBBB"/>
    <w:rsid w:val="1D67A761"/>
    <w:rsid w:val="1D6B0D4E"/>
    <w:rsid w:val="1D71B9EE"/>
    <w:rsid w:val="1D7279B4"/>
    <w:rsid w:val="1D7BF1D8"/>
    <w:rsid w:val="1D7D821B"/>
    <w:rsid w:val="1D8069F2"/>
    <w:rsid w:val="1D8A4466"/>
    <w:rsid w:val="1D8BFDBF"/>
    <w:rsid w:val="1D8E4217"/>
    <w:rsid w:val="1D9E4EF3"/>
    <w:rsid w:val="1DA06EAE"/>
    <w:rsid w:val="1DAA502A"/>
    <w:rsid w:val="1DC105C7"/>
    <w:rsid w:val="1DD6C7F5"/>
    <w:rsid w:val="1DDC43E7"/>
    <w:rsid w:val="1DEAAF2D"/>
    <w:rsid w:val="1DEAD497"/>
    <w:rsid w:val="1DED1C1C"/>
    <w:rsid w:val="1DF92E00"/>
    <w:rsid w:val="1E1A9F67"/>
    <w:rsid w:val="1E38D301"/>
    <w:rsid w:val="1E483F0C"/>
    <w:rsid w:val="1E51B3F0"/>
    <w:rsid w:val="1E59B08E"/>
    <w:rsid w:val="1E5A0F83"/>
    <w:rsid w:val="1E64B794"/>
    <w:rsid w:val="1E683C5A"/>
    <w:rsid w:val="1E753C4B"/>
    <w:rsid w:val="1E77F464"/>
    <w:rsid w:val="1E7945D5"/>
    <w:rsid w:val="1E7AC012"/>
    <w:rsid w:val="1E7DB199"/>
    <w:rsid w:val="1E88ACC9"/>
    <w:rsid w:val="1E8B721B"/>
    <w:rsid w:val="1E8E21D6"/>
    <w:rsid w:val="1E8FE9CB"/>
    <w:rsid w:val="1E93FCF5"/>
    <w:rsid w:val="1EA01E12"/>
    <w:rsid w:val="1EB235DD"/>
    <w:rsid w:val="1EB92CF5"/>
    <w:rsid w:val="1EBB2660"/>
    <w:rsid w:val="1EC3C82A"/>
    <w:rsid w:val="1EC8521A"/>
    <w:rsid w:val="1ED26E77"/>
    <w:rsid w:val="1EE07269"/>
    <w:rsid w:val="1EE50A69"/>
    <w:rsid w:val="1EED058A"/>
    <w:rsid w:val="1EEF2651"/>
    <w:rsid w:val="1EF812EC"/>
    <w:rsid w:val="1F0BE965"/>
    <w:rsid w:val="1F196771"/>
    <w:rsid w:val="1F1A9389"/>
    <w:rsid w:val="1F1E543A"/>
    <w:rsid w:val="1F1E7613"/>
    <w:rsid w:val="1F2520BB"/>
    <w:rsid w:val="1F300043"/>
    <w:rsid w:val="1F36D30D"/>
    <w:rsid w:val="1F3F5CE5"/>
    <w:rsid w:val="1F428F6A"/>
    <w:rsid w:val="1F4441F7"/>
    <w:rsid w:val="1F4ACBD9"/>
    <w:rsid w:val="1F4B8010"/>
    <w:rsid w:val="1F507A0F"/>
    <w:rsid w:val="1F551270"/>
    <w:rsid w:val="1F564093"/>
    <w:rsid w:val="1F6BA7EA"/>
    <w:rsid w:val="1F6BFBAC"/>
    <w:rsid w:val="1F6FA39D"/>
    <w:rsid w:val="1F784643"/>
    <w:rsid w:val="1F82AB97"/>
    <w:rsid w:val="1F8839C3"/>
    <w:rsid w:val="1FA3AEDA"/>
    <w:rsid w:val="1FA7B117"/>
    <w:rsid w:val="1FB58258"/>
    <w:rsid w:val="1FBA5221"/>
    <w:rsid w:val="1FBAB198"/>
    <w:rsid w:val="1FBD00EE"/>
    <w:rsid w:val="1FE7E38C"/>
    <w:rsid w:val="1FEA85E3"/>
    <w:rsid w:val="1FEAEA90"/>
    <w:rsid w:val="1FEAEAF7"/>
    <w:rsid w:val="1FF9068C"/>
    <w:rsid w:val="200C4CE2"/>
    <w:rsid w:val="200C82C7"/>
    <w:rsid w:val="2010D5E5"/>
    <w:rsid w:val="201E9234"/>
    <w:rsid w:val="202C888D"/>
    <w:rsid w:val="202D2764"/>
    <w:rsid w:val="204684C3"/>
    <w:rsid w:val="20485558"/>
    <w:rsid w:val="2056EB52"/>
    <w:rsid w:val="205FED9A"/>
    <w:rsid w:val="206B974A"/>
    <w:rsid w:val="207439B2"/>
    <w:rsid w:val="20780BBC"/>
    <w:rsid w:val="2082723F"/>
    <w:rsid w:val="2083243F"/>
    <w:rsid w:val="208D79E0"/>
    <w:rsid w:val="208D96C9"/>
    <w:rsid w:val="208FA1D5"/>
    <w:rsid w:val="20963166"/>
    <w:rsid w:val="20BA7F19"/>
    <w:rsid w:val="20CA7170"/>
    <w:rsid w:val="20CAE8D2"/>
    <w:rsid w:val="20D37191"/>
    <w:rsid w:val="20D4A0B4"/>
    <w:rsid w:val="20D4B9E7"/>
    <w:rsid w:val="20FB50C5"/>
    <w:rsid w:val="2107E938"/>
    <w:rsid w:val="210E7FFA"/>
    <w:rsid w:val="2111BEB0"/>
    <w:rsid w:val="21126BB4"/>
    <w:rsid w:val="211B420F"/>
    <w:rsid w:val="211CE1E9"/>
    <w:rsid w:val="211FAA45"/>
    <w:rsid w:val="2126DC14"/>
    <w:rsid w:val="212797B4"/>
    <w:rsid w:val="212EF5C9"/>
    <w:rsid w:val="2140A6CF"/>
    <w:rsid w:val="214833D7"/>
    <w:rsid w:val="2152AFCF"/>
    <w:rsid w:val="21532658"/>
    <w:rsid w:val="215A65FA"/>
    <w:rsid w:val="2164AFB2"/>
    <w:rsid w:val="216F9F94"/>
    <w:rsid w:val="2176E17F"/>
    <w:rsid w:val="217A80D4"/>
    <w:rsid w:val="217B2926"/>
    <w:rsid w:val="21843C91"/>
    <w:rsid w:val="2198B2F4"/>
    <w:rsid w:val="21A21B3F"/>
    <w:rsid w:val="21A8555C"/>
    <w:rsid w:val="21B57CC0"/>
    <w:rsid w:val="21B7EA65"/>
    <w:rsid w:val="21B8620C"/>
    <w:rsid w:val="21B8D9FA"/>
    <w:rsid w:val="21CB03B7"/>
    <w:rsid w:val="21CC673A"/>
    <w:rsid w:val="21CF3713"/>
    <w:rsid w:val="21DC0EE9"/>
    <w:rsid w:val="21EB3C26"/>
    <w:rsid w:val="21FDBEF4"/>
    <w:rsid w:val="22132C5D"/>
    <w:rsid w:val="2216C8D3"/>
    <w:rsid w:val="222D4422"/>
    <w:rsid w:val="2243880A"/>
    <w:rsid w:val="224E4C64"/>
    <w:rsid w:val="2252C7AF"/>
    <w:rsid w:val="2254BD18"/>
    <w:rsid w:val="22607B7D"/>
    <w:rsid w:val="2260871D"/>
    <w:rsid w:val="226B8A66"/>
    <w:rsid w:val="2270CCB0"/>
    <w:rsid w:val="2271D3C5"/>
    <w:rsid w:val="22738618"/>
    <w:rsid w:val="2275A92C"/>
    <w:rsid w:val="22847333"/>
    <w:rsid w:val="22986E7C"/>
    <w:rsid w:val="22A3A594"/>
    <w:rsid w:val="22D5FC62"/>
    <w:rsid w:val="22D6B010"/>
    <w:rsid w:val="22DC9471"/>
    <w:rsid w:val="22ED54DC"/>
    <w:rsid w:val="22F22B01"/>
    <w:rsid w:val="22F58C3E"/>
    <w:rsid w:val="22FAE5A6"/>
    <w:rsid w:val="23023B58"/>
    <w:rsid w:val="2303DB62"/>
    <w:rsid w:val="2314D40D"/>
    <w:rsid w:val="232ABED8"/>
    <w:rsid w:val="2331AE8B"/>
    <w:rsid w:val="233BA2B3"/>
    <w:rsid w:val="233E66CB"/>
    <w:rsid w:val="23480932"/>
    <w:rsid w:val="2348EC0C"/>
    <w:rsid w:val="234F1C07"/>
    <w:rsid w:val="2358F39F"/>
    <w:rsid w:val="2362D631"/>
    <w:rsid w:val="23698B0C"/>
    <w:rsid w:val="2377E6A3"/>
    <w:rsid w:val="237B2381"/>
    <w:rsid w:val="23850D8A"/>
    <w:rsid w:val="2386E59D"/>
    <w:rsid w:val="238BC957"/>
    <w:rsid w:val="239E71C9"/>
    <w:rsid w:val="23A1F805"/>
    <w:rsid w:val="23CDC24F"/>
    <w:rsid w:val="23CF0629"/>
    <w:rsid w:val="23CFEB28"/>
    <w:rsid w:val="23D390D7"/>
    <w:rsid w:val="23E9DCAF"/>
    <w:rsid w:val="23EC52F7"/>
    <w:rsid w:val="23EDAA03"/>
    <w:rsid w:val="23F81613"/>
    <w:rsid w:val="23FEE3BA"/>
    <w:rsid w:val="24022934"/>
    <w:rsid w:val="240F9E7D"/>
    <w:rsid w:val="24107AE8"/>
    <w:rsid w:val="2427F0B9"/>
    <w:rsid w:val="24362460"/>
    <w:rsid w:val="24381517"/>
    <w:rsid w:val="243D6B2E"/>
    <w:rsid w:val="243E7B18"/>
    <w:rsid w:val="24405076"/>
    <w:rsid w:val="244C80C4"/>
    <w:rsid w:val="244CC466"/>
    <w:rsid w:val="24509609"/>
    <w:rsid w:val="2452A784"/>
    <w:rsid w:val="245D201B"/>
    <w:rsid w:val="2466E58F"/>
    <w:rsid w:val="24756455"/>
    <w:rsid w:val="247E442F"/>
    <w:rsid w:val="248171BE"/>
    <w:rsid w:val="24882BF2"/>
    <w:rsid w:val="24A3BFBB"/>
    <w:rsid w:val="24B09643"/>
    <w:rsid w:val="24E45A52"/>
    <w:rsid w:val="24FCE049"/>
    <w:rsid w:val="25010A0B"/>
    <w:rsid w:val="2518E86B"/>
    <w:rsid w:val="251A5C74"/>
    <w:rsid w:val="251FC74B"/>
    <w:rsid w:val="25356529"/>
    <w:rsid w:val="25374D43"/>
    <w:rsid w:val="255E7632"/>
    <w:rsid w:val="256137A7"/>
    <w:rsid w:val="256270AC"/>
    <w:rsid w:val="25649E6D"/>
    <w:rsid w:val="2568CB85"/>
    <w:rsid w:val="2570483E"/>
    <w:rsid w:val="257C31FD"/>
    <w:rsid w:val="257E311C"/>
    <w:rsid w:val="25801D43"/>
    <w:rsid w:val="2583597E"/>
    <w:rsid w:val="2586FE8A"/>
    <w:rsid w:val="25A109E8"/>
    <w:rsid w:val="25BA8B4F"/>
    <w:rsid w:val="25CA6F9A"/>
    <w:rsid w:val="25CEF7B8"/>
    <w:rsid w:val="25D06C52"/>
    <w:rsid w:val="25EB433A"/>
    <w:rsid w:val="25ECAEE1"/>
    <w:rsid w:val="260ADA9D"/>
    <w:rsid w:val="260B5810"/>
    <w:rsid w:val="26196B1D"/>
    <w:rsid w:val="2620A259"/>
    <w:rsid w:val="2630EDA3"/>
    <w:rsid w:val="263E7853"/>
    <w:rsid w:val="265061A0"/>
    <w:rsid w:val="2651F472"/>
    <w:rsid w:val="2652AFC5"/>
    <w:rsid w:val="2657C2FD"/>
    <w:rsid w:val="265D026D"/>
    <w:rsid w:val="26644134"/>
    <w:rsid w:val="266BBEE4"/>
    <w:rsid w:val="266D13E8"/>
    <w:rsid w:val="266F62B1"/>
    <w:rsid w:val="267A3B65"/>
    <w:rsid w:val="26865917"/>
    <w:rsid w:val="268A6506"/>
    <w:rsid w:val="26B92EAD"/>
    <w:rsid w:val="26CC679C"/>
    <w:rsid w:val="26DE67C3"/>
    <w:rsid w:val="26E9593F"/>
    <w:rsid w:val="26EDA291"/>
    <w:rsid w:val="2704CD65"/>
    <w:rsid w:val="2707D897"/>
    <w:rsid w:val="270818B6"/>
    <w:rsid w:val="270AD557"/>
    <w:rsid w:val="270C6EA4"/>
    <w:rsid w:val="270E3852"/>
    <w:rsid w:val="2713DE9E"/>
    <w:rsid w:val="2728F43B"/>
    <w:rsid w:val="27291FD9"/>
    <w:rsid w:val="272C95F8"/>
    <w:rsid w:val="2732176A"/>
    <w:rsid w:val="2739CEA8"/>
    <w:rsid w:val="273DEDCF"/>
    <w:rsid w:val="274961B5"/>
    <w:rsid w:val="274FD72B"/>
    <w:rsid w:val="27518012"/>
    <w:rsid w:val="27568042"/>
    <w:rsid w:val="27602102"/>
    <w:rsid w:val="2771BA87"/>
    <w:rsid w:val="2779D47A"/>
    <w:rsid w:val="277E3BE1"/>
    <w:rsid w:val="278D1595"/>
    <w:rsid w:val="27927413"/>
    <w:rsid w:val="27931374"/>
    <w:rsid w:val="279775E1"/>
    <w:rsid w:val="279EDFE6"/>
    <w:rsid w:val="279FCBE8"/>
    <w:rsid w:val="27A0144E"/>
    <w:rsid w:val="27A1ADA7"/>
    <w:rsid w:val="27A2C55D"/>
    <w:rsid w:val="27A6DDF9"/>
    <w:rsid w:val="27B7C1E8"/>
    <w:rsid w:val="27BA4D28"/>
    <w:rsid w:val="27BE5CFD"/>
    <w:rsid w:val="27D80749"/>
    <w:rsid w:val="27D8A0C9"/>
    <w:rsid w:val="27D8BA2A"/>
    <w:rsid w:val="27EA52B8"/>
    <w:rsid w:val="27F2BE53"/>
    <w:rsid w:val="27F5B9BF"/>
    <w:rsid w:val="27FFAE5C"/>
    <w:rsid w:val="280A0752"/>
    <w:rsid w:val="280D53EC"/>
    <w:rsid w:val="2810FDF0"/>
    <w:rsid w:val="28128610"/>
    <w:rsid w:val="2820B88C"/>
    <w:rsid w:val="2823FB9C"/>
    <w:rsid w:val="2827177F"/>
    <w:rsid w:val="283240E3"/>
    <w:rsid w:val="2857DD97"/>
    <w:rsid w:val="2869D071"/>
    <w:rsid w:val="2877FA88"/>
    <w:rsid w:val="287DEE97"/>
    <w:rsid w:val="287FF44F"/>
    <w:rsid w:val="288507A4"/>
    <w:rsid w:val="288DD904"/>
    <w:rsid w:val="288EB48A"/>
    <w:rsid w:val="28A4FF67"/>
    <w:rsid w:val="28AD24E3"/>
    <w:rsid w:val="28C2E13A"/>
    <w:rsid w:val="28C8A19C"/>
    <w:rsid w:val="28C9129D"/>
    <w:rsid w:val="28DA67C6"/>
    <w:rsid w:val="28DCB693"/>
    <w:rsid w:val="28E68F48"/>
    <w:rsid w:val="28E6E5F3"/>
    <w:rsid w:val="28E89DB2"/>
    <w:rsid w:val="28EE38C9"/>
    <w:rsid w:val="28F05FCC"/>
    <w:rsid w:val="29004DD4"/>
    <w:rsid w:val="2910B2B5"/>
    <w:rsid w:val="292B3D54"/>
    <w:rsid w:val="292EB98F"/>
    <w:rsid w:val="29387619"/>
    <w:rsid w:val="29524A89"/>
    <w:rsid w:val="2953C3B2"/>
    <w:rsid w:val="29553890"/>
    <w:rsid w:val="2955F82E"/>
    <w:rsid w:val="2957DA0B"/>
    <w:rsid w:val="295B3CCB"/>
    <w:rsid w:val="295C27BE"/>
    <w:rsid w:val="29613A20"/>
    <w:rsid w:val="29685845"/>
    <w:rsid w:val="296C0C25"/>
    <w:rsid w:val="2976397D"/>
    <w:rsid w:val="2981A1C4"/>
    <w:rsid w:val="29844948"/>
    <w:rsid w:val="298ABF4D"/>
    <w:rsid w:val="298DD751"/>
    <w:rsid w:val="29961737"/>
    <w:rsid w:val="29A0DEA0"/>
    <w:rsid w:val="29A46A9B"/>
    <w:rsid w:val="29AA9441"/>
    <w:rsid w:val="29AB4FD8"/>
    <w:rsid w:val="29AFBA32"/>
    <w:rsid w:val="29B2FFE0"/>
    <w:rsid w:val="29B4B55F"/>
    <w:rsid w:val="29B9C50C"/>
    <w:rsid w:val="29C08CB0"/>
    <w:rsid w:val="29DDC20C"/>
    <w:rsid w:val="29E32D8D"/>
    <w:rsid w:val="29F5F6D8"/>
    <w:rsid w:val="2A032F31"/>
    <w:rsid w:val="2A04692C"/>
    <w:rsid w:val="2A110488"/>
    <w:rsid w:val="2A2B3A17"/>
    <w:rsid w:val="2A2E5651"/>
    <w:rsid w:val="2A2F2FD1"/>
    <w:rsid w:val="2A3B9FCA"/>
    <w:rsid w:val="2A3F7C20"/>
    <w:rsid w:val="2A49E66E"/>
    <w:rsid w:val="2A63161A"/>
    <w:rsid w:val="2A64EEF5"/>
    <w:rsid w:val="2A7AA0D7"/>
    <w:rsid w:val="2A7BBB39"/>
    <w:rsid w:val="2A7E1467"/>
    <w:rsid w:val="2A83F392"/>
    <w:rsid w:val="2A887EE4"/>
    <w:rsid w:val="2A9046C8"/>
    <w:rsid w:val="2A9CAE04"/>
    <w:rsid w:val="2AB70724"/>
    <w:rsid w:val="2ABCF1FE"/>
    <w:rsid w:val="2AD30F5E"/>
    <w:rsid w:val="2AD9B5B2"/>
    <w:rsid w:val="2ADD7CAB"/>
    <w:rsid w:val="2AE48E75"/>
    <w:rsid w:val="2AE8EB8A"/>
    <w:rsid w:val="2AFD40FA"/>
    <w:rsid w:val="2B036C91"/>
    <w:rsid w:val="2B09A1E1"/>
    <w:rsid w:val="2B0A0F4A"/>
    <w:rsid w:val="2B1750E0"/>
    <w:rsid w:val="2B1AB3D8"/>
    <w:rsid w:val="2B2A07CA"/>
    <w:rsid w:val="2B3B6E78"/>
    <w:rsid w:val="2B457D35"/>
    <w:rsid w:val="2B4B3BB3"/>
    <w:rsid w:val="2B53F2AA"/>
    <w:rsid w:val="2B733CCA"/>
    <w:rsid w:val="2B749400"/>
    <w:rsid w:val="2B7F243F"/>
    <w:rsid w:val="2B7F83BA"/>
    <w:rsid w:val="2B85ED4F"/>
    <w:rsid w:val="2BA63C23"/>
    <w:rsid w:val="2BAAA498"/>
    <w:rsid w:val="2BB1A160"/>
    <w:rsid w:val="2BB3CF87"/>
    <w:rsid w:val="2BD5745A"/>
    <w:rsid w:val="2BE88EE4"/>
    <w:rsid w:val="2BE9760A"/>
    <w:rsid w:val="2BEA608D"/>
    <w:rsid w:val="2BEC4698"/>
    <w:rsid w:val="2BF53D22"/>
    <w:rsid w:val="2C0F303F"/>
    <w:rsid w:val="2C116B4B"/>
    <w:rsid w:val="2C1D64F2"/>
    <w:rsid w:val="2C1D8390"/>
    <w:rsid w:val="2C238349"/>
    <w:rsid w:val="2C34727F"/>
    <w:rsid w:val="2C358D19"/>
    <w:rsid w:val="2C3E4E29"/>
    <w:rsid w:val="2C45CC3E"/>
    <w:rsid w:val="2C4A4A26"/>
    <w:rsid w:val="2C4F4254"/>
    <w:rsid w:val="2C528E6D"/>
    <w:rsid w:val="2C57F158"/>
    <w:rsid w:val="2C675630"/>
    <w:rsid w:val="2C79A6D4"/>
    <w:rsid w:val="2C869BA6"/>
    <w:rsid w:val="2C9F6EE1"/>
    <w:rsid w:val="2CA5A05D"/>
    <w:rsid w:val="2CABA8D2"/>
    <w:rsid w:val="2CBACA28"/>
    <w:rsid w:val="2CD1C5FD"/>
    <w:rsid w:val="2CD1C7A3"/>
    <w:rsid w:val="2CDAA4EE"/>
    <w:rsid w:val="2CE150D6"/>
    <w:rsid w:val="2CE6040F"/>
    <w:rsid w:val="2CEBA83B"/>
    <w:rsid w:val="2CF24771"/>
    <w:rsid w:val="2D01991B"/>
    <w:rsid w:val="2D0E305D"/>
    <w:rsid w:val="2D0E4E43"/>
    <w:rsid w:val="2D123B5C"/>
    <w:rsid w:val="2D22BA30"/>
    <w:rsid w:val="2D281A02"/>
    <w:rsid w:val="2D34EFAA"/>
    <w:rsid w:val="2D3D80FB"/>
    <w:rsid w:val="2D45C2AF"/>
    <w:rsid w:val="2D4A7891"/>
    <w:rsid w:val="2D4EDC9C"/>
    <w:rsid w:val="2D61D1AB"/>
    <w:rsid w:val="2D6F0B70"/>
    <w:rsid w:val="2D89AE86"/>
    <w:rsid w:val="2D8B6679"/>
    <w:rsid w:val="2D9705B8"/>
    <w:rsid w:val="2DAEBBA5"/>
    <w:rsid w:val="2DB1A235"/>
    <w:rsid w:val="2DBA3BB6"/>
    <w:rsid w:val="2DBCFC95"/>
    <w:rsid w:val="2DBD82E4"/>
    <w:rsid w:val="2DD3D968"/>
    <w:rsid w:val="2DD9FC91"/>
    <w:rsid w:val="2DE29F2E"/>
    <w:rsid w:val="2DF83926"/>
    <w:rsid w:val="2DFD0356"/>
    <w:rsid w:val="2E09CDC3"/>
    <w:rsid w:val="2E0F286F"/>
    <w:rsid w:val="2E179535"/>
    <w:rsid w:val="2E1E10C7"/>
    <w:rsid w:val="2E2DB1A8"/>
    <w:rsid w:val="2E3132D7"/>
    <w:rsid w:val="2E353EF9"/>
    <w:rsid w:val="2E3E65AD"/>
    <w:rsid w:val="2E45F895"/>
    <w:rsid w:val="2E4BDB5C"/>
    <w:rsid w:val="2E554752"/>
    <w:rsid w:val="2E6165B6"/>
    <w:rsid w:val="2E6438E8"/>
    <w:rsid w:val="2E64BDE5"/>
    <w:rsid w:val="2E678528"/>
    <w:rsid w:val="2E68858C"/>
    <w:rsid w:val="2E6A9660"/>
    <w:rsid w:val="2E7D73ED"/>
    <w:rsid w:val="2E7E70FD"/>
    <w:rsid w:val="2E7F98C4"/>
    <w:rsid w:val="2E92443B"/>
    <w:rsid w:val="2E9920F6"/>
    <w:rsid w:val="2EA218C7"/>
    <w:rsid w:val="2EB64012"/>
    <w:rsid w:val="2EBC8758"/>
    <w:rsid w:val="2EC7F75C"/>
    <w:rsid w:val="2EC87C9A"/>
    <w:rsid w:val="2ECABE27"/>
    <w:rsid w:val="2ED56EED"/>
    <w:rsid w:val="2EDC6F4E"/>
    <w:rsid w:val="2EECC31C"/>
    <w:rsid w:val="2EF68F65"/>
    <w:rsid w:val="2EFDBB48"/>
    <w:rsid w:val="2EFFC0DF"/>
    <w:rsid w:val="2F013F69"/>
    <w:rsid w:val="2F451C24"/>
    <w:rsid w:val="2F49D5E1"/>
    <w:rsid w:val="2F4D590F"/>
    <w:rsid w:val="2F5D352E"/>
    <w:rsid w:val="2F60531C"/>
    <w:rsid w:val="2F7E9E83"/>
    <w:rsid w:val="2F7F78B4"/>
    <w:rsid w:val="2F8345F0"/>
    <w:rsid w:val="2F8C2299"/>
    <w:rsid w:val="2F8FD4AC"/>
    <w:rsid w:val="2F973D65"/>
    <w:rsid w:val="2F9CAF66"/>
    <w:rsid w:val="2FA01D4B"/>
    <w:rsid w:val="2FA2ACD8"/>
    <w:rsid w:val="2FA930F6"/>
    <w:rsid w:val="2FA97EDF"/>
    <w:rsid w:val="2FB1C186"/>
    <w:rsid w:val="2FB1FD68"/>
    <w:rsid w:val="2FCA21F6"/>
    <w:rsid w:val="2FD08920"/>
    <w:rsid w:val="2FD157C4"/>
    <w:rsid w:val="2FD2B105"/>
    <w:rsid w:val="2FDADC45"/>
    <w:rsid w:val="2FDD41C2"/>
    <w:rsid w:val="2FF21E52"/>
    <w:rsid w:val="2FF93274"/>
    <w:rsid w:val="3020F237"/>
    <w:rsid w:val="303C560B"/>
    <w:rsid w:val="303D0391"/>
    <w:rsid w:val="3044CC69"/>
    <w:rsid w:val="3047EC88"/>
    <w:rsid w:val="305040F6"/>
    <w:rsid w:val="3059AC32"/>
    <w:rsid w:val="305E3DE0"/>
    <w:rsid w:val="30603090"/>
    <w:rsid w:val="3069B711"/>
    <w:rsid w:val="306CE032"/>
    <w:rsid w:val="30750D7D"/>
    <w:rsid w:val="30868167"/>
    <w:rsid w:val="309E958C"/>
    <w:rsid w:val="30AD4361"/>
    <w:rsid w:val="30BE2F5D"/>
    <w:rsid w:val="30C60CDD"/>
    <w:rsid w:val="30C7F940"/>
    <w:rsid w:val="30CC3E37"/>
    <w:rsid w:val="30E9BC2F"/>
    <w:rsid w:val="31092D1A"/>
    <w:rsid w:val="310CA66B"/>
    <w:rsid w:val="31177690"/>
    <w:rsid w:val="3134F44D"/>
    <w:rsid w:val="3142F2E2"/>
    <w:rsid w:val="314CFB97"/>
    <w:rsid w:val="314F660E"/>
    <w:rsid w:val="31681DEE"/>
    <w:rsid w:val="31755227"/>
    <w:rsid w:val="3176D595"/>
    <w:rsid w:val="317A0D24"/>
    <w:rsid w:val="317C7728"/>
    <w:rsid w:val="317DCF4A"/>
    <w:rsid w:val="31842AB1"/>
    <w:rsid w:val="3189EEB8"/>
    <w:rsid w:val="31943940"/>
    <w:rsid w:val="31972D52"/>
    <w:rsid w:val="319EC840"/>
    <w:rsid w:val="31A54002"/>
    <w:rsid w:val="31AAEB9F"/>
    <w:rsid w:val="31D5666C"/>
    <w:rsid w:val="31D5D0D6"/>
    <w:rsid w:val="31E6DC63"/>
    <w:rsid w:val="31E969BC"/>
    <w:rsid w:val="31F51105"/>
    <w:rsid w:val="31F68D48"/>
    <w:rsid w:val="320380A0"/>
    <w:rsid w:val="3207F0C5"/>
    <w:rsid w:val="32146796"/>
    <w:rsid w:val="321BB6AC"/>
    <w:rsid w:val="32247768"/>
    <w:rsid w:val="322A326B"/>
    <w:rsid w:val="323DC9FE"/>
    <w:rsid w:val="3245F41E"/>
    <w:rsid w:val="3246F1E0"/>
    <w:rsid w:val="3267F38A"/>
    <w:rsid w:val="327EBF13"/>
    <w:rsid w:val="328959D1"/>
    <w:rsid w:val="3289A5E8"/>
    <w:rsid w:val="328D5CCB"/>
    <w:rsid w:val="3297E741"/>
    <w:rsid w:val="32A06425"/>
    <w:rsid w:val="32A485FD"/>
    <w:rsid w:val="32B3C325"/>
    <w:rsid w:val="32BE7C64"/>
    <w:rsid w:val="32BFB45A"/>
    <w:rsid w:val="32C0ADAB"/>
    <w:rsid w:val="32C82248"/>
    <w:rsid w:val="32D76FD5"/>
    <w:rsid w:val="32DB4431"/>
    <w:rsid w:val="32F29B32"/>
    <w:rsid w:val="32F7847B"/>
    <w:rsid w:val="330B03EB"/>
    <w:rsid w:val="330B24BA"/>
    <w:rsid w:val="3316CE01"/>
    <w:rsid w:val="3320952F"/>
    <w:rsid w:val="3322F7C9"/>
    <w:rsid w:val="33249E4D"/>
    <w:rsid w:val="3329C80E"/>
    <w:rsid w:val="332D73F6"/>
    <w:rsid w:val="3349E92A"/>
    <w:rsid w:val="33579CA6"/>
    <w:rsid w:val="335D64D0"/>
    <w:rsid w:val="3369B03A"/>
    <w:rsid w:val="3369CC9D"/>
    <w:rsid w:val="337144D1"/>
    <w:rsid w:val="3373FE8B"/>
    <w:rsid w:val="33938271"/>
    <w:rsid w:val="3399ADD3"/>
    <w:rsid w:val="33A6FFFD"/>
    <w:rsid w:val="33B4B033"/>
    <w:rsid w:val="33B827CE"/>
    <w:rsid w:val="33BCFB89"/>
    <w:rsid w:val="33BD75F1"/>
    <w:rsid w:val="33BFB537"/>
    <w:rsid w:val="33C785B9"/>
    <w:rsid w:val="33C7C6BB"/>
    <w:rsid w:val="33CB4AAC"/>
    <w:rsid w:val="33CC3FB7"/>
    <w:rsid w:val="33CEC508"/>
    <w:rsid w:val="33EE9DEB"/>
    <w:rsid w:val="33F7D5DC"/>
    <w:rsid w:val="3403783A"/>
    <w:rsid w:val="34086E2C"/>
    <w:rsid w:val="340A0B16"/>
    <w:rsid w:val="3427C6A1"/>
    <w:rsid w:val="342E7647"/>
    <w:rsid w:val="343D0CCB"/>
    <w:rsid w:val="343D67DD"/>
    <w:rsid w:val="3443EC50"/>
    <w:rsid w:val="344BA262"/>
    <w:rsid w:val="34667A99"/>
    <w:rsid w:val="34677B95"/>
    <w:rsid w:val="3467AAA5"/>
    <w:rsid w:val="34696E4A"/>
    <w:rsid w:val="346BEAF1"/>
    <w:rsid w:val="3475EB57"/>
    <w:rsid w:val="347E8155"/>
    <w:rsid w:val="34886874"/>
    <w:rsid w:val="3488EF0A"/>
    <w:rsid w:val="34926C28"/>
    <w:rsid w:val="3492ED08"/>
    <w:rsid w:val="3496A5CB"/>
    <w:rsid w:val="349803A0"/>
    <w:rsid w:val="349E4EED"/>
    <w:rsid w:val="34ABA3DB"/>
    <w:rsid w:val="34AD3922"/>
    <w:rsid w:val="34C105FF"/>
    <w:rsid w:val="34C6A85B"/>
    <w:rsid w:val="34CC44A1"/>
    <w:rsid w:val="34D1C2AF"/>
    <w:rsid w:val="34D8CBE3"/>
    <w:rsid w:val="34DB4F39"/>
    <w:rsid w:val="34E2B1D9"/>
    <w:rsid w:val="34E3FEF9"/>
    <w:rsid w:val="34F2DA08"/>
    <w:rsid w:val="34F361C5"/>
    <w:rsid w:val="34F735E8"/>
    <w:rsid w:val="34F94116"/>
    <w:rsid w:val="3500F97D"/>
    <w:rsid w:val="35074900"/>
    <w:rsid w:val="350E21F9"/>
    <w:rsid w:val="35132030"/>
    <w:rsid w:val="3516A8E3"/>
    <w:rsid w:val="35295F88"/>
    <w:rsid w:val="352CDE2D"/>
    <w:rsid w:val="35311BC2"/>
    <w:rsid w:val="3536B1B9"/>
    <w:rsid w:val="3537DEF8"/>
    <w:rsid w:val="35465805"/>
    <w:rsid w:val="3546FB30"/>
    <w:rsid w:val="35471358"/>
    <w:rsid w:val="35529DA1"/>
    <w:rsid w:val="3554E9B6"/>
    <w:rsid w:val="3577B37D"/>
    <w:rsid w:val="357D14F6"/>
    <w:rsid w:val="3587E93D"/>
    <w:rsid w:val="358B713F"/>
    <w:rsid w:val="35AEC880"/>
    <w:rsid w:val="35AF84AF"/>
    <w:rsid w:val="35B37B85"/>
    <w:rsid w:val="35B576C9"/>
    <w:rsid w:val="35B6D260"/>
    <w:rsid w:val="35BA82DC"/>
    <w:rsid w:val="35C0FD1C"/>
    <w:rsid w:val="35E02DC2"/>
    <w:rsid w:val="35E63A21"/>
    <w:rsid w:val="35EA63DA"/>
    <w:rsid w:val="35ED1E38"/>
    <w:rsid w:val="35F30593"/>
    <w:rsid w:val="35FB8816"/>
    <w:rsid w:val="36077676"/>
    <w:rsid w:val="36169D95"/>
    <w:rsid w:val="36194E78"/>
    <w:rsid w:val="361C561D"/>
    <w:rsid w:val="361CF97B"/>
    <w:rsid w:val="361E8467"/>
    <w:rsid w:val="3620CFF1"/>
    <w:rsid w:val="362D7AE5"/>
    <w:rsid w:val="362DFC80"/>
    <w:rsid w:val="362F2663"/>
    <w:rsid w:val="36311624"/>
    <w:rsid w:val="363711B5"/>
    <w:rsid w:val="3650B09B"/>
    <w:rsid w:val="3668854F"/>
    <w:rsid w:val="366DE5DD"/>
    <w:rsid w:val="36709B76"/>
    <w:rsid w:val="36751257"/>
    <w:rsid w:val="36799AAA"/>
    <w:rsid w:val="367A60FD"/>
    <w:rsid w:val="368218A1"/>
    <w:rsid w:val="368ABA89"/>
    <w:rsid w:val="368B74D9"/>
    <w:rsid w:val="36937481"/>
    <w:rsid w:val="369AB18E"/>
    <w:rsid w:val="369D901F"/>
    <w:rsid w:val="36B50BDB"/>
    <w:rsid w:val="36B83A37"/>
    <w:rsid w:val="36C2E126"/>
    <w:rsid w:val="36DBABEE"/>
    <w:rsid w:val="36DC8F99"/>
    <w:rsid w:val="36E0382B"/>
    <w:rsid w:val="36E27E38"/>
    <w:rsid w:val="36E2AB3B"/>
    <w:rsid w:val="36E73A1F"/>
    <w:rsid w:val="36FE51B5"/>
    <w:rsid w:val="37034C94"/>
    <w:rsid w:val="370C7396"/>
    <w:rsid w:val="3713B8FE"/>
    <w:rsid w:val="3715E192"/>
    <w:rsid w:val="371DA05F"/>
    <w:rsid w:val="373840E6"/>
    <w:rsid w:val="3738433C"/>
    <w:rsid w:val="374005F0"/>
    <w:rsid w:val="37410735"/>
    <w:rsid w:val="3750C645"/>
    <w:rsid w:val="3755F636"/>
    <w:rsid w:val="3758E3E9"/>
    <w:rsid w:val="375AB234"/>
    <w:rsid w:val="376CDFB1"/>
    <w:rsid w:val="376DBFBD"/>
    <w:rsid w:val="3771D394"/>
    <w:rsid w:val="3773B972"/>
    <w:rsid w:val="377D15F0"/>
    <w:rsid w:val="3780035F"/>
    <w:rsid w:val="3786FDCF"/>
    <w:rsid w:val="378B0E2E"/>
    <w:rsid w:val="37C6F248"/>
    <w:rsid w:val="37D5F447"/>
    <w:rsid w:val="37D8AC0B"/>
    <w:rsid w:val="37DDE397"/>
    <w:rsid w:val="37F552DD"/>
    <w:rsid w:val="37F9AFA1"/>
    <w:rsid w:val="38124A25"/>
    <w:rsid w:val="3823885E"/>
    <w:rsid w:val="3859710F"/>
    <w:rsid w:val="385A34C4"/>
    <w:rsid w:val="3866B57E"/>
    <w:rsid w:val="38680A5F"/>
    <w:rsid w:val="38843798"/>
    <w:rsid w:val="388D4B42"/>
    <w:rsid w:val="38A2ADE2"/>
    <w:rsid w:val="38B50232"/>
    <w:rsid w:val="38D84051"/>
    <w:rsid w:val="38E19F7E"/>
    <w:rsid w:val="38F01129"/>
    <w:rsid w:val="38F0D0DE"/>
    <w:rsid w:val="38F1A9FA"/>
    <w:rsid w:val="38FB2CB2"/>
    <w:rsid w:val="38FBA006"/>
    <w:rsid w:val="39003195"/>
    <w:rsid w:val="39070114"/>
    <w:rsid w:val="390BFE41"/>
    <w:rsid w:val="390E14FD"/>
    <w:rsid w:val="39166060"/>
    <w:rsid w:val="391B16D9"/>
    <w:rsid w:val="392611ED"/>
    <w:rsid w:val="392990EE"/>
    <w:rsid w:val="393579BD"/>
    <w:rsid w:val="3938FF2A"/>
    <w:rsid w:val="39462694"/>
    <w:rsid w:val="394B2ECD"/>
    <w:rsid w:val="3955F741"/>
    <w:rsid w:val="39635341"/>
    <w:rsid w:val="39703ABB"/>
    <w:rsid w:val="3979E2D9"/>
    <w:rsid w:val="3983CB53"/>
    <w:rsid w:val="39866060"/>
    <w:rsid w:val="399040D2"/>
    <w:rsid w:val="39961F4B"/>
    <w:rsid w:val="39A09F5B"/>
    <w:rsid w:val="39A18BAE"/>
    <w:rsid w:val="39A45C35"/>
    <w:rsid w:val="39A4890C"/>
    <w:rsid w:val="39A4AB26"/>
    <w:rsid w:val="39A7E191"/>
    <w:rsid w:val="39CA4654"/>
    <w:rsid w:val="39D21F2E"/>
    <w:rsid w:val="39D6B4A1"/>
    <w:rsid w:val="39DAEFAE"/>
    <w:rsid w:val="39E6B2DB"/>
    <w:rsid w:val="39FC0BEE"/>
    <w:rsid w:val="3A05CBEF"/>
    <w:rsid w:val="3A0A1E2E"/>
    <w:rsid w:val="3A0F6E26"/>
    <w:rsid w:val="3A1FC578"/>
    <w:rsid w:val="3A230B39"/>
    <w:rsid w:val="3A31D36A"/>
    <w:rsid w:val="3A3EF36A"/>
    <w:rsid w:val="3A40F77C"/>
    <w:rsid w:val="3A41631F"/>
    <w:rsid w:val="3A538D7D"/>
    <w:rsid w:val="3A59CEE0"/>
    <w:rsid w:val="3A5E06DC"/>
    <w:rsid w:val="3A62878B"/>
    <w:rsid w:val="3A62B290"/>
    <w:rsid w:val="3A6ABCDE"/>
    <w:rsid w:val="3A6E4A37"/>
    <w:rsid w:val="3A73576B"/>
    <w:rsid w:val="3A750F5E"/>
    <w:rsid w:val="3A851299"/>
    <w:rsid w:val="3A9D5857"/>
    <w:rsid w:val="3AA274D3"/>
    <w:rsid w:val="3AA8928B"/>
    <w:rsid w:val="3AAB983C"/>
    <w:rsid w:val="3AAD4446"/>
    <w:rsid w:val="3AAF65F3"/>
    <w:rsid w:val="3AB1CAEE"/>
    <w:rsid w:val="3ADC2EFE"/>
    <w:rsid w:val="3ADC681A"/>
    <w:rsid w:val="3ADDDC81"/>
    <w:rsid w:val="3AE51640"/>
    <w:rsid w:val="3AE57C91"/>
    <w:rsid w:val="3AE6FA2D"/>
    <w:rsid w:val="3AE7D04A"/>
    <w:rsid w:val="3AF07120"/>
    <w:rsid w:val="3AF11874"/>
    <w:rsid w:val="3AF5A81C"/>
    <w:rsid w:val="3AF5C625"/>
    <w:rsid w:val="3AF974F1"/>
    <w:rsid w:val="3B0E9DEB"/>
    <w:rsid w:val="3B10F7E0"/>
    <w:rsid w:val="3B1767C2"/>
    <w:rsid w:val="3B17E700"/>
    <w:rsid w:val="3B1A52D2"/>
    <w:rsid w:val="3B1CEE2D"/>
    <w:rsid w:val="3B1DA4DA"/>
    <w:rsid w:val="3B1EFF61"/>
    <w:rsid w:val="3B29B903"/>
    <w:rsid w:val="3B2D6F13"/>
    <w:rsid w:val="3B327FF9"/>
    <w:rsid w:val="3B378930"/>
    <w:rsid w:val="3B37F2D6"/>
    <w:rsid w:val="3B3AFB0D"/>
    <w:rsid w:val="3B4F0E46"/>
    <w:rsid w:val="3B5FC3B6"/>
    <w:rsid w:val="3B80E538"/>
    <w:rsid w:val="3B8442DA"/>
    <w:rsid w:val="3B874E9B"/>
    <w:rsid w:val="3BA4EAA4"/>
    <w:rsid w:val="3BA8E992"/>
    <w:rsid w:val="3BAEBB07"/>
    <w:rsid w:val="3BAED356"/>
    <w:rsid w:val="3BB15DA9"/>
    <w:rsid w:val="3BB995A3"/>
    <w:rsid w:val="3BBF3381"/>
    <w:rsid w:val="3BC11F73"/>
    <w:rsid w:val="3BC120CB"/>
    <w:rsid w:val="3BC7BBF1"/>
    <w:rsid w:val="3BCF7457"/>
    <w:rsid w:val="3BD6321C"/>
    <w:rsid w:val="3BD6F2D1"/>
    <w:rsid w:val="3BDC15C5"/>
    <w:rsid w:val="3BDFC92F"/>
    <w:rsid w:val="3BE781B0"/>
    <w:rsid w:val="3BF1880F"/>
    <w:rsid w:val="3BFADC35"/>
    <w:rsid w:val="3C023D5A"/>
    <w:rsid w:val="3C0D3168"/>
    <w:rsid w:val="3C23EE07"/>
    <w:rsid w:val="3C274EF2"/>
    <w:rsid w:val="3C32B8B9"/>
    <w:rsid w:val="3C33D958"/>
    <w:rsid w:val="3C34CAB7"/>
    <w:rsid w:val="3C37C81E"/>
    <w:rsid w:val="3C3F3BD5"/>
    <w:rsid w:val="3C4258F5"/>
    <w:rsid w:val="3C4577D6"/>
    <w:rsid w:val="3C4FCE38"/>
    <w:rsid w:val="3C50EB97"/>
    <w:rsid w:val="3C5DB875"/>
    <w:rsid w:val="3C655115"/>
    <w:rsid w:val="3C6BC01B"/>
    <w:rsid w:val="3C6C5944"/>
    <w:rsid w:val="3C858EE8"/>
    <w:rsid w:val="3C8B1A0C"/>
    <w:rsid w:val="3C9859FA"/>
    <w:rsid w:val="3CA7A884"/>
    <w:rsid w:val="3CAECFF8"/>
    <w:rsid w:val="3CB2CCE1"/>
    <w:rsid w:val="3CC4F22D"/>
    <w:rsid w:val="3CC54208"/>
    <w:rsid w:val="3CC7FE90"/>
    <w:rsid w:val="3CCB5FBA"/>
    <w:rsid w:val="3CCC28F7"/>
    <w:rsid w:val="3CD54105"/>
    <w:rsid w:val="3CD9F2AB"/>
    <w:rsid w:val="3CED7B10"/>
    <w:rsid w:val="3CF342A6"/>
    <w:rsid w:val="3CFE8599"/>
    <w:rsid w:val="3D04DBF0"/>
    <w:rsid w:val="3D0B11A7"/>
    <w:rsid w:val="3D134F38"/>
    <w:rsid w:val="3D1B32EB"/>
    <w:rsid w:val="3D25581A"/>
    <w:rsid w:val="3D32D697"/>
    <w:rsid w:val="3D409705"/>
    <w:rsid w:val="3D4B370D"/>
    <w:rsid w:val="3D4CF98B"/>
    <w:rsid w:val="3D504507"/>
    <w:rsid w:val="3D506E25"/>
    <w:rsid w:val="3D51A2BC"/>
    <w:rsid w:val="3D58189C"/>
    <w:rsid w:val="3D5CC8DA"/>
    <w:rsid w:val="3D5E7026"/>
    <w:rsid w:val="3D74FE5E"/>
    <w:rsid w:val="3D76B628"/>
    <w:rsid w:val="3D8D5659"/>
    <w:rsid w:val="3D91E38C"/>
    <w:rsid w:val="3D9D7360"/>
    <w:rsid w:val="3DAC6A88"/>
    <w:rsid w:val="3DB412B2"/>
    <w:rsid w:val="3DE001B7"/>
    <w:rsid w:val="3DE6E5AF"/>
    <w:rsid w:val="3DE94A10"/>
    <w:rsid w:val="3DF03B3A"/>
    <w:rsid w:val="3DF5506A"/>
    <w:rsid w:val="3DF6F74B"/>
    <w:rsid w:val="3DF9A794"/>
    <w:rsid w:val="3E0D576C"/>
    <w:rsid w:val="3E19A428"/>
    <w:rsid w:val="3E25B881"/>
    <w:rsid w:val="3E25E866"/>
    <w:rsid w:val="3E2C90BC"/>
    <w:rsid w:val="3E2FDF0F"/>
    <w:rsid w:val="3E4014D5"/>
    <w:rsid w:val="3E40346D"/>
    <w:rsid w:val="3E4257F3"/>
    <w:rsid w:val="3E4727B2"/>
    <w:rsid w:val="3E4EA3EF"/>
    <w:rsid w:val="3E653F4B"/>
    <w:rsid w:val="3E79BF5E"/>
    <w:rsid w:val="3E7FBD77"/>
    <w:rsid w:val="3E8460B9"/>
    <w:rsid w:val="3E8DC3C9"/>
    <w:rsid w:val="3E8E71A7"/>
    <w:rsid w:val="3E927376"/>
    <w:rsid w:val="3EA85AB9"/>
    <w:rsid w:val="3EA8F4C8"/>
    <w:rsid w:val="3EBCF713"/>
    <w:rsid w:val="3EC00739"/>
    <w:rsid w:val="3EC978E1"/>
    <w:rsid w:val="3ECC6C06"/>
    <w:rsid w:val="3ED928EA"/>
    <w:rsid w:val="3EDA8ADA"/>
    <w:rsid w:val="3EF3550D"/>
    <w:rsid w:val="3EF4F3BD"/>
    <w:rsid w:val="3EF6326F"/>
    <w:rsid w:val="3EF73A7B"/>
    <w:rsid w:val="3EFF2815"/>
    <w:rsid w:val="3F00412F"/>
    <w:rsid w:val="3F054FD8"/>
    <w:rsid w:val="3F2653B7"/>
    <w:rsid w:val="3F2C068A"/>
    <w:rsid w:val="3F3BAD66"/>
    <w:rsid w:val="3F479B69"/>
    <w:rsid w:val="3F51C3B0"/>
    <w:rsid w:val="3F577363"/>
    <w:rsid w:val="3F67485C"/>
    <w:rsid w:val="3F6BB202"/>
    <w:rsid w:val="3F7078B0"/>
    <w:rsid w:val="3F769E82"/>
    <w:rsid w:val="3F77FD86"/>
    <w:rsid w:val="3F819407"/>
    <w:rsid w:val="3F86067E"/>
    <w:rsid w:val="3F884C76"/>
    <w:rsid w:val="3F91B235"/>
    <w:rsid w:val="3F94D129"/>
    <w:rsid w:val="3F973D0E"/>
    <w:rsid w:val="3F9D86BA"/>
    <w:rsid w:val="3FA7EE16"/>
    <w:rsid w:val="3FB033B0"/>
    <w:rsid w:val="3FD298DB"/>
    <w:rsid w:val="3FEA6400"/>
    <w:rsid w:val="3FEDB91A"/>
    <w:rsid w:val="3FF5FD6D"/>
    <w:rsid w:val="3FF734B5"/>
    <w:rsid w:val="3FF83871"/>
    <w:rsid w:val="400513DD"/>
    <w:rsid w:val="400F8B70"/>
    <w:rsid w:val="401C91F5"/>
    <w:rsid w:val="403AA129"/>
    <w:rsid w:val="405DBEFF"/>
    <w:rsid w:val="405DC31A"/>
    <w:rsid w:val="40672C6C"/>
    <w:rsid w:val="406FBAB0"/>
    <w:rsid w:val="4072CE91"/>
    <w:rsid w:val="407ABAD2"/>
    <w:rsid w:val="4085C40D"/>
    <w:rsid w:val="4086F68C"/>
    <w:rsid w:val="40954DCD"/>
    <w:rsid w:val="40A1B496"/>
    <w:rsid w:val="40A31FE1"/>
    <w:rsid w:val="40AA7F8B"/>
    <w:rsid w:val="40CDD200"/>
    <w:rsid w:val="40DFED69"/>
    <w:rsid w:val="40E1C93B"/>
    <w:rsid w:val="40E7A54A"/>
    <w:rsid w:val="40F640B4"/>
    <w:rsid w:val="40F88D52"/>
    <w:rsid w:val="41066561"/>
    <w:rsid w:val="41084796"/>
    <w:rsid w:val="410A1FF3"/>
    <w:rsid w:val="410D34E2"/>
    <w:rsid w:val="410D6232"/>
    <w:rsid w:val="4111DA76"/>
    <w:rsid w:val="41249446"/>
    <w:rsid w:val="413E66D6"/>
    <w:rsid w:val="414BAC79"/>
    <w:rsid w:val="4162D2AF"/>
    <w:rsid w:val="41658E0B"/>
    <w:rsid w:val="4177EE5D"/>
    <w:rsid w:val="4178577C"/>
    <w:rsid w:val="417B3EA1"/>
    <w:rsid w:val="41875593"/>
    <w:rsid w:val="419A50BE"/>
    <w:rsid w:val="419AE1DA"/>
    <w:rsid w:val="419BBB7F"/>
    <w:rsid w:val="419BDE3C"/>
    <w:rsid w:val="41BE6934"/>
    <w:rsid w:val="41D2E892"/>
    <w:rsid w:val="41D95270"/>
    <w:rsid w:val="41DD407D"/>
    <w:rsid w:val="41E0BF5C"/>
    <w:rsid w:val="41EBB340"/>
    <w:rsid w:val="4207255C"/>
    <w:rsid w:val="42121731"/>
    <w:rsid w:val="421A44A4"/>
    <w:rsid w:val="421C5350"/>
    <w:rsid w:val="421CAD50"/>
    <w:rsid w:val="4220D20F"/>
    <w:rsid w:val="4224D594"/>
    <w:rsid w:val="4234E999"/>
    <w:rsid w:val="423FDA33"/>
    <w:rsid w:val="424C5E81"/>
    <w:rsid w:val="424D745C"/>
    <w:rsid w:val="424D992C"/>
    <w:rsid w:val="4254CBB0"/>
    <w:rsid w:val="4261DA1F"/>
    <w:rsid w:val="4278948C"/>
    <w:rsid w:val="4283AF08"/>
    <w:rsid w:val="428F29CE"/>
    <w:rsid w:val="42A1A94D"/>
    <w:rsid w:val="42ACAC33"/>
    <w:rsid w:val="42B67139"/>
    <w:rsid w:val="42BACC8C"/>
    <w:rsid w:val="42C94C8A"/>
    <w:rsid w:val="42D9A512"/>
    <w:rsid w:val="42E30D47"/>
    <w:rsid w:val="42EBE6E0"/>
    <w:rsid w:val="42ED1E84"/>
    <w:rsid w:val="42EF8373"/>
    <w:rsid w:val="42F4CB79"/>
    <w:rsid w:val="430B0959"/>
    <w:rsid w:val="430F224D"/>
    <w:rsid w:val="430F63D6"/>
    <w:rsid w:val="4311A36B"/>
    <w:rsid w:val="432E26DC"/>
    <w:rsid w:val="433B3468"/>
    <w:rsid w:val="43404657"/>
    <w:rsid w:val="4353E698"/>
    <w:rsid w:val="43592C67"/>
    <w:rsid w:val="435E411D"/>
    <w:rsid w:val="4361FC5F"/>
    <w:rsid w:val="43625735"/>
    <w:rsid w:val="436650ED"/>
    <w:rsid w:val="436EF8F5"/>
    <w:rsid w:val="43815C08"/>
    <w:rsid w:val="43843163"/>
    <w:rsid w:val="438E3E09"/>
    <w:rsid w:val="438F5BE1"/>
    <w:rsid w:val="4393C550"/>
    <w:rsid w:val="4393D847"/>
    <w:rsid w:val="43975F94"/>
    <w:rsid w:val="439EDD53"/>
    <w:rsid w:val="43A50C7C"/>
    <w:rsid w:val="43B48730"/>
    <w:rsid w:val="43CCC8ED"/>
    <w:rsid w:val="43D184BB"/>
    <w:rsid w:val="43D1DBB9"/>
    <w:rsid w:val="43D7605A"/>
    <w:rsid w:val="43E29A2E"/>
    <w:rsid w:val="43EC8D4C"/>
    <w:rsid w:val="43F8C0BB"/>
    <w:rsid w:val="43FEAF1C"/>
    <w:rsid w:val="44058106"/>
    <w:rsid w:val="4406F35A"/>
    <w:rsid w:val="440789D2"/>
    <w:rsid w:val="440E6901"/>
    <w:rsid w:val="440E93A9"/>
    <w:rsid w:val="440F1C29"/>
    <w:rsid w:val="441DC169"/>
    <w:rsid w:val="4434C2FE"/>
    <w:rsid w:val="4438F238"/>
    <w:rsid w:val="444976BA"/>
    <w:rsid w:val="444E91F3"/>
    <w:rsid w:val="445CFD06"/>
    <w:rsid w:val="4460178F"/>
    <w:rsid w:val="446D66E0"/>
    <w:rsid w:val="44739946"/>
    <w:rsid w:val="4476925D"/>
    <w:rsid w:val="44AE6706"/>
    <w:rsid w:val="44BD89F3"/>
    <w:rsid w:val="44CA49E7"/>
    <w:rsid w:val="44CD1E51"/>
    <w:rsid w:val="44D1E878"/>
    <w:rsid w:val="44DBDED0"/>
    <w:rsid w:val="44DFE9F2"/>
    <w:rsid w:val="44E18BC3"/>
    <w:rsid w:val="44E9DC12"/>
    <w:rsid w:val="44EB8187"/>
    <w:rsid w:val="44ED5FAA"/>
    <w:rsid w:val="44EE21D1"/>
    <w:rsid w:val="45021AF2"/>
    <w:rsid w:val="4509F4C6"/>
    <w:rsid w:val="4515D378"/>
    <w:rsid w:val="4526F200"/>
    <w:rsid w:val="452B7A40"/>
    <w:rsid w:val="452C1FAE"/>
    <w:rsid w:val="4537D177"/>
    <w:rsid w:val="454C42EE"/>
    <w:rsid w:val="45556DFE"/>
    <w:rsid w:val="4556F4E4"/>
    <w:rsid w:val="4557AA0F"/>
    <w:rsid w:val="4560763F"/>
    <w:rsid w:val="4561A38F"/>
    <w:rsid w:val="45656EF8"/>
    <w:rsid w:val="456CD38C"/>
    <w:rsid w:val="4571EF41"/>
    <w:rsid w:val="4576AE7D"/>
    <w:rsid w:val="458CF3C6"/>
    <w:rsid w:val="45989F11"/>
    <w:rsid w:val="459AB448"/>
    <w:rsid w:val="45A42141"/>
    <w:rsid w:val="45A64457"/>
    <w:rsid w:val="45A711DB"/>
    <w:rsid w:val="45B287F8"/>
    <w:rsid w:val="45C4BB68"/>
    <w:rsid w:val="45D38B02"/>
    <w:rsid w:val="45D49E98"/>
    <w:rsid w:val="45D4F0B0"/>
    <w:rsid w:val="45D4FC98"/>
    <w:rsid w:val="45D62B71"/>
    <w:rsid w:val="45D79ECB"/>
    <w:rsid w:val="45E315CB"/>
    <w:rsid w:val="45F240A1"/>
    <w:rsid w:val="45F5D6E4"/>
    <w:rsid w:val="45FBAC87"/>
    <w:rsid w:val="45FD5458"/>
    <w:rsid w:val="45FF199D"/>
    <w:rsid w:val="460440C2"/>
    <w:rsid w:val="460F5B52"/>
    <w:rsid w:val="461871CE"/>
    <w:rsid w:val="461F5610"/>
    <w:rsid w:val="46243227"/>
    <w:rsid w:val="462A3942"/>
    <w:rsid w:val="462E3ED7"/>
    <w:rsid w:val="463D002B"/>
    <w:rsid w:val="465AE3FB"/>
    <w:rsid w:val="465BC4C9"/>
    <w:rsid w:val="4665C0AD"/>
    <w:rsid w:val="46699D4F"/>
    <w:rsid w:val="46895B88"/>
    <w:rsid w:val="4692237A"/>
    <w:rsid w:val="46951D01"/>
    <w:rsid w:val="46A85A31"/>
    <w:rsid w:val="46CD0EBB"/>
    <w:rsid w:val="46D7C904"/>
    <w:rsid w:val="46DD838D"/>
    <w:rsid w:val="46EE615A"/>
    <w:rsid w:val="46F21EED"/>
    <w:rsid w:val="46FD317C"/>
    <w:rsid w:val="4707CC1B"/>
    <w:rsid w:val="470B73AD"/>
    <w:rsid w:val="4711D338"/>
    <w:rsid w:val="472A43A8"/>
    <w:rsid w:val="473F21E2"/>
    <w:rsid w:val="47559BFF"/>
    <w:rsid w:val="477798CA"/>
    <w:rsid w:val="47826B58"/>
    <w:rsid w:val="47A93FDD"/>
    <w:rsid w:val="47A961FD"/>
    <w:rsid w:val="47B75F08"/>
    <w:rsid w:val="47BD81DD"/>
    <w:rsid w:val="47C15C68"/>
    <w:rsid w:val="47C9FD85"/>
    <w:rsid w:val="47D33086"/>
    <w:rsid w:val="47DEEBE5"/>
    <w:rsid w:val="47E8C9F1"/>
    <w:rsid w:val="48069E8A"/>
    <w:rsid w:val="480D2593"/>
    <w:rsid w:val="4810711B"/>
    <w:rsid w:val="48153601"/>
    <w:rsid w:val="484C98B2"/>
    <w:rsid w:val="4852EA06"/>
    <w:rsid w:val="485380E9"/>
    <w:rsid w:val="486161A8"/>
    <w:rsid w:val="48689B9B"/>
    <w:rsid w:val="486FAEA7"/>
    <w:rsid w:val="487107F0"/>
    <w:rsid w:val="4871C1A7"/>
    <w:rsid w:val="488D3C7B"/>
    <w:rsid w:val="48933A27"/>
    <w:rsid w:val="48989867"/>
    <w:rsid w:val="489932B7"/>
    <w:rsid w:val="48A78636"/>
    <w:rsid w:val="48A8E37C"/>
    <w:rsid w:val="48AB4B41"/>
    <w:rsid w:val="48B61189"/>
    <w:rsid w:val="48BA09C9"/>
    <w:rsid w:val="48BE4051"/>
    <w:rsid w:val="48BF8977"/>
    <w:rsid w:val="48BFE011"/>
    <w:rsid w:val="48C01C6E"/>
    <w:rsid w:val="48C3CF6C"/>
    <w:rsid w:val="48CC6DB8"/>
    <w:rsid w:val="48CD4D8A"/>
    <w:rsid w:val="48CF2D9A"/>
    <w:rsid w:val="48D007D5"/>
    <w:rsid w:val="48E4B05F"/>
    <w:rsid w:val="49092B44"/>
    <w:rsid w:val="4912A593"/>
    <w:rsid w:val="4926E35B"/>
    <w:rsid w:val="49279647"/>
    <w:rsid w:val="493DA3DA"/>
    <w:rsid w:val="4950BDB7"/>
    <w:rsid w:val="49515117"/>
    <w:rsid w:val="49670249"/>
    <w:rsid w:val="49795FA0"/>
    <w:rsid w:val="4979EE55"/>
    <w:rsid w:val="497E6C1F"/>
    <w:rsid w:val="49810E7F"/>
    <w:rsid w:val="49817666"/>
    <w:rsid w:val="4985851D"/>
    <w:rsid w:val="499AC8E9"/>
    <w:rsid w:val="49A09A6B"/>
    <w:rsid w:val="49A16DD1"/>
    <w:rsid w:val="49A8FB63"/>
    <w:rsid w:val="49B46634"/>
    <w:rsid w:val="49C19DCF"/>
    <w:rsid w:val="49C6D905"/>
    <w:rsid w:val="49C87947"/>
    <w:rsid w:val="49D0DB95"/>
    <w:rsid w:val="49DEC24F"/>
    <w:rsid w:val="49DFAAE2"/>
    <w:rsid w:val="49EE3477"/>
    <w:rsid w:val="49EEA3F7"/>
    <w:rsid w:val="49F4B852"/>
    <w:rsid w:val="49FCFF8F"/>
    <w:rsid w:val="49FF2C3A"/>
    <w:rsid w:val="4A0D1E7A"/>
    <w:rsid w:val="4A11BF37"/>
    <w:rsid w:val="4A182C2C"/>
    <w:rsid w:val="4A2CDA19"/>
    <w:rsid w:val="4A3A37B2"/>
    <w:rsid w:val="4A463812"/>
    <w:rsid w:val="4A503D0C"/>
    <w:rsid w:val="4A52C5CA"/>
    <w:rsid w:val="4A59240A"/>
    <w:rsid w:val="4A65F273"/>
    <w:rsid w:val="4A6B1718"/>
    <w:rsid w:val="4A6DDFBD"/>
    <w:rsid w:val="4A8B6815"/>
    <w:rsid w:val="4A91D1DB"/>
    <w:rsid w:val="4AB71D6B"/>
    <w:rsid w:val="4ACB0A5E"/>
    <w:rsid w:val="4AD00FD4"/>
    <w:rsid w:val="4AE3E054"/>
    <w:rsid w:val="4AF41075"/>
    <w:rsid w:val="4B01435F"/>
    <w:rsid w:val="4B103ACB"/>
    <w:rsid w:val="4B11CFBD"/>
    <w:rsid w:val="4B1495A7"/>
    <w:rsid w:val="4B283EBA"/>
    <w:rsid w:val="4B29E6BD"/>
    <w:rsid w:val="4B2F7F6B"/>
    <w:rsid w:val="4B348125"/>
    <w:rsid w:val="4B37E90D"/>
    <w:rsid w:val="4B38CDE1"/>
    <w:rsid w:val="4B3DEEA2"/>
    <w:rsid w:val="4B41F0B0"/>
    <w:rsid w:val="4B424BCD"/>
    <w:rsid w:val="4B42C8BE"/>
    <w:rsid w:val="4B656D27"/>
    <w:rsid w:val="4B82F863"/>
    <w:rsid w:val="4B857719"/>
    <w:rsid w:val="4B88C8F2"/>
    <w:rsid w:val="4B8D61CF"/>
    <w:rsid w:val="4BA75CD9"/>
    <w:rsid w:val="4BAB6204"/>
    <w:rsid w:val="4BB88DEB"/>
    <w:rsid w:val="4BC5C148"/>
    <w:rsid w:val="4BCB12E9"/>
    <w:rsid w:val="4BCBFF15"/>
    <w:rsid w:val="4BE0B530"/>
    <w:rsid w:val="4BE474BE"/>
    <w:rsid w:val="4BE58CC9"/>
    <w:rsid w:val="4BEFDE91"/>
    <w:rsid w:val="4BF370F2"/>
    <w:rsid w:val="4BF56EBF"/>
    <w:rsid w:val="4BF5D972"/>
    <w:rsid w:val="4C01179C"/>
    <w:rsid w:val="4C0351CA"/>
    <w:rsid w:val="4C08D445"/>
    <w:rsid w:val="4C1C0CAC"/>
    <w:rsid w:val="4C312EA8"/>
    <w:rsid w:val="4C382CC0"/>
    <w:rsid w:val="4C38BF8A"/>
    <w:rsid w:val="4C3F7F23"/>
    <w:rsid w:val="4C40AF7E"/>
    <w:rsid w:val="4C410FBD"/>
    <w:rsid w:val="4C426D17"/>
    <w:rsid w:val="4C4A2423"/>
    <w:rsid w:val="4C58911C"/>
    <w:rsid w:val="4C5BD460"/>
    <w:rsid w:val="4C5C43B5"/>
    <w:rsid w:val="4C5C994D"/>
    <w:rsid w:val="4C608E21"/>
    <w:rsid w:val="4C69D1C8"/>
    <w:rsid w:val="4C6A2DC2"/>
    <w:rsid w:val="4C6DB670"/>
    <w:rsid w:val="4C797731"/>
    <w:rsid w:val="4C815E5C"/>
    <w:rsid w:val="4C9446B6"/>
    <w:rsid w:val="4C9AD5DC"/>
    <w:rsid w:val="4CA6233B"/>
    <w:rsid w:val="4CABA2DF"/>
    <w:rsid w:val="4CC39233"/>
    <w:rsid w:val="4CC8C99F"/>
    <w:rsid w:val="4CD75D3E"/>
    <w:rsid w:val="4CDDF185"/>
    <w:rsid w:val="4CEA2A22"/>
    <w:rsid w:val="4CEE3297"/>
    <w:rsid w:val="4CF2958E"/>
    <w:rsid w:val="4D366052"/>
    <w:rsid w:val="4D3A681E"/>
    <w:rsid w:val="4D3C533C"/>
    <w:rsid w:val="4D47826C"/>
    <w:rsid w:val="4D4BAA31"/>
    <w:rsid w:val="4D5FD6A8"/>
    <w:rsid w:val="4D815007"/>
    <w:rsid w:val="4D81AEC9"/>
    <w:rsid w:val="4D8350BD"/>
    <w:rsid w:val="4D8619F0"/>
    <w:rsid w:val="4D8D3117"/>
    <w:rsid w:val="4D8E22B6"/>
    <w:rsid w:val="4DA26BC6"/>
    <w:rsid w:val="4DA5D01A"/>
    <w:rsid w:val="4DB879C3"/>
    <w:rsid w:val="4DC9117E"/>
    <w:rsid w:val="4DCC27A9"/>
    <w:rsid w:val="4DCDC274"/>
    <w:rsid w:val="4DD321CD"/>
    <w:rsid w:val="4DD4F2D3"/>
    <w:rsid w:val="4DD53B80"/>
    <w:rsid w:val="4DF31FDB"/>
    <w:rsid w:val="4DF6B570"/>
    <w:rsid w:val="4DFF421B"/>
    <w:rsid w:val="4E22F5A1"/>
    <w:rsid w:val="4E238003"/>
    <w:rsid w:val="4E2EF25D"/>
    <w:rsid w:val="4E4F63A3"/>
    <w:rsid w:val="4E614814"/>
    <w:rsid w:val="4E6431EF"/>
    <w:rsid w:val="4E760415"/>
    <w:rsid w:val="4E76094F"/>
    <w:rsid w:val="4E8B8E0F"/>
    <w:rsid w:val="4E8E4831"/>
    <w:rsid w:val="4E9F5754"/>
    <w:rsid w:val="4EA2984F"/>
    <w:rsid w:val="4EBA036E"/>
    <w:rsid w:val="4EBB2A7B"/>
    <w:rsid w:val="4EBF5A09"/>
    <w:rsid w:val="4EC00C1D"/>
    <w:rsid w:val="4EC998E6"/>
    <w:rsid w:val="4ED75FA8"/>
    <w:rsid w:val="4EE84A42"/>
    <w:rsid w:val="4EECAF21"/>
    <w:rsid w:val="4EEE473F"/>
    <w:rsid w:val="4F01F071"/>
    <w:rsid w:val="4F034E78"/>
    <w:rsid w:val="4F13AD66"/>
    <w:rsid w:val="4F18ADD0"/>
    <w:rsid w:val="4F18DF3E"/>
    <w:rsid w:val="4F247E65"/>
    <w:rsid w:val="4F2847E7"/>
    <w:rsid w:val="4F2E2A6B"/>
    <w:rsid w:val="4F305709"/>
    <w:rsid w:val="4F4FC612"/>
    <w:rsid w:val="4F54601B"/>
    <w:rsid w:val="4F8A4346"/>
    <w:rsid w:val="4F8CBC11"/>
    <w:rsid w:val="4F8FFD13"/>
    <w:rsid w:val="4F9B9F56"/>
    <w:rsid w:val="4FA1F400"/>
    <w:rsid w:val="4FA7C0D5"/>
    <w:rsid w:val="4FA89AC9"/>
    <w:rsid w:val="4FAB85E7"/>
    <w:rsid w:val="4FB38233"/>
    <w:rsid w:val="4FC09430"/>
    <w:rsid w:val="4FC278A1"/>
    <w:rsid w:val="4FDCD435"/>
    <w:rsid w:val="4FE512FF"/>
    <w:rsid w:val="4FEF4753"/>
    <w:rsid w:val="4FF3CD6C"/>
    <w:rsid w:val="4FFBAB6C"/>
    <w:rsid w:val="50026851"/>
    <w:rsid w:val="5005509A"/>
    <w:rsid w:val="50060A60"/>
    <w:rsid w:val="5021D06D"/>
    <w:rsid w:val="5028B33B"/>
    <w:rsid w:val="504B4370"/>
    <w:rsid w:val="5056E89F"/>
    <w:rsid w:val="50590096"/>
    <w:rsid w:val="505EB034"/>
    <w:rsid w:val="506CBDA5"/>
    <w:rsid w:val="50714525"/>
    <w:rsid w:val="5074D5FA"/>
    <w:rsid w:val="507FF80C"/>
    <w:rsid w:val="50862068"/>
    <w:rsid w:val="50884DD3"/>
    <w:rsid w:val="50957652"/>
    <w:rsid w:val="509CC60C"/>
    <w:rsid w:val="509EA6FE"/>
    <w:rsid w:val="509F9ABE"/>
    <w:rsid w:val="50ADC0DA"/>
    <w:rsid w:val="50B62A96"/>
    <w:rsid w:val="50BB30FA"/>
    <w:rsid w:val="50D19483"/>
    <w:rsid w:val="50D3EAD8"/>
    <w:rsid w:val="50DF3488"/>
    <w:rsid w:val="50E535F9"/>
    <w:rsid w:val="50F65F4C"/>
    <w:rsid w:val="5102950D"/>
    <w:rsid w:val="5108D717"/>
    <w:rsid w:val="51090B86"/>
    <w:rsid w:val="51149257"/>
    <w:rsid w:val="5120351F"/>
    <w:rsid w:val="51209252"/>
    <w:rsid w:val="5122E78B"/>
    <w:rsid w:val="5127F243"/>
    <w:rsid w:val="51427A00"/>
    <w:rsid w:val="5148E906"/>
    <w:rsid w:val="515786C2"/>
    <w:rsid w:val="518166EB"/>
    <w:rsid w:val="518241D3"/>
    <w:rsid w:val="51861470"/>
    <w:rsid w:val="5197E1D9"/>
    <w:rsid w:val="51A09E8C"/>
    <w:rsid w:val="51C472FE"/>
    <w:rsid w:val="51C61ABB"/>
    <w:rsid w:val="51C8A136"/>
    <w:rsid w:val="51CBD071"/>
    <w:rsid w:val="51DCB373"/>
    <w:rsid w:val="51EB5119"/>
    <w:rsid w:val="51F1044F"/>
    <w:rsid w:val="520A1A58"/>
    <w:rsid w:val="520E02B1"/>
    <w:rsid w:val="520EA087"/>
    <w:rsid w:val="520EFF9B"/>
    <w:rsid w:val="5214BB68"/>
    <w:rsid w:val="522F85C3"/>
    <w:rsid w:val="52318DF1"/>
    <w:rsid w:val="523C7604"/>
    <w:rsid w:val="524F02A2"/>
    <w:rsid w:val="5260BC75"/>
    <w:rsid w:val="5284E121"/>
    <w:rsid w:val="528D1884"/>
    <w:rsid w:val="529039AE"/>
    <w:rsid w:val="5291F5C7"/>
    <w:rsid w:val="529D5C71"/>
    <w:rsid w:val="52A04C9E"/>
    <w:rsid w:val="52B05C2B"/>
    <w:rsid w:val="52B39544"/>
    <w:rsid w:val="52BE7525"/>
    <w:rsid w:val="52C4B2F7"/>
    <w:rsid w:val="52CF52AD"/>
    <w:rsid w:val="52D516B5"/>
    <w:rsid w:val="52F03566"/>
    <w:rsid w:val="52F5E5E4"/>
    <w:rsid w:val="52FB93BE"/>
    <w:rsid w:val="53030C11"/>
    <w:rsid w:val="53033E96"/>
    <w:rsid w:val="531015D9"/>
    <w:rsid w:val="5327291A"/>
    <w:rsid w:val="532F2265"/>
    <w:rsid w:val="53326EA4"/>
    <w:rsid w:val="533C0DBA"/>
    <w:rsid w:val="53419A6F"/>
    <w:rsid w:val="5343C876"/>
    <w:rsid w:val="53465ACD"/>
    <w:rsid w:val="535B9B17"/>
    <w:rsid w:val="535BA51D"/>
    <w:rsid w:val="535E1583"/>
    <w:rsid w:val="535E2883"/>
    <w:rsid w:val="5368A29C"/>
    <w:rsid w:val="53716C4C"/>
    <w:rsid w:val="5380DE0A"/>
    <w:rsid w:val="5383BD95"/>
    <w:rsid w:val="538FECB7"/>
    <w:rsid w:val="539E41C1"/>
    <w:rsid w:val="53A0C7B6"/>
    <w:rsid w:val="53A336CF"/>
    <w:rsid w:val="53A87235"/>
    <w:rsid w:val="53B216F7"/>
    <w:rsid w:val="53B8870F"/>
    <w:rsid w:val="53BEB560"/>
    <w:rsid w:val="53BFD07F"/>
    <w:rsid w:val="53C274F3"/>
    <w:rsid w:val="53C2891F"/>
    <w:rsid w:val="53C77201"/>
    <w:rsid w:val="53CA5DF3"/>
    <w:rsid w:val="53CB2123"/>
    <w:rsid w:val="53CE8609"/>
    <w:rsid w:val="53D88C0A"/>
    <w:rsid w:val="53DE0633"/>
    <w:rsid w:val="53DEE744"/>
    <w:rsid w:val="53ED34E0"/>
    <w:rsid w:val="53ED37A3"/>
    <w:rsid w:val="53FADC39"/>
    <w:rsid w:val="53FF6116"/>
    <w:rsid w:val="5403ED5F"/>
    <w:rsid w:val="54129D17"/>
    <w:rsid w:val="541C7232"/>
    <w:rsid w:val="542284EB"/>
    <w:rsid w:val="542A7DC4"/>
    <w:rsid w:val="542BC245"/>
    <w:rsid w:val="542F6A0E"/>
    <w:rsid w:val="5432C976"/>
    <w:rsid w:val="543D9056"/>
    <w:rsid w:val="54401C95"/>
    <w:rsid w:val="544AA935"/>
    <w:rsid w:val="5457D279"/>
    <w:rsid w:val="5458FD56"/>
    <w:rsid w:val="545E4C01"/>
    <w:rsid w:val="545E6DA3"/>
    <w:rsid w:val="545F176A"/>
    <w:rsid w:val="54722CA4"/>
    <w:rsid w:val="5486C57C"/>
    <w:rsid w:val="5488C9A4"/>
    <w:rsid w:val="549B79F0"/>
    <w:rsid w:val="54A1358A"/>
    <w:rsid w:val="54B8B530"/>
    <w:rsid w:val="54B9BC92"/>
    <w:rsid w:val="54C18B23"/>
    <w:rsid w:val="54C66DAE"/>
    <w:rsid w:val="54C7B04F"/>
    <w:rsid w:val="54CC680E"/>
    <w:rsid w:val="54D72577"/>
    <w:rsid w:val="54DCF047"/>
    <w:rsid w:val="54F58BBE"/>
    <w:rsid w:val="54F95744"/>
    <w:rsid w:val="54F95CF3"/>
    <w:rsid w:val="54FDFD46"/>
    <w:rsid w:val="5510D121"/>
    <w:rsid w:val="552BA658"/>
    <w:rsid w:val="5534E6EE"/>
    <w:rsid w:val="553C5B5B"/>
    <w:rsid w:val="55434B7D"/>
    <w:rsid w:val="5546A599"/>
    <w:rsid w:val="554ED51B"/>
    <w:rsid w:val="5552731E"/>
    <w:rsid w:val="55532900"/>
    <w:rsid w:val="5554C243"/>
    <w:rsid w:val="55559EBF"/>
    <w:rsid w:val="5557437A"/>
    <w:rsid w:val="555A334C"/>
    <w:rsid w:val="555A4025"/>
    <w:rsid w:val="555B227E"/>
    <w:rsid w:val="556C963F"/>
    <w:rsid w:val="557B9FCC"/>
    <w:rsid w:val="557BA445"/>
    <w:rsid w:val="55A15D87"/>
    <w:rsid w:val="55ABB2DD"/>
    <w:rsid w:val="55AE9608"/>
    <w:rsid w:val="55B682E2"/>
    <w:rsid w:val="55C2E36C"/>
    <w:rsid w:val="55C4D3E5"/>
    <w:rsid w:val="55C9702D"/>
    <w:rsid w:val="55F43421"/>
    <w:rsid w:val="55F73862"/>
    <w:rsid w:val="56149F05"/>
    <w:rsid w:val="561CD650"/>
    <w:rsid w:val="561D70A5"/>
    <w:rsid w:val="56218AC8"/>
    <w:rsid w:val="5621CC63"/>
    <w:rsid w:val="5629BC12"/>
    <w:rsid w:val="562C364B"/>
    <w:rsid w:val="562DE477"/>
    <w:rsid w:val="5633C150"/>
    <w:rsid w:val="56402C65"/>
    <w:rsid w:val="564A2CCF"/>
    <w:rsid w:val="56550D4E"/>
    <w:rsid w:val="5655249D"/>
    <w:rsid w:val="5666498C"/>
    <w:rsid w:val="566A4F04"/>
    <w:rsid w:val="566C44F0"/>
    <w:rsid w:val="566F00D0"/>
    <w:rsid w:val="56835970"/>
    <w:rsid w:val="5688438F"/>
    <w:rsid w:val="568A5906"/>
    <w:rsid w:val="568B4B13"/>
    <w:rsid w:val="56A0E0B1"/>
    <w:rsid w:val="56A402CA"/>
    <w:rsid w:val="56A92673"/>
    <w:rsid w:val="56B13C49"/>
    <w:rsid w:val="56B32CEF"/>
    <w:rsid w:val="56B71E53"/>
    <w:rsid w:val="56B7720E"/>
    <w:rsid w:val="56BBE1F3"/>
    <w:rsid w:val="56C0DF53"/>
    <w:rsid w:val="56C6C9A2"/>
    <w:rsid w:val="56CC8FF4"/>
    <w:rsid w:val="56CE06C6"/>
    <w:rsid w:val="56CFFBF0"/>
    <w:rsid w:val="56DA2DE8"/>
    <w:rsid w:val="56DA8D78"/>
    <w:rsid w:val="5701EFA2"/>
    <w:rsid w:val="570A6DA7"/>
    <w:rsid w:val="5717B2D6"/>
    <w:rsid w:val="571FACFA"/>
    <w:rsid w:val="5743B16A"/>
    <w:rsid w:val="57471D45"/>
    <w:rsid w:val="5751B6AD"/>
    <w:rsid w:val="57591E29"/>
    <w:rsid w:val="575ACEF7"/>
    <w:rsid w:val="576CD02D"/>
    <w:rsid w:val="5770797A"/>
    <w:rsid w:val="578D3BB4"/>
    <w:rsid w:val="578D5159"/>
    <w:rsid w:val="57977CF3"/>
    <w:rsid w:val="57A1DA64"/>
    <w:rsid w:val="57A5247E"/>
    <w:rsid w:val="57B07ACC"/>
    <w:rsid w:val="57C0D51E"/>
    <w:rsid w:val="57CC4F3F"/>
    <w:rsid w:val="57DF9280"/>
    <w:rsid w:val="57F4D391"/>
    <w:rsid w:val="5809A2E2"/>
    <w:rsid w:val="580D78BD"/>
    <w:rsid w:val="581F0EB7"/>
    <w:rsid w:val="58390E19"/>
    <w:rsid w:val="584E396C"/>
    <w:rsid w:val="5852C6BB"/>
    <w:rsid w:val="5853A015"/>
    <w:rsid w:val="58712238"/>
    <w:rsid w:val="587F2EF0"/>
    <w:rsid w:val="588089FD"/>
    <w:rsid w:val="588B00E2"/>
    <w:rsid w:val="588EED7B"/>
    <w:rsid w:val="589DFA05"/>
    <w:rsid w:val="589EB2BC"/>
    <w:rsid w:val="58AE374D"/>
    <w:rsid w:val="58B0D82F"/>
    <w:rsid w:val="58B1D2A7"/>
    <w:rsid w:val="58B6ECE3"/>
    <w:rsid w:val="58B81144"/>
    <w:rsid w:val="58C83122"/>
    <w:rsid w:val="58D0837F"/>
    <w:rsid w:val="58D2BFDD"/>
    <w:rsid w:val="58DB3A9F"/>
    <w:rsid w:val="58E583C4"/>
    <w:rsid w:val="58EAD2CB"/>
    <w:rsid w:val="58EAD521"/>
    <w:rsid w:val="58EFCB02"/>
    <w:rsid w:val="58F1E706"/>
    <w:rsid w:val="59001E2C"/>
    <w:rsid w:val="5904B556"/>
    <w:rsid w:val="590EA566"/>
    <w:rsid w:val="5910773B"/>
    <w:rsid w:val="5911DDBD"/>
    <w:rsid w:val="592D75B9"/>
    <w:rsid w:val="592E7758"/>
    <w:rsid w:val="5937DF41"/>
    <w:rsid w:val="595D6765"/>
    <w:rsid w:val="597A3187"/>
    <w:rsid w:val="597F1EA0"/>
    <w:rsid w:val="59843A26"/>
    <w:rsid w:val="59A58E54"/>
    <w:rsid w:val="59A88081"/>
    <w:rsid w:val="59BA68E1"/>
    <w:rsid w:val="59BB59AF"/>
    <w:rsid w:val="59BF1CB2"/>
    <w:rsid w:val="59C98466"/>
    <w:rsid w:val="59D3F394"/>
    <w:rsid w:val="59D5188F"/>
    <w:rsid w:val="59D800C8"/>
    <w:rsid w:val="59D86B48"/>
    <w:rsid w:val="59DF1287"/>
    <w:rsid w:val="59E186D9"/>
    <w:rsid w:val="59E86296"/>
    <w:rsid w:val="59EB9EF8"/>
    <w:rsid w:val="59EE33CC"/>
    <w:rsid w:val="59F76BD3"/>
    <w:rsid w:val="59FEB8E6"/>
    <w:rsid w:val="59FFAD99"/>
    <w:rsid w:val="5A040176"/>
    <w:rsid w:val="5A0B1ADB"/>
    <w:rsid w:val="5A13B794"/>
    <w:rsid w:val="5A1BA693"/>
    <w:rsid w:val="5A222D16"/>
    <w:rsid w:val="5A231BA8"/>
    <w:rsid w:val="5A2803B4"/>
    <w:rsid w:val="5A2C178B"/>
    <w:rsid w:val="5A32669C"/>
    <w:rsid w:val="5A401A4D"/>
    <w:rsid w:val="5A4189F4"/>
    <w:rsid w:val="5A4A4EE8"/>
    <w:rsid w:val="5A55CDFD"/>
    <w:rsid w:val="5A5F2D0C"/>
    <w:rsid w:val="5A7578DD"/>
    <w:rsid w:val="5A75A5E6"/>
    <w:rsid w:val="5A8116D5"/>
    <w:rsid w:val="5A8C9F72"/>
    <w:rsid w:val="5A9E0A2F"/>
    <w:rsid w:val="5AA4C5C8"/>
    <w:rsid w:val="5AA6105E"/>
    <w:rsid w:val="5AAA7B17"/>
    <w:rsid w:val="5AAF0BD4"/>
    <w:rsid w:val="5AAF7764"/>
    <w:rsid w:val="5AB8C191"/>
    <w:rsid w:val="5AC2AEDF"/>
    <w:rsid w:val="5ACA202B"/>
    <w:rsid w:val="5ACDF3B6"/>
    <w:rsid w:val="5AD0BF08"/>
    <w:rsid w:val="5AD366D4"/>
    <w:rsid w:val="5AE13537"/>
    <w:rsid w:val="5AE63787"/>
    <w:rsid w:val="5AEA84EC"/>
    <w:rsid w:val="5AEC814F"/>
    <w:rsid w:val="5AFE2D0C"/>
    <w:rsid w:val="5B042D37"/>
    <w:rsid w:val="5B056DDB"/>
    <w:rsid w:val="5B062CA9"/>
    <w:rsid w:val="5B06D792"/>
    <w:rsid w:val="5B07AD0F"/>
    <w:rsid w:val="5B37297A"/>
    <w:rsid w:val="5B408E72"/>
    <w:rsid w:val="5B4DD23D"/>
    <w:rsid w:val="5B4E147A"/>
    <w:rsid w:val="5B5087B4"/>
    <w:rsid w:val="5B5A184F"/>
    <w:rsid w:val="5B6A66C2"/>
    <w:rsid w:val="5B6FE738"/>
    <w:rsid w:val="5B73FD04"/>
    <w:rsid w:val="5B74BB5B"/>
    <w:rsid w:val="5B768AB1"/>
    <w:rsid w:val="5B7A8D53"/>
    <w:rsid w:val="5B8ABC00"/>
    <w:rsid w:val="5BAEFFE7"/>
    <w:rsid w:val="5BC3EA10"/>
    <w:rsid w:val="5BC435B9"/>
    <w:rsid w:val="5BC54FF1"/>
    <w:rsid w:val="5BE2B528"/>
    <w:rsid w:val="5BE4E8CD"/>
    <w:rsid w:val="5BE64D86"/>
    <w:rsid w:val="5BE8BD42"/>
    <w:rsid w:val="5BEA4A34"/>
    <w:rsid w:val="5BF3914F"/>
    <w:rsid w:val="5BFBFD01"/>
    <w:rsid w:val="5C041C9B"/>
    <w:rsid w:val="5C079743"/>
    <w:rsid w:val="5C117A4B"/>
    <w:rsid w:val="5C17A045"/>
    <w:rsid w:val="5C1F359F"/>
    <w:rsid w:val="5C2CAAC5"/>
    <w:rsid w:val="5C3132A3"/>
    <w:rsid w:val="5C3214C0"/>
    <w:rsid w:val="5C3A89E8"/>
    <w:rsid w:val="5C413D7D"/>
    <w:rsid w:val="5C42C3D9"/>
    <w:rsid w:val="5C467E2A"/>
    <w:rsid w:val="5C489B36"/>
    <w:rsid w:val="5C4B6A50"/>
    <w:rsid w:val="5C570A8A"/>
    <w:rsid w:val="5C5AC93B"/>
    <w:rsid w:val="5C5EC215"/>
    <w:rsid w:val="5C908A7C"/>
    <w:rsid w:val="5C9539BC"/>
    <w:rsid w:val="5CAA3C01"/>
    <w:rsid w:val="5CB6E7FC"/>
    <w:rsid w:val="5CC9FA25"/>
    <w:rsid w:val="5CD58CE8"/>
    <w:rsid w:val="5CDCD12B"/>
    <w:rsid w:val="5CE07A04"/>
    <w:rsid w:val="5CE0F497"/>
    <w:rsid w:val="5CE39811"/>
    <w:rsid w:val="5CE885AE"/>
    <w:rsid w:val="5CF0F2E5"/>
    <w:rsid w:val="5D00BC3F"/>
    <w:rsid w:val="5D0F3029"/>
    <w:rsid w:val="5D18EB61"/>
    <w:rsid w:val="5D1C4C8D"/>
    <w:rsid w:val="5D266B78"/>
    <w:rsid w:val="5D2A1070"/>
    <w:rsid w:val="5D2D0F2A"/>
    <w:rsid w:val="5D3306F3"/>
    <w:rsid w:val="5D345E59"/>
    <w:rsid w:val="5D36EE8C"/>
    <w:rsid w:val="5D4D2428"/>
    <w:rsid w:val="5D5DBE59"/>
    <w:rsid w:val="5D6F8953"/>
    <w:rsid w:val="5D89D86A"/>
    <w:rsid w:val="5D91A60C"/>
    <w:rsid w:val="5D94B23F"/>
    <w:rsid w:val="5D98EB1E"/>
    <w:rsid w:val="5DA230B5"/>
    <w:rsid w:val="5DB04F7A"/>
    <w:rsid w:val="5DB623F4"/>
    <w:rsid w:val="5DB9E4F5"/>
    <w:rsid w:val="5DC6E4BF"/>
    <w:rsid w:val="5DCE8014"/>
    <w:rsid w:val="5DD0F9F7"/>
    <w:rsid w:val="5DD54954"/>
    <w:rsid w:val="5DE613F1"/>
    <w:rsid w:val="5DE9CB77"/>
    <w:rsid w:val="5DE9E4A8"/>
    <w:rsid w:val="5DEBF2C6"/>
    <w:rsid w:val="5DF5CD9B"/>
    <w:rsid w:val="5DFD03A0"/>
    <w:rsid w:val="5E29E043"/>
    <w:rsid w:val="5E2EE4A2"/>
    <w:rsid w:val="5E33DE21"/>
    <w:rsid w:val="5E5745F2"/>
    <w:rsid w:val="5E57784E"/>
    <w:rsid w:val="5E71964F"/>
    <w:rsid w:val="5E71F25F"/>
    <w:rsid w:val="5E7C97A3"/>
    <w:rsid w:val="5E80B6E7"/>
    <w:rsid w:val="5E83DCF0"/>
    <w:rsid w:val="5E898D53"/>
    <w:rsid w:val="5E902CBB"/>
    <w:rsid w:val="5E980194"/>
    <w:rsid w:val="5EA56648"/>
    <w:rsid w:val="5EA6622F"/>
    <w:rsid w:val="5EAED289"/>
    <w:rsid w:val="5EB2CDF9"/>
    <w:rsid w:val="5EB4D3E8"/>
    <w:rsid w:val="5EBEC747"/>
    <w:rsid w:val="5ED3DFC9"/>
    <w:rsid w:val="5ED88E46"/>
    <w:rsid w:val="5F12F4DA"/>
    <w:rsid w:val="5F234C5B"/>
    <w:rsid w:val="5F2C04F1"/>
    <w:rsid w:val="5F49363D"/>
    <w:rsid w:val="5F4F2F29"/>
    <w:rsid w:val="5F50FDC8"/>
    <w:rsid w:val="5F605402"/>
    <w:rsid w:val="5F6DBC1A"/>
    <w:rsid w:val="5F766382"/>
    <w:rsid w:val="5F81DBAF"/>
    <w:rsid w:val="5F86BC8D"/>
    <w:rsid w:val="5F889E78"/>
    <w:rsid w:val="5F8D728D"/>
    <w:rsid w:val="5F9C8224"/>
    <w:rsid w:val="5FA0C420"/>
    <w:rsid w:val="5FACCB8F"/>
    <w:rsid w:val="5FBD4B49"/>
    <w:rsid w:val="5FBEE6AD"/>
    <w:rsid w:val="5FC7BFB5"/>
    <w:rsid w:val="5FCDC37D"/>
    <w:rsid w:val="5FD8E674"/>
    <w:rsid w:val="5FD94130"/>
    <w:rsid w:val="5FE09F65"/>
    <w:rsid w:val="5FE48E7D"/>
    <w:rsid w:val="5FE51112"/>
    <w:rsid w:val="5FE9D8C3"/>
    <w:rsid w:val="600A701F"/>
    <w:rsid w:val="600AB840"/>
    <w:rsid w:val="600D328D"/>
    <w:rsid w:val="60121E08"/>
    <w:rsid w:val="6015FE77"/>
    <w:rsid w:val="6017A346"/>
    <w:rsid w:val="601FF003"/>
    <w:rsid w:val="602540BD"/>
    <w:rsid w:val="602F10CA"/>
    <w:rsid w:val="6032C111"/>
    <w:rsid w:val="60340CB0"/>
    <w:rsid w:val="60421EE7"/>
    <w:rsid w:val="6065BD34"/>
    <w:rsid w:val="6074EB1E"/>
    <w:rsid w:val="6080B510"/>
    <w:rsid w:val="60861C03"/>
    <w:rsid w:val="609C7382"/>
    <w:rsid w:val="60A44263"/>
    <w:rsid w:val="60A713E4"/>
    <w:rsid w:val="60AD5B25"/>
    <w:rsid w:val="60AEA2F4"/>
    <w:rsid w:val="60C4AE84"/>
    <w:rsid w:val="60C56E96"/>
    <w:rsid w:val="60C9817F"/>
    <w:rsid w:val="60D40861"/>
    <w:rsid w:val="60D866F1"/>
    <w:rsid w:val="60ECE1D5"/>
    <w:rsid w:val="610DBB0B"/>
    <w:rsid w:val="6121B162"/>
    <w:rsid w:val="6125538A"/>
    <w:rsid w:val="612807C6"/>
    <w:rsid w:val="61300F46"/>
    <w:rsid w:val="6130A9ED"/>
    <w:rsid w:val="61321FD6"/>
    <w:rsid w:val="6136E3ED"/>
    <w:rsid w:val="613B7151"/>
    <w:rsid w:val="613C78D6"/>
    <w:rsid w:val="61411921"/>
    <w:rsid w:val="6144B317"/>
    <w:rsid w:val="61620B44"/>
    <w:rsid w:val="61641710"/>
    <w:rsid w:val="6168B2E8"/>
    <w:rsid w:val="617BA8D7"/>
    <w:rsid w:val="618BA374"/>
    <w:rsid w:val="618CDFB9"/>
    <w:rsid w:val="6191D238"/>
    <w:rsid w:val="6191D7A4"/>
    <w:rsid w:val="61940404"/>
    <w:rsid w:val="619924F6"/>
    <w:rsid w:val="619DF4F3"/>
    <w:rsid w:val="61C50CF9"/>
    <w:rsid w:val="61C583C9"/>
    <w:rsid w:val="61C84D94"/>
    <w:rsid w:val="61C9FC6C"/>
    <w:rsid w:val="61CD388C"/>
    <w:rsid w:val="61DF69BA"/>
    <w:rsid w:val="61E0CB09"/>
    <w:rsid w:val="61F30754"/>
    <w:rsid w:val="61F5351D"/>
    <w:rsid w:val="61F89DA4"/>
    <w:rsid w:val="620D2CC0"/>
    <w:rsid w:val="620F683B"/>
    <w:rsid w:val="621BE6C0"/>
    <w:rsid w:val="62230281"/>
    <w:rsid w:val="62234BFE"/>
    <w:rsid w:val="62248ABD"/>
    <w:rsid w:val="622C7E0E"/>
    <w:rsid w:val="62331BE4"/>
    <w:rsid w:val="6233496C"/>
    <w:rsid w:val="6233C43C"/>
    <w:rsid w:val="6236FC55"/>
    <w:rsid w:val="62384CAD"/>
    <w:rsid w:val="623992C3"/>
    <w:rsid w:val="623C8653"/>
    <w:rsid w:val="6241B16A"/>
    <w:rsid w:val="6245A8F3"/>
    <w:rsid w:val="624ED814"/>
    <w:rsid w:val="6257D535"/>
    <w:rsid w:val="625A3892"/>
    <w:rsid w:val="626C8570"/>
    <w:rsid w:val="6274B7AF"/>
    <w:rsid w:val="627E4201"/>
    <w:rsid w:val="62862E5E"/>
    <w:rsid w:val="62A8AFAE"/>
    <w:rsid w:val="62ACB72A"/>
    <w:rsid w:val="62B79A33"/>
    <w:rsid w:val="62B95CE7"/>
    <w:rsid w:val="62C7092F"/>
    <w:rsid w:val="62D6C07C"/>
    <w:rsid w:val="62D7CEF4"/>
    <w:rsid w:val="62D7FCA4"/>
    <w:rsid w:val="62E0E390"/>
    <w:rsid w:val="6300FD4E"/>
    <w:rsid w:val="630CF446"/>
    <w:rsid w:val="63102D26"/>
    <w:rsid w:val="6316F09E"/>
    <w:rsid w:val="63270D8B"/>
    <w:rsid w:val="6328D2B5"/>
    <w:rsid w:val="63331FE3"/>
    <w:rsid w:val="6338A4B6"/>
    <w:rsid w:val="63395246"/>
    <w:rsid w:val="63475668"/>
    <w:rsid w:val="6347FD8E"/>
    <w:rsid w:val="6356724E"/>
    <w:rsid w:val="636113C9"/>
    <w:rsid w:val="6361813C"/>
    <w:rsid w:val="6363E17B"/>
    <w:rsid w:val="636709EE"/>
    <w:rsid w:val="6370E002"/>
    <w:rsid w:val="637421DD"/>
    <w:rsid w:val="6374631D"/>
    <w:rsid w:val="63897B23"/>
    <w:rsid w:val="638D1906"/>
    <w:rsid w:val="63926C8C"/>
    <w:rsid w:val="6396808E"/>
    <w:rsid w:val="6399FAAA"/>
    <w:rsid w:val="639C126B"/>
    <w:rsid w:val="63A3D68D"/>
    <w:rsid w:val="63A88CB4"/>
    <w:rsid w:val="63A9E403"/>
    <w:rsid w:val="63B5618E"/>
    <w:rsid w:val="63BDA828"/>
    <w:rsid w:val="63C0250B"/>
    <w:rsid w:val="63C37A7D"/>
    <w:rsid w:val="63DD5E4B"/>
    <w:rsid w:val="63E1FB20"/>
    <w:rsid w:val="63EB7CD0"/>
    <w:rsid w:val="63F1B95A"/>
    <w:rsid w:val="63FEF3B7"/>
    <w:rsid w:val="64035672"/>
    <w:rsid w:val="641176E2"/>
    <w:rsid w:val="64162E56"/>
    <w:rsid w:val="642A803B"/>
    <w:rsid w:val="6441578E"/>
    <w:rsid w:val="64462FDF"/>
    <w:rsid w:val="644CEC63"/>
    <w:rsid w:val="6457E454"/>
    <w:rsid w:val="645CC83C"/>
    <w:rsid w:val="6464DFBF"/>
    <w:rsid w:val="646903DB"/>
    <w:rsid w:val="647B3385"/>
    <w:rsid w:val="647B8F2B"/>
    <w:rsid w:val="64867B8D"/>
    <w:rsid w:val="64932EB7"/>
    <w:rsid w:val="64963911"/>
    <w:rsid w:val="64991786"/>
    <w:rsid w:val="649CC7A1"/>
    <w:rsid w:val="649D8E32"/>
    <w:rsid w:val="64A3B79B"/>
    <w:rsid w:val="64A3F649"/>
    <w:rsid w:val="64ACBFED"/>
    <w:rsid w:val="64BD54A1"/>
    <w:rsid w:val="64C0565A"/>
    <w:rsid w:val="64C2CE69"/>
    <w:rsid w:val="64CA1911"/>
    <w:rsid w:val="64D15496"/>
    <w:rsid w:val="64E1BC67"/>
    <w:rsid w:val="64E36724"/>
    <w:rsid w:val="64EA8432"/>
    <w:rsid w:val="64EEFE5E"/>
    <w:rsid w:val="64F4A74C"/>
    <w:rsid w:val="6518E3CF"/>
    <w:rsid w:val="651C2502"/>
    <w:rsid w:val="653A7157"/>
    <w:rsid w:val="653AAEA8"/>
    <w:rsid w:val="653FE071"/>
    <w:rsid w:val="654C8120"/>
    <w:rsid w:val="654F4901"/>
    <w:rsid w:val="6551B405"/>
    <w:rsid w:val="655401CB"/>
    <w:rsid w:val="6558A673"/>
    <w:rsid w:val="656CC291"/>
    <w:rsid w:val="657B35B8"/>
    <w:rsid w:val="6586B0EC"/>
    <w:rsid w:val="658E02D5"/>
    <w:rsid w:val="6597138E"/>
    <w:rsid w:val="65978310"/>
    <w:rsid w:val="65A646C9"/>
    <w:rsid w:val="65ACEC64"/>
    <w:rsid w:val="65B3483E"/>
    <w:rsid w:val="65C79B95"/>
    <w:rsid w:val="65CA80F8"/>
    <w:rsid w:val="65CB82D8"/>
    <w:rsid w:val="65D02A60"/>
    <w:rsid w:val="65D68397"/>
    <w:rsid w:val="65DC346E"/>
    <w:rsid w:val="65EB3385"/>
    <w:rsid w:val="65F62501"/>
    <w:rsid w:val="65FACCE4"/>
    <w:rsid w:val="65FB88D7"/>
    <w:rsid w:val="6602BABE"/>
    <w:rsid w:val="66096535"/>
    <w:rsid w:val="6626517E"/>
    <w:rsid w:val="662A22C6"/>
    <w:rsid w:val="662A2D04"/>
    <w:rsid w:val="662A565D"/>
    <w:rsid w:val="665CB86B"/>
    <w:rsid w:val="665F8C5E"/>
    <w:rsid w:val="6661273C"/>
    <w:rsid w:val="6668194B"/>
    <w:rsid w:val="666A8CD6"/>
    <w:rsid w:val="666C5E60"/>
    <w:rsid w:val="66799017"/>
    <w:rsid w:val="667D5360"/>
    <w:rsid w:val="668D8EF2"/>
    <w:rsid w:val="66A5AE35"/>
    <w:rsid w:val="66B2AFC2"/>
    <w:rsid w:val="66C64611"/>
    <w:rsid w:val="66CD5813"/>
    <w:rsid w:val="66D82891"/>
    <w:rsid w:val="66EFC377"/>
    <w:rsid w:val="66FD595F"/>
    <w:rsid w:val="6716A7A7"/>
    <w:rsid w:val="6731F54C"/>
    <w:rsid w:val="673F1BA7"/>
    <w:rsid w:val="6765B0C5"/>
    <w:rsid w:val="677E96F0"/>
    <w:rsid w:val="6781687C"/>
    <w:rsid w:val="678B1419"/>
    <w:rsid w:val="6790F66C"/>
    <w:rsid w:val="67946FB0"/>
    <w:rsid w:val="6794ADAF"/>
    <w:rsid w:val="67A0A524"/>
    <w:rsid w:val="67A76AB7"/>
    <w:rsid w:val="67A92C07"/>
    <w:rsid w:val="67A92C8D"/>
    <w:rsid w:val="67AA1DAD"/>
    <w:rsid w:val="67B76324"/>
    <w:rsid w:val="67B7B019"/>
    <w:rsid w:val="67BC629F"/>
    <w:rsid w:val="67BFD88C"/>
    <w:rsid w:val="67CCE95A"/>
    <w:rsid w:val="67DDED44"/>
    <w:rsid w:val="67DF1563"/>
    <w:rsid w:val="67F2E9A1"/>
    <w:rsid w:val="67F61538"/>
    <w:rsid w:val="67F64A0A"/>
    <w:rsid w:val="67F74E8F"/>
    <w:rsid w:val="67F7FF6C"/>
    <w:rsid w:val="680701B8"/>
    <w:rsid w:val="68070E14"/>
    <w:rsid w:val="681F9FCC"/>
    <w:rsid w:val="6822F292"/>
    <w:rsid w:val="68242F1C"/>
    <w:rsid w:val="682AF154"/>
    <w:rsid w:val="6832733B"/>
    <w:rsid w:val="6846C092"/>
    <w:rsid w:val="684FD0E1"/>
    <w:rsid w:val="68540BEF"/>
    <w:rsid w:val="68622C0A"/>
    <w:rsid w:val="686573D7"/>
    <w:rsid w:val="686EF57F"/>
    <w:rsid w:val="687263BC"/>
    <w:rsid w:val="688D3A1C"/>
    <w:rsid w:val="688D9AB4"/>
    <w:rsid w:val="68983392"/>
    <w:rsid w:val="68A1D714"/>
    <w:rsid w:val="68A7D162"/>
    <w:rsid w:val="68AE23EC"/>
    <w:rsid w:val="68BEE910"/>
    <w:rsid w:val="68CED794"/>
    <w:rsid w:val="68CEF6B2"/>
    <w:rsid w:val="68CFE41D"/>
    <w:rsid w:val="68D01C5A"/>
    <w:rsid w:val="68D2DB1B"/>
    <w:rsid w:val="68E88094"/>
    <w:rsid w:val="68EA8E4B"/>
    <w:rsid w:val="68EC2198"/>
    <w:rsid w:val="68F2AC5B"/>
    <w:rsid w:val="68F32649"/>
    <w:rsid w:val="68F5C60D"/>
    <w:rsid w:val="68F60788"/>
    <w:rsid w:val="69024569"/>
    <w:rsid w:val="6903CAE3"/>
    <w:rsid w:val="6905A4B6"/>
    <w:rsid w:val="690F5B0A"/>
    <w:rsid w:val="691167AE"/>
    <w:rsid w:val="6923125E"/>
    <w:rsid w:val="69347B8B"/>
    <w:rsid w:val="693AC979"/>
    <w:rsid w:val="69458F3D"/>
    <w:rsid w:val="694DD2B0"/>
    <w:rsid w:val="6970418A"/>
    <w:rsid w:val="69735667"/>
    <w:rsid w:val="6974A650"/>
    <w:rsid w:val="697A1B3A"/>
    <w:rsid w:val="69807412"/>
    <w:rsid w:val="6989E654"/>
    <w:rsid w:val="698F1599"/>
    <w:rsid w:val="699438ED"/>
    <w:rsid w:val="69AA0D37"/>
    <w:rsid w:val="69AC75B6"/>
    <w:rsid w:val="69AC83BE"/>
    <w:rsid w:val="69B44229"/>
    <w:rsid w:val="69BB4A78"/>
    <w:rsid w:val="69BD3389"/>
    <w:rsid w:val="69C71681"/>
    <w:rsid w:val="69CA7324"/>
    <w:rsid w:val="69E2E5B3"/>
    <w:rsid w:val="69E78335"/>
    <w:rsid w:val="69EDE4C0"/>
    <w:rsid w:val="6A12537A"/>
    <w:rsid w:val="6A168F23"/>
    <w:rsid w:val="6A1B9424"/>
    <w:rsid w:val="6A27850A"/>
    <w:rsid w:val="6A387B27"/>
    <w:rsid w:val="6A3D4078"/>
    <w:rsid w:val="6A53C6B2"/>
    <w:rsid w:val="6A59798C"/>
    <w:rsid w:val="6A5B1807"/>
    <w:rsid w:val="6A623EB4"/>
    <w:rsid w:val="6A6498D9"/>
    <w:rsid w:val="6A65BD9E"/>
    <w:rsid w:val="6A7C9DE3"/>
    <w:rsid w:val="6A7E3E6A"/>
    <w:rsid w:val="6A90E3F3"/>
    <w:rsid w:val="6A98884A"/>
    <w:rsid w:val="6AAF2918"/>
    <w:rsid w:val="6AB288FD"/>
    <w:rsid w:val="6AB39D3A"/>
    <w:rsid w:val="6ABA74F0"/>
    <w:rsid w:val="6AC31795"/>
    <w:rsid w:val="6AC8D210"/>
    <w:rsid w:val="6AC9498B"/>
    <w:rsid w:val="6AD08102"/>
    <w:rsid w:val="6AD2A11D"/>
    <w:rsid w:val="6ADABE6B"/>
    <w:rsid w:val="6ADB3EFB"/>
    <w:rsid w:val="6AFF67CD"/>
    <w:rsid w:val="6AFF8BB4"/>
    <w:rsid w:val="6B050091"/>
    <w:rsid w:val="6B1C2DD8"/>
    <w:rsid w:val="6B20B35D"/>
    <w:rsid w:val="6B22576A"/>
    <w:rsid w:val="6B258711"/>
    <w:rsid w:val="6B3AB9F3"/>
    <w:rsid w:val="6B3AF4AC"/>
    <w:rsid w:val="6B4ACC0A"/>
    <w:rsid w:val="6B4CA678"/>
    <w:rsid w:val="6B514D70"/>
    <w:rsid w:val="6B5494DB"/>
    <w:rsid w:val="6B551FD4"/>
    <w:rsid w:val="6B7435CA"/>
    <w:rsid w:val="6B78EAF9"/>
    <w:rsid w:val="6B87BF13"/>
    <w:rsid w:val="6B99243A"/>
    <w:rsid w:val="6BA216CE"/>
    <w:rsid w:val="6BA856E5"/>
    <w:rsid w:val="6BAC440D"/>
    <w:rsid w:val="6BB55B23"/>
    <w:rsid w:val="6BB9832D"/>
    <w:rsid w:val="6BC17F53"/>
    <w:rsid w:val="6BCD1A54"/>
    <w:rsid w:val="6BCF1D63"/>
    <w:rsid w:val="6BD98A98"/>
    <w:rsid w:val="6BDEBEBA"/>
    <w:rsid w:val="6BE3B834"/>
    <w:rsid w:val="6BE3E1A9"/>
    <w:rsid w:val="6BEDACB0"/>
    <w:rsid w:val="6BF95357"/>
    <w:rsid w:val="6C05344A"/>
    <w:rsid w:val="6C0A78A6"/>
    <w:rsid w:val="6C1BB775"/>
    <w:rsid w:val="6C2DBF35"/>
    <w:rsid w:val="6C4BE6A7"/>
    <w:rsid w:val="6C4FF4FB"/>
    <w:rsid w:val="6C5D647C"/>
    <w:rsid w:val="6C6FBC03"/>
    <w:rsid w:val="6C6FF918"/>
    <w:rsid w:val="6C789233"/>
    <w:rsid w:val="6C7A29A3"/>
    <w:rsid w:val="6C7E373C"/>
    <w:rsid w:val="6C8022E0"/>
    <w:rsid w:val="6C83967E"/>
    <w:rsid w:val="6C8F66F1"/>
    <w:rsid w:val="6C923BF2"/>
    <w:rsid w:val="6C98DE37"/>
    <w:rsid w:val="6C9F17BA"/>
    <w:rsid w:val="6CAB3DCB"/>
    <w:rsid w:val="6CB125BA"/>
    <w:rsid w:val="6CB1896B"/>
    <w:rsid w:val="6CBB52F6"/>
    <w:rsid w:val="6CDEEEC3"/>
    <w:rsid w:val="6CE0A19A"/>
    <w:rsid w:val="6CE1C0AC"/>
    <w:rsid w:val="6CF01E9E"/>
    <w:rsid w:val="6CF0C692"/>
    <w:rsid w:val="6CF635E2"/>
    <w:rsid w:val="6CF8433F"/>
    <w:rsid w:val="6CFF31BA"/>
    <w:rsid w:val="6D045EAB"/>
    <w:rsid w:val="6D1084A2"/>
    <w:rsid w:val="6D195481"/>
    <w:rsid w:val="6D2B83FC"/>
    <w:rsid w:val="6D2EF18B"/>
    <w:rsid w:val="6D4161F1"/>
    <w:rsid w:val="6D484A10"/>
    <w:rsid w:val="6D4A6980"/>
    <w:rsid w:val="6D4C7052"/>
    <w:rsid w:val="6D5840EB"/>
    <w:rsid w:val="6D58AAF0"/>
    <w:rsid w:val="6D5B8E94"/>
    <w:rsid w:val="6D77622E"/>
    <w:rsid w:val="6D8E8330"/>
    <w:rsid w:val="6D9A94AB"/>
    <w:rsid w:val="6D9CC326"/>
    <w:rsid w:val="6D9E4346"/>
    <w:rsid w:val="6DAB0E75"/>
    <w:rsid w:val="6DE37157"/>
    <w:rsid w:val="6DE43FA9"/>
    <w:rsid w:val="6DE8F0E5"/>
    <w:rsid w:val="6DFDE68A"/>
    <w:rsid w:val="6E09EA74"/>
    <w:rsid w:val="6E30A5CD"/>
    <w:rsid w:val="6E43DBAB"/>
    <w:rsid w:val="6E46732F"/>
    <w:rsid w:val="6E488003"/>
    <w:rsid w:val="6E561A42"/>
    <w:rsid w:val="6E78B1EF"/>
    <w:rsid w:val="6E806504"/>
    <w:rsid w:val="6E8373DC"/>
    <w:rsid w:val="6E8818CB"/>
    <w:rsid w:val="6E8DE3A6"/>
    <w:rsid w:val="6E9058C0"/>
    <w:rsid w:val="6E9EF443"/>
    <w:rsid w:val="6EAD9B5F"/>
    <w:rsid w:val="6EAE366E"/>
    <w:rsid w:val="6EB0B25A"/>
    <w:rsid w:val="6EB14694"/>
    <w:rsid w:val="6EB6A1BE"/>
    <w:rsid w:val="6EC7C27C"/>
    <w:rsid w:val="6ED31848"/>
    <w:rsid w:val="6ED598A3"/>
    <w:rsid w:val="6ED6D434"/>
    <w:rsid w:val="6ED83F93"/>
    <w:rsid w:val="6EE3B022"/>
    <w:rsid w:val="6EE95E33"/>
    <w:rsid w:val="6EEDC1D8"/>
    <w:rsid w:val="6EF2F15C"/>
    <w:rsid w:val="6F03958A"/>
    <w:rsid w:val="6F07A7AB"/>
    <w:rsid w:val="6F0D657E"/>
    <w:rsid w:val="6F21C1F9"/>
    <w:rsid w:val="6F2C7945"/>
    <w:rsid w:val="6F371701"/>
    <w:rsid w:val="6F432215"/>
    <w:rsid w:val="6F5C2E4C"/>
    <w:rsid w:val="6F63D187"/>
    <w:rsid w:val="6F6552DF"/>
    <w:rsid w:val="6F665BDF"/>
    <w:rsid w:val="6F6BB8B4"/>
    <w:rsid w:val="6F6DD304"/>
    <w:rsid w:val="6F81D3EC"/>
    <w:rsid w:val="6FA5A655"/>
    <w:rsid w:val="6FC25B31"/>
    <w:rsid w:val="6FC99706"/>
    <w:rsid w:val="70033902"/>
    <w:rsid w:val="700B5543"/>
    <w:rsid w:val="700FDCBD"/>
    <w:rsid w:val="7013EA59"/>
    <w:rsid w:val="701C06DA"/>
    <w:rsid w:val="70205A88"/>
    <w:rsid w:val="7020F6C5"/>
    <w:rsid w:val="7022F47C"/>
    <w:rsid w:val="702F1E74"/>
    <w:rsid w:val="70654D95"/>
    <w:rsid w:val="706B300A"/>
    <w:rsid w:val="7074C7EC"/>
    <w:rsid w:val="707B638D"/>
    <w:rsid w:val="7086926B"/>
    <w:rsid w:val="7092D093"/>
    <w:rsid w:val="70937082"/>
    <w:rsid w:val="70D9CC8E"/>
    <w:rsid w:val="70EF4D30"/>
    <w:rsid w:val="70F35394"/>
    <w:rsid w:val="70F3E1BF"/>
    <w:rsid w:val="70F4BA5C"/>
    <w:rsid w:val="70FA256D"/>
    <w:rsid w:val="70FB1A45"/>
    <w:rsid w:val="7100EEDE"/>
    <w:rsid w:val="710F4B26"/>
    <w:rsid w:val="71193720"/>
    <w:rsid w:val="712305BA"/>
    <w:rsid w:val="712730AC"/>
    <w:rsid w:val="71298463"/>
    <w:rsid w:val="7134F48C"/>
    <w:rsid w:val="713DB112"/>
    <w:rsid w:val="71441642"/>
    <w:rsid w:val="7155068A"/>
    <w:rsid w:val="715747DF"/>
    <w:rsid w:val="7158CBC6"/>
    <w:rsid w:val="71697E0D"/>
    <w:rsid w:val="716E72D2"/>
    <w:rsid w:val="716EF4C4"/>
    <w:rsid w:val="7186AEC9"/>
    <w:rsid w:val="71962381"/>
    <w:rsid w:val="71AEF931"/>
    <w:rsid w:val="71B58DCA"/>
    <w:rsid w:val="71BD4558"/>
    <w:rsid w:val="71C4C7D2"/>
    <w:rsid w:val="71C92D6C"/>
    <w:rsid w:val="71D5B66E"/>
    <w:rsid w:val="71D86901"/>
    <w:rsid w:val="71EA967A"/>
    <w:rsid w:val="71EF3DA5"/>
    <w:rsid w:val="71F34ABC"/>
    <w:rsid w:val="71F3CAA0"/>
    <w:rsid w:val="71F9A3D6"/>
    <w:rsid w:val="720053E3"/>
    <w:rsid w:val="7202EC1C"/>
    <w:rsid w:val="72047AA0"/>
    <w:rsid w:val="7206C953"/>
    <w:rsid w:val="7215EFDB"/>
    <w:rsid w:val="721D02FD"/>
    <w:rsid w:val="7227C78F"/>
    <w:rsid w:val="723E5F09"/>
    <w:rsid w:val="7245978F"/>
    <w:rsid w:val="72463FD2"/>
    <w:rsid w:val="724B34B1"/>
    <w:rsid w:val="724CC73C"/>
    <w:rsid w:val="724D5FA9"/>
    <w:rsid w:val="725D7A92"/>
    <w:rsid w:val="72868280"/>
    <w:rsid w:val="728AFAC9"/>
    <w:rsid w:val="728FA289"/>
    <w:rsid w:val="72A393B1"/>
    <w:rsid w:val="72A6CE40"/>
    <w:rsid w:val="72B5E2DD"/>
    <w:rsid w:val="72B8C105"/>
    <w:rsid w:val="72B915DC"/>
    <w:rsid w:val="72DF894A"/>
    <w:rsid w:val="72E73776"/>
    <w:rsid w:val="72F792FB"/>
    <w:rsid w:val="7300DB75"/>
    <w:rsid w:val="7302A8C7"/>
    <w:rsid w:val="73213E0D"/>
    <w:rsid w:val="7328FB4E"/>
    <w:rsid w:val="73317EC2"/>
    <w:rsid w:val="73460787"/>
    <w:rsid w:val="73535E39"/>
    <w:rsid w:val="735D5917"/>
    <w:rsid w:val="73726A10"/>
    <w:rsid w:val="737ED738"/>
    <w:rsid w:val="7386EC48"/>
    <w:rsid w:val="7393B333"/>
    <w:rsid w:val="73983204"/>
    <w:rsid w:val="739C1950"/>
    <w:rsid w:val="739D3A68"/>
    <w:rsid w:val="73B75D7C"/>
    <w:rsid w:val="73B88F79"/>
    <w:rsid w:val="73B9A4F5"/>
    <w:rsid w:val="73BCDAA4"/>
    <w:rsid w:val="73CBC5FF"/>
    <w:rsid w:val="73CCB6FD"/>
    <w:rsid w:val="73CE866E"/>
    <w:rsid w:val="73DD8302"/>
    <w:rsid w:val="7403A716"/>
    <w:rsid w:val="74089473"/>
    <w:rsid w:val="741BB6B9"/>
    <w:rsid w:val="741DAD1E"/>
    <w:rsid w:val="741EF303"/>
    <w:rsid w:val="7422D3BC"/>
    <w:rsid w:val="7423B601"/>
    <w:rsid w:val="74256E92"/>
    <w:rsid w:val="742F0136"/>
    <w:rsid w:val="74354D5E"/>
    <w:rsid w:val="74498045"/>
    <w:rsid w:val="744EDA47"/>
    <w:rsid w:val="74503DF9"/>
    <w:rsid w:val="74757989"/>
    <w:rsid w:val="747B8FAF"/>
    <w:rsid w:val="747F8BD9"/>
    <w:rsid w:val="7498DEF4"/>
    <w:rsid w:val="74AB8BAF"/>
    <w:rsid w:val="74B70CEA"/>
    <w:rsid w:val="74B724CD"/>
    <w:rsid w:val="74C13B8D"/>
    <w:rsid w:val="74CBC427"/>
    <w:rsid w:val="74CDA6C0"/>
    <w:rsid w:val="74D9FA3F"/>
    <w:rsid w:val="74E65043"/>
    <w:rsid w:val="74EFBE5E"/>
    <w:rsid w:val="74F1B157"/>
    <w:rsid w:val="75110B76"/>
    <w:rsid w:val="7537716D"/>
    <w:rsid w:val="75385CB9"/>
    <w:rsid w:val="753C6FD2"/>
    <w:rsid w:val="753E0D4C"/>
    <w:rsid w:val="753FE9DF"/>
    <w:rsid w:val="75544506"/>
    <w:rsid w:val="755B0FAD"/>
    <w:rsid w:val="755DB169"/>
    <w:rsid w:val="75646547"/>
    <w:rsid w:val="756992BD"/>
    <w:rsid w:val="756DD132"/>
    <w:rsid w:val="757024FD"/>
    <w:rsid w:val="75743067"/>
    <w:rsid w:val="75770F88"/>
    <w:rsid w:val="75804B53"/>
    <w:rsid w:val="7582407B"/>
    <w:rsid w:val="758261A2"/>
    <w:rsid w:val="758F6F1D"/>
    <w:rsid w:val="7591A709"/>
    <w:rsid w:val="759DB23E"/>
    <w:rsid w:val="759E8C37"/>
    <w:rsid w:val="759FA53F"/>
    <w:rsid w:val="75A2989A"/>
    <w:rsid w:val="75A71C51"/>
    <w:rsid w:val="75C4BDE1"/>
    <w:rsid w:val="75C8E9DD"/>
    <w:rsid w:val="75DF6DAE"/>
    <w:rsid w:val="75E1E7AF"/>
    <w:rsid w:val="75E5E9C6"/>
    <w:rsid w:val="75F51AFE"/>
    <w:rsid w:val="760179CA"/>
    <w:rsid w:val="7609C1CF"/>
    <w:rsid w:val="76296382"/>
    <w:rsid w:val="763CBB0C"/>
    <w:rsid w:val="7644BEA7"/>
    <w:rsid w:val="76451154"/>
    <w:rsid w:val="76589831"/>
    <w:rsid w:val="7675CBBF"/>
    <w:rsid w:val="767A41B0"/>
    <w:rsid w:val="7685EF2E"/>
    <w:rsid w:val="768944EC"/>
    <w:rsid w:val="768ABDA3"/>
    <w:rsid w:val="7696EE68"/>
    <w:rsid w:val="769A631D"/>
    <w:rsid w:val="769E29D6"/>
    <w:rsid w:val="76A6049B"/>
    <w:rsid w:val="76AC1AD2"/>
    <w:rsid w:val="76AD3F33"/>
    <w:rsid w:val="76AD604B"/>
    <w:rsid w:val="76B150E6"/>
    <w:rsid w:val="76C08BBD"/>
    <w:rsid w:val="76C1FFAD"/>
    <w:rsid w:val="76C92F7E"/>
    <w:rsid w:val="76C94383"/>
    <w:rsid w:val="76C9E638"/>
    <w:rsid w:val="76E1BBC5"/>
    <w:rsid w:val="76F5E9DA"/>
    <w:rsid w:val="76F6D011"/>
    <w:rsid w:val="76FC3D8C"/>
    <w:rsid w:val="7705D3F5"/>
    <w:rsid w:val="7706DD4A"/>
    <w:rsid w:val="7707376D"/>
    <w:rsid w:val="7728C9E7"/>
    <w:rsid w:val="7732A7C7"/>
    <w:rsid w:val="773E8AC0"/>
    <w:rsid w:val="773F6DA6"/>
    <w:rsid w:val="7743DA06"/>
    <w:rsid w:val="774CE372"/>
    <w:rsid w:val="774D57D0"/>
    <w:rsid w:val="7752029B"/>
    <w:rsid w:val="776B7E0E"/>
    <w:rsid w:val="777C52BA"/>
    <w:rsid w:val="778D12D6"/>
    <w:rsid w:val="778DA685"/>
    <w:rsid w:val="7790C9EF"/>
    <w:rsid w:val="77988ADC"/>
    <w:rsid w:val="77AAC8DA"/>
    <w:rsid w:val="77AAEC7A"/>
    <w:rsid w:val="77B260AA"/>
    <w:rsid w:val="77CE9379"/>
    <w:rsid w:val="77CFEA2A"/>
    <w:rsid w:val="77D0667D"/>
    <w:rsid w:val="77D2D827"/>
    <w:rsid w:val="77D439FA"/>
    <w:rsid w:val="77EC76CF"/>
    <w:rsid w:val="77ED2188"/>
    <w:rsid w:val="77F54431"/>
    <w:rsid w:val="77FA3936"/>
    <w:rsid w:val="780220E6"/>
    <w:rsid w:val="78075862"/>
    <w:rsid w:val="7810C4FD"/>
    <w:rsid w:val="78338587"/>
    <w:rsid w:val="7833B936"/>
    <w:rsid w:val="783FF449"/>
    <w:rsid w:val="7847F79E"/>
    <w:rsid w:val="78540F73"/>
    <w:rsid w:val="7855FC39"/>
    <w:rsid w:val="7863F339"/>
    <w:rsid w:val="7867FD2A"/>
    <w:rsid w:val="786D0E3B"/>
    <w:rsid w:val="786DBE16"/>
    <w:rsid w:val="787790E5"/>
    <w:rsid w:val="78792C13"/>
    <w:rsid w:val="787E2E04"/>
    <w:rsid w:val="78848C86"/>
    <w:rsid w:val="788D3581"/>
    <w:rsid w:val="788E9648"/>
    <w:rsid w:val="7895A636"/>
    <w:rsid w:val="789E0FD1"/>
    <w:rsid w:val="78A2E887"/>
    <w:rsid w:val="78AB6EF0"/>
    <w:rsid w:val="78ACF9C1"/>
    <w:rsid w:val="78B1D12C"/>
    <w:rsid w:val="78BE39DC"/>
    <w:rsid w:val="78D85832"/>
    <w:rsid w:val="78DA5F16"/>
    <w:rsid w:val="78DF9340"/>
    <w:rsid w:val="78F4E57E"/>
    <w:rsid w:val="79091B74"/>
    <w:rsid w:val="791A3CB6"/>
    <w:rsid w:val="79260C73"/>
    <w:rsid w:val="79261758"/>
    <w:rsid w:val="792BAD13"/>
    <w:rsid w:val="793E4965"/>
    <w:rsid w:val="7954B6AB"/>
    <w:rsid w:val="795AF71C"/>
    <w:rsid w:val="79676D30"/>
    <w:rsid w:val="796E7516"/>
    <w:rsid w:val="7983C84B"/>
    <w:rsid w:val="798ECAD1"/>
    <w:rsid w:val="79B1D143"/>
    <w:rsid w:val="79B98766"/>
    <w:rsid w:val="79BB4CC4"/>
    <w:rsid w:val="79C4F9EA"/>
    <w:rsid w:val="79CE9173"/>
    <w:rsid w:val="79D2767C"/>
    <w:rsid w:val="79DB05B1"/>
    <w:rsid w:val="79DB74B3"/>
    <w:rsid w:val="79F34061"/>
    <w:rsid w:val="7A200DD7"/>
    <w:rsid w:val="7A38CF0B"/>
    <w:rsid w:val="7A431355"/>
    <w:rsid w:val="7A496964"/>
    <w:rsid w:val="7A52D4E6"/>
    <w:rsid w:val="7A5A4521"/>
    <w:rsid w:val="7A5AB1A1"/>
    <w:rsid w:val="7A607448"/>
    <w:rsid w:val="7A631E65"/>
    <w:rsid w:val="7A6BDCFA"/>
    <w:rsid w:val="7A74E882"/>
    <w:rsid w:val="7A75BA86"/>
    <w:rsid w:val="7A79A599"/>
    <w:rsid w:val="7A7C6121"/>
    <w:rsid w:val="7A7F9CAC"/>
    <w:rsid w:val="7A948ABB"/>
    <w:rsid w:val="7A95FD11"/>
    <w:rsid w:val="7A997B4A"/>
    <w:rsid w:val="7AAAB5E7"/>
    <w:rsid w:val="7AAD1A82"/>
    <w:rsid w:val="7AB1501F"/>
    <w:rsid w:val="7AB7DC49"/>
    <w:rsid w:val="7ABAA898"/>
    <w:rsid w:val="7AC8D689"/>
    <w:rsid w:val="7AD3D8B7"/>
    <w:rsid w:val="7ADFD109"/>
    <w:rsid w:val="7AE9B6A7"/>
    <w:rsid w:val="7AEE74C9"/>
    <w:rsid w:val="7AF2B659"/>
    <w:rsid w:val="7AF5F5B0"/>
    <w:rsid w:val="7AF99096"/>
    <w:rsid w:val="7B008B2D"/>
    <w:rsid w:val="7B0236A9"/>
    <w:rsid w:val="7B0641AA"/>
    <w:rsid w:val="7B155B21"/>
    <w:rsid w:val="7B28C647"/>
    <w:rsid w:val="7B2BE4A1"/>
    <w:rsid w:val="7B3312D5"/>
    <w:rsid w:val="7B35F5BD"/>
    <w:rsid w:val="7B4F7ADD"/>
    <w:rsid w:val="7B5002A9"/>
    <w:rsid w:val="7B5757BE"/>
    <w:rsid w:val="7B5E2AA2"/>
    <w:rsid w:val="7B61A33E"/>
    <w:rsid w:val="7B6C3C11"/>
    <w:rsid w:val="7B73D842"/>
    <w:rsid w:val="7B75D739"/>
    <w:rsid w:val="7B78587D"/>
    <w:rsid w:val="7B8D8210"/>
    <w:rsid w:val="7B92F883"/>
    <w:rsid w:val="7B9B6C7D"/>
    <w:rsid w:val="7B9FD5B9"/>
    <w:rsid w:val="7BA4C614"/>
    <w:rsid w:val="7BAE7183"/>
    <w:rsid w:val="7BB3C363"/>
    <w:rsid w:val="7BB41C7E"/>
    <w:rsid w:val="7BB80DF4"/>
    <w:rsid w:val="7BC221F1"/>
    <w:rsid w:val="7BE70412"/>
    <w:rsid w:val="7BF00471"/>
    <w:rsid w:val="7BF2F43F"/>
    <w:rsid w:val="7BFF59B9"/>
    <w:rsid w:val="7C042844"/>
    <w:rsid w:val="7C0FAEBF"/>
    <w:rsid w:val="7C1043E8"/>
    <w:rsid w:val="7C13DFBF"/>
    <w:rsid w:val="7C153FB2"/>
    <w:rsid w:val="7C17E014"/>
    <w:rsid w:val="7C1F6F57"/>
    <w:rsid w:val="7C29E69F"/>
    <w:rsid w:val="7C2E35A5"/>
    <w:rsid w:val="7C307459"/>
    <w:rsid w:val="7C30960B"/>
    <w:rsid w:val="7C47E727"/>
    <w:rsid w:val="7C529DDB"/>
    <w:rsid w:val="7C52AC7D"/>
    <w:rsid w:val="7C59FC0E"/>
    <w:rsid w:val="7C603C06"/>
    <w:rsid w:val="7C699F74"/>
    <w:rsid w:val="7C717B05"/>
    <w:rsid w:val="7C75458F"/>
    <w:rsid w:val="7C789924"/>
    <w:rsid w:val="7C939DBC"/>
    <w:rsid w:val="7C980B64"/>
    <w:rsid w:val="7C9C34A7"/>
    <w:rsid w:val="7CA3BF2B"/>
    <w:rsid w:val="7CA9F911"/>
    <w:rsid w:val="7CB052F9"/>
    <w:rsid w:val="7CBD26B0"/>
    <w:rsid w:val="7CC0916D"/>
    <w:rsid w:val="7CC0C5CC"/>
    <w:rsid w:val="7CC21A7A"/>
    <w:rsid w:val="7CC3F916"/>
    <w:rsid w:val="7CC7AEB2"/>
    <w:rsid w:val="7CD339E7"/>
    <w:rsid w:val="7CD5890C"/>
    <w:rsid w:val="7CE38D43"/>
    <w:rsid w:val="7CE39206"/>
    <w:rsid w:val="7CEA0FA6"/>
    <w:rsid w:val="7CEEA952"/>
    <w:rsid w:val="7CF53E11"/>
    <w:rsid w:val="7CF64F54"/>
    <w:rsid w:val="7CF8D75B"/>
    <w:rsid w:val="7D1BB7DA"/>
    <w:rsid w:val="7D204F9F"/>
    <w:rsid w:val="7D2154E8"/>
    <w:rsid w:val="7D2732D5"/>
    <w:rsid w:val="7D381909"/>
    <w:rsid w:val="7D3B7C2F"/>
    <w:rsid w:val="7D3F4032"/>
    <w:rsid w:val="7D3FBE9C"/>
    <w:rsid w:val="7D416627"/>
    <w:rsid w:val="7D46672E"/>
    <w:rsid w:val="7D513F99"/>
    <w:rsid w:val="7D5B59E7"/>
    <w:rsid w:val="7D6687FA"/>
    <w:rsid w:val="7D6B9F93"/>
    <w:rsid w:val="7D72E49A"/>
    <w:rsid w:val="7D81A8A2"/>
    <w:rsid w:val="7D823098"/>
    <w:rsid w:val="7D8A2E4E"/>
    <w:rsid w:val="7D8F7573"/>
    <w:rsid w:val="7D96FC90"/>
    <w:rsid w:val="7D9D3BB3"/>
    <w:rsid w:val="7DDD35F1"/>
    <w:rsid w:val="7DE3688C"/>
    <w:rsid w:val="7DE63C8D"/>
    <w:rsid w:val="7DEF1C42"/>
    <w:rsid w:val="7DF675AD"/>
    <w:rsid w:val="7E099AA9"/>
    <w:rsid w:val="7E0C0E12"/>
    <w:rsid w:val="7E0CD1F1"/>
    <w:rsid w:val="7E0EE3D4"/>
    <w:rsid w:val="7E190460"/>
    <w:rsid w:val="7E23EDBD"/>
    <w:rsid w:val="7E399D8B"/>
    <w:rsid w:val="7E406E91"/>
    <w:rsid w:val="7E623A26"/>
    <w:rsid w:val="7E6BCAC0"/>
    <w:rsid w:val="7E6DAD03"/>
    <w:rsid w:val="7E74ED1F"/>
    <w:rsid w:val="7E7A56BD"/>
    <w:rsid w:val="7E80232F"/>
    <w:rsid w:val="7E8B85D1"/>
    <w:rsid w:val="7E91CD10"/>
    <w:rsid w:val="7E9420A1"/>
    <w:rsid w:val="7E97E6F8"/>
    <w:rsid w:val="7E992ECB"/>
    <w:rsid w:val="7EB1166A"/>
    <w:rsid w:val="7EC23CB4"/>
    <w:rsid w:val="7EC4A0A0"/>
    <w:rsid w:val="7EDF9825"/>
    <w:rsid w:val="7EE7D957"/>
    <w:rsid w:val="7EE8FFA8"/>
    <w:rsid w:val="7EFCE243"/>
    <w:rsid w:val="7F243356"/>
    <w:rsid w:val="7F2AD944"/>
    <w:rsid w:val="7F2BAA72"/>
    <w:rsid w:val="7F2C2D48"/>
    <w:rsid w:val="7F434448"/>
    <w:rsid w:val="7F466907"/>
    <w:rsid w:val="7F59054E"/>
    <w:rsid w:val="7F60134B"/>
    <w:rsid w:val="7F6457FE"/>
    <w:rsid w:val="7F74EE63"/>
    <w:rsid w:val="7F76625E"/>
    <w:rsid w:val="7F807001"/>
    <w:rsid w:val="7F934E19"/>
    <w:rsid w:val="7F93DA7F"/>
    <w:rsid w:val="7F943B2C"/>
    <w:rsid w:val="7FB9D04C"/>
    <w:rsid w:val="7FBDC616"/>
    <w:rsid w:val="7FD0C45D"/>
    <w:rsid w:val="7FD38C85"/>
    <w:rsid w:val="7FE3BE2E"/>
    <w:rsid w:val="7FF6A8C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00845"/>
  <w15:chartTrackingRefBased/>
  <w15:docId w15:val="{37364A18-093E-4DAB-B3B7-878769A36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95489"/>
    <w:pPr>
      <w:spacing w:after="0" w:line="240" w:lineRule="auto"/>
    </w:pPr>
    <w:rPr>
      <w:rFonts w:ascii="Times New Roman" w:eastAsia="Times New Roman" w:hAnsi="Times New Roman" w:cs="Times New Roman"/>
      <w:sz w:val="24"/>
      <w:szCs w:val="24"/>
      <w:lang w:val="en-US"/>
    </w:rPr>
  </w:style>
  <w:style w:type="paragraph" w:styleId="Kop1">
    <w:name w:val="heading 1"/>
    <w:basedOn w:val="Standaard"/>
    <w:next w:val="Standaard"/>
    <w:link w:val="Kop1Char"/>
    <w:uiPriority w:val="9"/>
    <w:qFormat/>
    <w:rsid w:val="00737CE6"/>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GB"/>
    </w:rPr>
  </w:style>
  <w:style w:type="paragraph" w:styleId="Kop2">
    <w:name w:val="heading 2"/>
    <w:basedOn w:val="Standaard"/>
    <w:next w:val="Standaard"/>
    <w:link w:val="Kop2Char"/>
    <w:uiPriority w:val="1"/>
    <w:unhideWhenUsed/>
    <w:qFormat/>
    <w:rsid w:val="00737CE6"/>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GB"/>
    </w:rPr>
  </w:style>
  <w:style w:type="paragraph" w:styleId="Kop3">
    <w:name w:val="heading 3"/>
    <w:basedOn w:val="Standaard"/>
    <w:next w:val="Standaard"/>
    <w:link w:val="Kop3Char"/>
    <w:uiPriority w:val="9"/>
    <w:unhideWhenUsed/>
    <w:qFormat/>
    <w:pPr>
      <w:keepNext/>
      <w:keepLines/>
      <w:spacing w:before="40" w:line="259" w:lineRule="auto"/>
      <w:outlineLvl w:val="2"/>
    </w:pPr>
    <w:rPr>
      <w:rFonts w:asciiTheme="majorHAnsi" w:eastAsiaTheme="majorEastAsia" w:hAnsiTheme="majorHAnsi" w:cstheme="majorBidi"/>
      <w:color w:val="1F4D78" w:themeColor="accent1" w:themeShade="7F"/>
      <w:lang w:val="en-GB"/>
    </w:rPr>
  </w:style>
  <w:style w:type="paragraph" w:styleId="Kop4">
    <w:name w:val="heading 4"/>
    <w:basedOn w:val="Standaard"/>
    <w:next w:val="Standaard"/>
    <w:link w:val="Kop4Char"/>
    <w:uiPriority w:val="9"/>
    <w:unhideWhenUsed/>
    <w:qFormat/>
    <w:rsid w:val="00787ED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link w:val="BijschriftChar"/>
    <w:unhideWhenUsed/>
    <w:qFormat/>
    <w:rsid w:val="004257EC"/>
    <w:pPr>
      <w:spacing w:after="200"/>
    </w:pPr>
    <w:rPr>
      <w:rFonts w:asciiTheme="minorHAnsi" w:eastAsiaTheme="minorHAnsi" w:hAnsiTheme="minorHAnsi" w:cstheme="minorBidi"/>
      <w:i/>
      <w:iCs/>
      <w:color w:val="44546A" w:themeColor="text2"/>
      <w:sz w:val="18"/>
      <w:szCs w:val="18"/>
      <w:lang w:val="en-GB"/>
    </w:rPr>
  </w:style>
  <w:style w:type="paragraph" w:styleId="Koptekst">
    <w:name w:val="header"/>
    <w:basedOn w:val="Standaard"/>
    <w:link w:val="Koptekst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KoptekstChar">
    <w:name w:val="Koptekst Char"/>
    <w:basedOn w:val="Standaardalinea-lettertype"/>
    <w:link w:val="Koptekst"/>
    <w:uiPriority w:val="99"/>
    <w:rsid w:val="00FE7393"/>
  </w:style>
  <w:style w:type="paragraph" w:styleId="Voettekst">
    <w:name w:val="footer"/>
    <w:basedOn w:val="Standaard"/>
    <w:link w:val="VoettekstChar"/>
    <w:uiPriority w:val="99"/>
    <w:unhideWhenUsed/>
    <w:rsid w:val="00FE7393"/>
    <w:pPr>
      <w:tabs>
        <w:tab w:val="center" w:pos="4536"/>
        <w:tab w:val="right" w:pos="9072"/>
      </w:tabs>
    </w:pPr>
    <w:rPr>
      <w:rFonts w:asciiTheme="minorHAnsi" w:eastAsiaTheme="minorHAnsi" w:hAnsiTheme="minorHAnsi" w:cstheme="minorBidi"/>
      <w:sz w:val="22"/>
      <w:szCs w:val="22"/>
      <w:lang w:val="en-GB"/>
    </w:rPr>
  </w:style>
  <w:style w:type="character" w:customStyle="1" w:styleId="VoettekstChar">
    <w:name w:val="Voettekst Char"/>
    <w:basedOn w:val="Standaardalinea-lettertype"/>
    <w:link w:val="Voettekst"/>
    <w:uiPriority w:val="99"/>
    <w:rsid w:val="00FE7393"/>
  </w:style>
  <w:style w:type="character" w:customStyle="1" w:styleId="Kop2Char">
    <w:name w:val="Kop 2 Char"/>
    <w:basedOn w:val="Standaardalinea-lettertype"/>
    <w:link w:val="Kop2"/>
    <w:uiPriority w:val="1"/>
    <w:rsid w:val="00737CE6"/>
    <w:rPr>
      <w:rFonts w:asciiTheme="majorHAnsi" w:eastAsiaTheme="majorEastAsia" w:hAnsiTheme="majorHAnsi" w:cstheme="majorBidi"/>
      <w:color w:val="2E74B5" w:themeColor="accent1" w:themeShade="BF"/>
      <w:sz w:val="26"/>
      <w:szCs w:val="26"/>
    </w:rPr>
  </w:style>
  <w:style w:type="paragraph" w:styleId="Titel">
    <w:name w:val="Title"/>
    <w:basedOn w:val="Standaard"/>
    <w:next w:val="Standaard"/>
    <w:link w:val="TitelChar"/>
    <w:uiPriority w:val="10"/>
    <w:qFormat/>
    <w:rsid w:val="00737CE6"/>
    <w:pPr>
      <w:contextualSpacing/>
    </w:pPr>
    <w:rPr>
      <w:rFonts w:asciiTheme="majorHAnsi" w:eastAsiaTheme="majorEastAsia" w:hAnsiTheme="majorHAnsi" w:cstheme="majorBidi"/>
      <w:spacing w:val="-10"/>
      <w:kern w:val="28"/>
      <w:sz w:val="56"/>
      <w:szCs w:val="56"/>
      <w:lang w:val="en-GB"/>
    </w:rPr>
  </w:style>
  <w:style w:type="character" w:customStyle="1" w:styleId="TitelChar">
    <w:name w:val="Titel Char"/>
    <w:basedOn w:val="Standaardalinea-lettertype"/>
    <w:link w:val="Titel"/>
    <w:uiPriority w:val="10"/>
    <w:rsid w:val="00737CE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737CE6"/>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995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995228"/>
    <w:rPr>
      <w:rFonts w:ascii="Segoe UI" w:eastAsiaTheme="minorHAnsi" w:hAnsi="Segoe UI" w:cs="Segoe UI"/>
      <w:sz w:val="18"/>
      <w:szCs w:val="18"/>
      <w:lang w:val="en-GB"/>
    </w:rPr>
  </w:style>
  <w:style w:type="character" w:customStyle="1" w:styleId="BallontekstChar">
    <w:name w:val="Ballontekst Char"/>
    <w:basedOn w:val="Standaardalinea-lettertype"/>
    <w:link w:val="Ballontekst"/>
    <w:uiPriority w:val="99"/>
    <w:semiHidden/>
    <w:rsid w:val="00995228"/>
    <w:rPr>
      <w:rFonts w:ascii="Segoe UI" w:hAnsi="Segoe UI" w:cs="Segoe UI"/>
      <w:sz w:val="18"/>
      <w:szCs w:val="18"/>
    </w:rPr>
  </w:style>
  <w:style w:type="character" w:customStyle="1" w:styleId="BijschriftChar">
    <w:name w:val="Bijschrift Char"/>
    <w:basedOn w:val="Standaardalinea-lettertype"/>
    <w:link w:val="Bijschrift"/>
    <w:rsid w:val="001B3615"/>
    <w:rPr>
      <w:i/>
      <w:iCs/>
      <w:color w:val="44546A" w:themeColor="text2"/>
      <w:sz w:val="18"/>
      <w:szCs w:val="18"/>
    </w:rPr>
  </w:style>
  <w:style w:type="character" w:styleId="Verwijzingopmerking">
    <w:name w:val="annotation reference"/>
    <w:basedOn w:val="Standaardalinea-lettertype"/>
    <w:uiPriority w:val="99"/>
    <w:semiHidden/>
    <w:unhideWhenUsed/>
    <w:rsid w:val="007C1053"/>
    <w:rPr>
      <w:sz w:val="16"/>
      <w:szCs w:val="16"/>
    </w:rPr>
  </w:style>
  <w:style w:type="paragraph" w:styleId="Tekstopmerking">
    <w:name w:val="annotation text"/>
    <w:basedOn w:val="Standaard"/>
    <w:link w:val="TekstopmerkingChar"/>
    <w:uiPriority w:val="99"/>
    <w:unhideWhenUsed/>
    <w:rsid w:val="007C1053"/>
    <w:pPr>
      <w:spacing w:after="160"/>
    </w:pPr>
    <w:rPr>
      <w:rFonts w:asciiTheme="minorHAnsi" w:eastAsiaTheme="minorHAnsi" w:hAnsiTheme="minorHAnsi" w:cstheme="minorBidi"/>
      <w:sz w:val="20"/>
      <w:szCs w:val="20"/>
      <w:lang w:val="en-GB"/>
    </w:rPr>
  </w:style>
  <w:style w:type="character" w:customStyle="1" w:styleId="TekstopmerkingChar">
    <w:name w:val="Tekst opmerking Char"/>
    <w:basedOn w:val="Standaardalinea-lettertype"/>
    <w:link w:val="Tekstopmerking"/>
    <w:uiPriority w:val="99"/>
    <w:rsid w:val="007C1053"/>
    <w:rPr>
      <w:sz w:val="20"/>
      <w:szCs w:val="20"/>
    </w:rPr>
  </w:style>
  <w:style w:type="paragraph" w:styleId="Onderwerpvanopmerking">
    <w:name w:val="annotation subject"/>
    <w:basedOn w:val="Tekstopmerking"/>
    <w:next w:val="Tekstopmerking"/>
    <w:link w:val="OnderwerpvanopmerkingChar"/>
    <w:uiPriority w:val="99"/>
    <w:semiHidden/>
    <w:unhideWhenUsed/>
    <w:rsid w:val="007C1053"/>
    <w:rPr>
      <w:b/>
      <w:bCs/>
    </w:rPr>
  </w:style>
  <w:style w:type="character" w:customStyle="1" w:styleId="OnderwerpvanopmerkingChar">
    <w:name w:val="Onderwerp van opmerking Char"/>
    <w:basedOn w:val="TekstopmerkingChar"/>
    <w:link w:val="Onderwerpvanopmerking"/>
    <w:uiPriority w:val="99"/>
    <w:semiHidden/>
    <w:rsid w:val="007C1053"/>
    <w:rPr>
      <w:b/>
      <w:bCs/>
      <w:sz w:val="20"/>
      <w:szCs w:val="20"/>
    </w:rPr>
  </w:style>
  <w:style w:type="paragraph" w:styleId="Lijstalinea">
    <w:name w:val="List Paragraph"/>
    <w:basedOn w:val="Standaard"/>
    <w:uiPriority w:val="34"/>
    <w:qFormat/>
    <w:pPr>
      <w:spacing w:after="160" w:line="259" w:lineRule="auto"/>
      <w:ind w:left="720"/>
      <w:contextualSpacing/>
    </w:pPr>
    <w:rPr>
      <w:rFonts w:asciiTheme="minorHAnsi" w:eastAsiaTheme="minorHAnsi" w:hAnsiTheme="minorHAnsi" w:cstheme="minorBidi"/>
      <w:sz w:val="22"/>
      <w:szCs w:val="22"/>
      <w:lang w:val="en-GB"/>
    </w:rPr>
  </w:style>
  <w:style w:type="character" w:customStyle="1" w:styleId="Kop3Char">
    <w:name w:val="Kop 3 Char"/>
    <w:basedOn w:val="Standaardalinea-lettertype"/>
    <w:link w:val="Kop3"/>
    <w:uiPriority w:val="9"/>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Pr>
      <w:color w:val="0563C1" w:themeColor="hyperlink"/>
      <w:u w:val="single"/>
    </w:rPr>
  </w:style>
  <w:style w:type="character" w:customStyle="1" w:styleId="Mention1">
    <w:name w:val="Mention1"/>
    <w:basedOn w:val="Standaardalinea-lettertype"/>
    <w:uiPriority w:val="99"/>
    <w:unhideWhenUsed/>
    <w:rPr>
      <w:color w:val="2B579A"/>
      <w:shd w:val="clear" w:color="auto" w:fill="E6E6E6"/>
    </w:rPr>
  </w:style>
  <w:style w:type="character" w:styleId="GevolgdeHyperlink">
    <w:name w:val="FollowedHyperlink"/>
    <w:basedOn w:val="Standaardalinea-lettertype"/>
    <w:uiPriority w:val="99"/>
    <w:semiHidden/>
    <w:unhideWhenUsed/>
    <w:rsid w:val="0065107A"/>
    <w:rPr>
      <w:color w:val="954F72" w:themeColor="followedHyperlink"/>
      <w:u w:val="single"/>
    </w:rPr>
  </w:style>
  <w:style w:type="paragraph" w:customStyle="1" w:styleId="f-body">
    <w:name w:val="f-body"/>
    <w:basedOn w:val="Standaard"/>
    <w:rsid w:val="00234D3C"/>
    <w:pPr>
      <w:spacing w:before="100" w:beforeAutospacing="1" w:after="100" w:afterAutospacing="1"/>
    </w:pPr>
  </w:style>
  <w:style w:type="paragraph" w:styleId="Revisie">
    <w:name w:val="Revision"/>
    <w:hidden/>
    <w:uiPriority w:val="99"/>
    <w:semiHidden/>
    <w:rsid w:val="00CA1D47"/>
    <w:pPr>
      <w:spacing w:after="0" w:line="240" w:lineRule="auto"/>
    </w:pPr>
  </w:style>
  <w:style w:type="character" w:customStyle="1" w:styleId="Kop4Char">
    <w:name w:val="Kop 4 Char"/>
    <w:basedOn w:val="Standaardalinea-lettertype"/>
    <w:link w:val="Kop4"/>
    <w:uiPriority w:val="9"/>
    <w:rsid w:val="00787ED8"/>
    <w:rPr>
      <w:rFonts w:asciiTheme="majorHAnsi" w:eastAsiaTheme="majorEastAsia" w:hAnsiTheme="majorHAnsi" w:cstheme="majorBidi"/>
      <w:i/>
      <w:iCs/>
      <w:color w:val="2E74B5" w:themeColor="accent1" w:themeShade="BF"/>
      <w:sz w:val="24"/>
      <w:szCs w:val="24"/>
      <w:lang w:val="en-US"/>
    </w:rPr>
  </w:style>
  <w:style w:type="character" w:customStyle="1" w:styleId="apple-converted-space">
    <w:name w:val="apple-converted-space"/>
    <w:basedOn w:val="Standaardalinea-lettertype"/>
    <w:rsid w:val="00CD5FE9"/>
  </w:style>
  <w:style w:type="character" w:styleId="Paginanummer">
    <w:name w:val="page number"/>
    <w:basedOn w:val="Standaardalinea-lettertype"/>
    <w:uiPriority w:val="99"/>
    <w:semiHidden/>
    <w:unhideWhenUsed/>
    <w:rsid w:val="00C2764C"/>
  </w:style>
  <w:style w:type="character" w:customStyle="1" w:styleId="UnresolvedMention1">
    <w:name w:val="Unresolved Mention1"/>
    <w:basedOn w:val="Standaardalinea-lettertype"/>
    <w:uiPriority w:val="99"/>
    <w:semiHidden/>
    <w:unhideWhenUsed/>
    <w:rsid w:val="00B80056"/>
    <w:rPr>
      <w:color w:val="605E5C"/>
      <w:shd w:val="clear" w:color="auto" w:fill="E1DFDD"/>
    </w:rPr>
  </w:style>
  <w:style w:type="paragraph" w:styleId="Voetnoottekst">
    <w:name w:val="footnote text"/>
    <w:basedOn w:val="Standaard"/>
    <w:link w:val="VoetnoottekstChar"/>
    <w:uiPriority w:val="99"/>
    <w:semiHidden/>
    <w:unhideWhenUsed/>
    <w:rsid w:val="0087005A"/>
    <w:rPr>
      <w:sz w:val="20"/>
      <w:szCs w:val="20"/>
    </w:rPr>
  </w:style>
  <w:style w:type="character" w:customStyle="1" w:styleId="VoetnoottekstChar">
    <w:name w:val="Voetnoottekst Char"/>
    <w:basedOn w:val="Standaardalinea-lettertype"/>
    <w:link w:val="Voetnoottekst"/>
    <w:uiPriority w:val="99"/>
    <w:semiHidden/>
    <w:rsid w:val="0087005A"/>
    <w:rPr>
      <w:rFonts w:ascii="Times New Roman" w:eastAsia="Times New Roman" w:hAnsi="Times New Roman" w:cs="Times New Roman"/>
      <w:sz w:val="20"/>
      <w:szCs w:val="20"/>
      <w:lang w:val="en-US"/>
    </w:rPr>
  </w:style>
  <w:style w:type="character" w:styleId="Voetnootmarkering">
    <w:name w:val="footnote reference"/>
    <w:basedOn w:val="Standaardalinea-lettertype"/>
    <w:uiPriority w:val="99"/>
    <w:semiHidden/>
    <w:unhideWhenUsed/>
    <w:rsid w:val="008700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555">
      <w:bodyDiv w:val="1"/>
      <w:marLeft w:val="0"/>
      <w:marRight w:val="0"/>
      <w:marTop w:val="0"/>
      <w:marBottom w:val="0"/>
      <w:divBdr>
        <w:top w:val="none" w:sz="0" w:space="0" w:color="auto"/>
        <w:left w:val="none" w:sz="0" w:space="0" w:color="auto"/>
        <w:bottom w:val="none" w:sz="0" w:space="0" w:color="auto"/>
        <w:right w:val="none" w:sz="0" w:space="0" w:color="auto"/>
      </w:divBdr>
    </w:div>
    <w:div w:id="306008452">
      <w:bodyDiv w:val="1"/>
      <w:marLeft w:val="0"/>
      <w:marRight w:val="0"/>
      <w:marTop w:val="0"/>
      <w:marBottom w:val="0"/>
      <w:divBdr>
        <w:top w:val="none" w:sz="0" w:space="0" w:color="auto"/>
        <w:left w:val="none" w:sz="0" w:space="0" w:color="auto"/>
        <w:bottom w:val="none" w:sz="0" w:space="0" w:color="auto"/>
        <w:right w:val="none" w:sz="0" w:space="0" w:color="auto"/>
      </w:divBdr>
    </w:div>
    <w:div w:id="339087878">
      <w:bodyDiv w:val="1"/>
      <w:marLeft w:val="0"/>
      <w:marRight w:val="0"/>
      <w:marTop w:val="0"/>
      <w:marBottom w:val="0"/>
      <w:divBdr>
        <w:top w:val="none" w:sz="0" w:space="0" w:color="auto"/>
        <w:left w:val="none" w:sz="0" w:space="0" w:color="auto"/>
        <w:bottom w:val="none" w:sz="0" w:space="0" w:color="auto"/>
        <w:right w:val="none" w:sz="0" w:space="0" w:color="auto"/>
      </w:divBdr>
    </w:div>
    <w:div w:id="365912264">
      <w:bodyDiv w:val="1"/>
      <w:marLeft w:val="0"/>
      <w:marRight w:val="0"/>
      <w:marTop w:val="0"/>
      <w:marBottom w:val="0"/>
      <w:divBdr>
        <w:top w:val="none" w:sz="0" w:space="0" w:color="auto"/>
        <w:left w:val="none" w:sz="0" w:space="0" w:color="auto"/>
        <w:bottom w:val="none" w:sz="0" w:space="0" w:color="auto"/>
        <w:right w:val="none" w:sz="0" w:space="0" w:color="auto"/>
      </w:divBdr>
    </w:div>
    <w:div w:id="444010282">
      <w:bodyDiv w:val="1"/>
      <w:marLeft w:val="0"/>
      <w:marRight w:val="0"/>
      <w:marTop w:val="0"/>
      <w:marBottom w:val="0"/>
      <w:divBdr>
        <w:top w:val="none" w:sz="0" w:space="0" w:color="auto"/>
        <w:left w:val="none" w:sz="0" w:space="0" w:color="auto"/>
        <w:bottom w:val="none" w:sz="0" w:space="0" w:color="auto"/>
        <w:right w:val="none" w:sz="0" w:space="0" w:color="auto"/>
      </w:divBdr>
    </w:div>
    <w:div w:id="449469204">
      <w:bodyDiv w:val="1"/>
      <w:marLeft w:val="0"/>
      <w:marRight w:val="0"/>
      <w:marTop w:val="0"/>
      <w:marBottom w:val="0"/>
      <w:divBdr>
        <w:top w:val="none" w:sz="0" w:space="0" w:color="auto"/>
        <w:left w:val="none" w:sz="0" w:space="0" w:color="auto"/>
        <w:bottom w:val="none" w:sz="0" w:space="0" w:color="auto"/>
        <w:right w:val="none" w:sz="0" w:space="0" w:color="auto"/>
      </w:divBdr>
    </w:div>
    <w:div w:id="458381045">
      <w:bodyDiv w:val="1"/>
      <w:marLeft w:val="0"/>
      <w:marRight w:val="0"/>
      <w:marTop w:val="0"/>
      <w:marBottom w:val="0"/>
      <w:divBdr>
        <w:top w:val="none" w:sz="0" w:space="0" w:color="auto"/>
        <w:left w:val="none" w:sz="0" w:space="0" w:color="auto"/>
        <w:bottom w:val="none" w:sz="0" w:space="0" w:color="auto"/>
        <w:right w:val="none" w:sz="0" w:space="0" w:color="auto"/>
      </w:divBdr>
    </w:div>
    <w:div w:id="563565967">
      <w:bodyDiv w:val="1"/>
      <w:marLeft w:val="0"/>
      <w:marRight w:val="0"/>
      <w:marTop w:val="0"/>
      <w:marBottom w:val="0"/>
      <w:divBdr>
        <w:top w:val="none" w:sz="0" w:space="0" w:color="auto"/>
        <w:left w:val="none" w:sz="0" w:space="0" w:color="auto"/>
        <w:bottom w:val="none" w:sz="0" w:space="0" w:color="auto"/>
        <w:right w:val="none" w:sz="0" w:space="0" w:color="auto"/>
      </w:divBdr>
    </w:div>
    <w:div w:id="667949243">
      <w:bodyDiv w:val="1"/>
      <w:marLeft w:val="0"/>
      <w:marRight w:val="0"/>
      <w:marTop w:val="0"/>
      <w:marBottom w:val="0"/>
      <w:divBdr>
        <w:top w:val="none" w:sz="0" w:space="0" w:color="auto"/>
        <w:left w:val="none" w:sz="0" w:space="0" w:color="auto"/>
        <w:bottom w:val="none" w:sz="0" w:space="0" w:color="auto"/>
        <w:right w:val="none" w:sz="0" w:space="0" w:color="auto"/>
      </w:divBdr>
    </w:div>
    <w:div w:id="687221392">
      <w:bodyDiv w:val="1"/>
      <w:marLeft w:val="0"/>
      <w:marRight w:val="0"/>
      <w:marTop w:val="0"/>
      <w:marBottom w:val="0"/>
      <w:divBdr>
        <w:top w:val="none" w:sz="0" w:space="0" w:color="auto"/>
        <w:left w:val="none" w:sz="0" w:space="0" w:color="auto"/>
        <w:bottom w:val="none" w:sz="0" w:space="0" w:color="auto"/>
        <w:right w:val="none" w:sz="0" w:space="0" w:color="auto"/>
      </w:divBdr>
    </w:div>
    <w:div w:id="706833793">
      <w:bodyDiv w:val="1"/>
      <w:marLeft w:val="0"/>
      <w:marRight w:val="0"/>
      <w:marTop w:val="0"/>
      <w:marBottom w:val="0"/>
      <w:divBdr>
        <w:top w:val="none" w:sz="0" w:space="0" w:color="auto"/>
        <w:left w:val="none" w:sz="0" w:space="0" w:color="auto"/>
        <w:bottom w:val="none" w:sz="0" w:space="0" w:color="auto"/>
        <w:right w:val="none" w:sz="0" w:space="0" w:color="auto"/>
      </w:divBdr>
    </w:div>
    <w:div w:id="900793706">
      <w:bodyDiv w:val="1"/>
      <w:marLeft w:val="0"/>
      <w:marRight w:val="0"/>
      <w:marTop w:val="0"/>
      <w:marBottom w:val="0"/>
      <w:divBdr>
        <w:top w:val="none" w:sz="0" w:space="0" w:color="auto"/>
        <w:left w:val="none" w:sz="0" w:space="0" w:color="auto"/>
        <w:bottom w:val="none" w:sz="0" w:space="0" w:color="auto"/>
        <w:right w:val="none" w:sz="0" w:space="0" w:color="auto"/>
      </w:divBdr>
    </w:div>
    <w:div w:id="995493202">
      <w:bodyDiv w:val="1"/>
      <w:marLeft w:val="0"/>
      <w:marRight w:val="0"/>
      <w:marTop w:val="0"/>
      <w:marBottom w:val="0"/>
      <w:divBdr>
        <w:top w:val="none" w:sz="0" w:space="0" w:color="auto"/>
        <w:left w:val="none" w:sz="0" w:space="0" w:color="auto"/>
        <w:bottom w:val="none" w:sz="0" w:space="0" w:color="auto"/>
        <w:right w:val="none" w:sz="0" w:space="0" w:color="auto"/>
      </w:divBdr>
    </w:div>
    <w:div w:id="1076394715">
      <w:bodyDiv w:val="1"/>
      <w:marLeft w:val="0"/>
      <w:marRight w:val="0"/>
      <w:marTop w:val="0"/>
      <w:marBottom w:val="0"/>
      <w:divBdr>
        <w:top w:val="none" w:sz="0" w:space="0" w:color="auto"/>
        <w:left w:val="none" w:sz="0" w:space="0" w:color="auto"/>
        <w:bottom w:val="none" w:sz="0" w:space="0" w:color="auto"/>
        <w:right w:val="none" w:sz="0" w:space="0" w:color="auto"/>
      </w:divBdr>
    </w:div>
    <w:div w:id="1106123286">
      <w:bodyDiv w:val="1"/>
      <w:marLeft w:val="0"/>
      <w:marRight w:val="0"/>
      <w:marTop w:val="0"/>
      <w:marBottom w:val="0"/>
      <w:divBdr>
        <w:top w:val="none" w:sz="0" w:space="0" w:color="auto"/>
        <w:left w:val="none" w:sz="0" w:space="0" w:color="auto"/>
        <w:bottom w:val="none" w:sz="0" w:space="0" w:color="auto"/>
        <w:right w:val="none" w:sz="0" w:space="0" w:color="auto"/>
      </w:divBdr>
    </w:div>
    <w:div w:id="1109161106">
      <w:bodyDiv w:val="1"/>
      <w:marLeft w:val="0"/>
      <w:marRight w:val="0"/>
      <w:marTop w:val="0"/>
      <w:marBottom w:val="0"/>
      <w:divBdr>
        <w:top w:val="none" w:sz="0" w:space="0" w:color="auto"/>
        <w:left w:val="none" w:sz="0" w:space="0" w:color="auto"/>
        <w:bottom w:val="none" w:sz="0" w:space="0" w:color="auto"/>
        <w:right w:val="none" w:sz="0" w:space="0" w:color="auto"/>
      </w:divBdr>
    </w:div>
    <w:div w:id="1139878551">
      <w:bodyDiv w:val="1"/>
      <w:marLeft w:val="0"/>
      <w:marRight w:val="0"/>
      <w:marTop w:val="0"/>
      <w:marBottom w:val="0"/>
      <w:divBdr>
        <w:top w:val="none" w:sz="0" w:space="0" w:color="auto"/>
        <w:left w:val="none" w:sz="0" w:space="0" w:color="auto"/>
        <w:bottom w:val="none" w:sz="0" w:space="0" w:color="auto"/>
        <w:right w:val="none" w:sz="0" w:space="0" w:color="auto"/>
      </w:divBdr>
    </w:div>
    <w:div w:id="1193302910">
      <w:bodyDiv w:val="1"/>
      <w:marLeft w:val="0"/>
      <w:marRight w:val="0"/>
      <w:marTop w:val="0"/>
      <w:marBottom w:val="0"/>
      <w:divBdr>
        <w:top w:val="none" w:sz="0" w:space="0" w:color="auto"/>
        <w:left w:val="none" w:sz="0" w:space="0" w:color="auto"/>
        <w:bottom w:val="none" w:sz="0" w:space="0" w:color="auto"/>
        <w:right w:val="none" w:sz="0" w:space="0" w:color="auto"/>
      </w:divBdr>
    </w:div>
    <w:div w:id="1196188996">
      <w:bodyDiv w:val="1"/>
      <w:marLeft w:val="0"/>
      <w:marRight w:val="0"/>
      <w:marTop w:val="0"/>
      <w:marBottom w:val="0"/>
      <w:divBdr>
        <w:top w:val="none" w:sz="0" w:space="0" w:color="auto"/>
        <w:left w:val="none" w:sz="0" w:space="0" w:color="auto"/>
        <w:bottom w:val="none" w:sz="0" w:space="0" w:color="auto"/>
        <w:right w:val="none" w:sz="0" w:space="0" w:color="auto"/>
      </w:divBdr>
    </w:div>
    <w:div w:id="1342973119">
      <w:bodyDiv w:val="1"/>
      <w:marLeft w:val="0"/>
      <w:marRight w:val="0"/>
      <w:marTop w:val="0"/>
      <w:marBottom w:val="0"/>
      <w:divBdr>
        <w:top w:val="none" w:sz="0" w:space="0" w:color="auto"/>
        <w:left w:val="none" w:sz="0" w:space="0" w:color="auto"/>
        <w:bottom w:val="none" w:sz="0" w:space="0" w:color="auto"/>
        <w:right w:val="none" w:sz="0" w:space="0" w:color="auto"/>
      </w:divBdr>
    </w:div>
    <w:div w:id="1350907644">
      <w:bodyDiv w:val="1"/>
      <w:marLeft w:val="0"/>
      <w:marRight w:val="0"/>
      <w:marTop w:val="0"/>
      <w:marBottom w:val="0"/>
      <w:divBdr>
        <w:top w:val="none" w:sz="0" w:space="0" w:color="auto"/>
        <w:left w:val="none" w:sz="0" w:space="0" w:color="auto"/>
        <w:bottom w:val="none" w:sz="0" w:space="0" w:color="auto"/>
        <w:right w:val="none" w:sz="0" w:space="0" w:color="auto"/>
      </w:divBdr>
    </w:div>
    <w:div w:id="1381515489">
      <w:bodyDiv w:val="1"/>
      <w:marLeft w:val="0"/>
      <w:marRight w:val="0"/>
      <w:marTop w:val="0"/>
      <w:marBottom w:val="0"/>
      <w:divBdr>
        <w:top w:val="none" w:sz="0" w:space="0" w:color="auto"/>
        <w:left w:val="none" w:sz="0" w:space="0" w:color="auto"/>
        <w:bottom w:val="none" w:sz="0" w:space="0" w:color="auto"/>
        <w:right w:val="none" w:sz="0" w:space="0" w:color="auto"/>
      </w:divBdr>
    </w:div>
    <w:div w:id="1430472103">
      <w:bodyDiv w:val="1"/>
      <w:marLeft w:val="0"/>
      <w:marRight w:val="0"/>
      <w:marTop w:val="0"/>
      <w:marBottom w:val="0"/>
      <w:divBdr>
        <w:top w:val="none" w:sz="0" w:space="0" w:color="auto"/>
        <w:left w:val="none" w:sz="0" w:space="0" w:color="auto"/>
        <w:bottom w:val="none" w:sz="0" w:space="0" w:color="auto"/>
        <w:right w:val="none" w:sz="0" w:space="0" w:color="auto"/>
      </w:divBdr>
    </w:div>
    <w:div w:id="1436053727">
      <w:bodyDiv w:val="1"/>
      <w:marLeft w:val="0"/>
      <w:marRight w:val="0"/>
      <w:marTop w:val="0"/>
      <w:marBottom w:val="0"/>
      <w:divBdr>
        <w:top w:val="none" w:sz="0" w:space="0" w:color="auto"/>
        <w:left w:val="none" w:sz="0" w:space="0" w:color="auto"/>
        <w:bottom w:val="none" w:sz="0" w:space="0" w:color="auto"/>
        <w:right w:val="none" w:sz="0" w:space="0" w:color="auto"/>
      </w:divBdr>
    </w:div>
    <w:div w:id="1485701774">
      <w:bodyDiv w:val="1"/>
      <w:marLeft w:val="0"/>
      <w:marRight w:val="0"/>
      <w:marTop w:val="0"/>
      <w:marBottom w:val="0"/>
      <w:divBdr>
        <w:top w:val="none" w:sz="0" w:space="0" w:color="auto"/>
        <w:left w:val="none" w:sz="0" w:space="0" w:color="auto"/>
        <w:bottom w:val="none" w:sz="0" w:space="0" w:color="auto"/>
        <w:right w:val="none" w:sz="0" w:space="0" w:color="auto"/>
      </w:divBdr>
      <w:divsChild>
        <w:div w:id="65541579">
          <w:marLeft w:val="0"/>
          <w:marRight w:val="0"/>
          <w:marTop w:val="0"/>
          <w:marBottom w:val="0"/>
          <w:divBdr>
            <w:top w:val="none" w:sz="0" w:space="0" w:color="auto"/>
            <w:left w:val="none" w:sz="0" w:space="0" w:color="auto"/>
            <w:bottom w:val="none" w:sz="0" w:space="0" w:color="auto"/>
            <w:right w:val="none" w:sz="0" w:space="0" w:color="auto"/>
          </w:divBdr>
        </w:div>
        <w:div w:id="680739797">
          <w:marLeft w:val="0"/>
          <w:marRight w:val="0"/>
          <w:marTop w:val="0"/>
          <w:marBottom w:val="0"/>
          <w:divBdr>
            <w:top w:val="none" w:sz="0" w:space="0" w:color="auto"/>
            <w:left w:val="none" w:sz="0" w:space="0" w:color="auto"/>
            <w:bottom w:val="none" w:sz="0" w:space="0" w:color="auto"/>
            <w:right w:val="none" w:sz="0" w:space="0" w:color="auto"/>
          </w:divBdr>
        </w:div>
        <w:div w:id="815030058">
          <w:marLeft w:val="0"/>
          <w:marRight w:val="0"/>
          <w:marTop w:val="0"/>
          <w:marBottom w:val="0"/>
          <w:divBdr>
            <w:top w:val="none" w:sz="0" w:space="0" w:color="auto"/>
            <w:left w:val="none" w:sz="0" w:space="0" w:color="auto"/>
            <w:bottom w:val="none" w:sz="0" w:space="0" w:color="auto"/>
            <w:right w:val="none" w:sz="0" w:space="0" w:color="auto"/>
          </w:divBdr>
        </w:div>
      </w:divsChild>
    </w:div>
    <w:div w:id="1570000482">
      <w:bodyDiv w:val="1"/>
      <w:marLeft w:val="0"/>
      <w:marRight w:val="0"/>
      <w:marTop w:val="0"/>
      <w:marBottom w:val="0"/>
      <w:divBdr>
        <w:top w:val="none" w:sz="0" w:space="0" w:color="auto"/>
        <w:left w:val="none" w:sz="0" w:space="0" w:color="auto"/>
        <w:bottom w:val="none" w:sz="0" w:space="0" w:color="auto"/>
        <w:right w:val="none" w:sz="0" w:space="0" w:color="auto"/>
      </w:divBdr>
    </w:div>
    <w:div w:id="1608661495">
      <w:bodyDiv w:val="1"/>
      <w:marLeft w:val="0"/>
      <w:marRight w:val="0"/>
      <w:marTop w:val="0"/>
      <w:marBottom w:val="0"/>
      <w:divBdr>
        <w:top w:val="none" w:sz="0" w:space="0" w:color="auto"/>
        <w:left w:val="none" w:sz="0" w:space="0" w:color="auto"/>
        <w:bottom w:val="none" w:sz="0" w:space="0" w:color="auto"/>
        <w:right w:val="none" w:sz="0" w:space="0" w:color="auto"/>
      </w:divBdr>
      <w:divsChild>
        <w:div w:id="44914213">
          <w:marLeft w:val="0"/>
          <w:marRight w:val="0"/>
          <w:marTop w:val="0"/>
          <w:marBottom w:val="0"/>
          <w:divBdr>
            <w:top w:val="none" w:sz="0" w:space="0" w:color="auto"/>
            <w:left w:val="none" w:sz="0" w:space="0" w:color="auto"/>
            <w:bottom w:val="none" w:sz="0" w:space="0" w:color="auto"/>
            <w:right w:val="none" w:sz="0" w:space="0" w:color="auto"/>
          </w:divBdr>
        </w:div>
      </w:divsChild>
    </w:div>
    <w:div w:id="1629125184">
      <w:bodyDiv w:val="1"/>
      <w:marLeft w:val="0"/>
      <w:marRight w:val="0"/>
      <w:marTop w:val="0"/>
      <w:marBottom w:val="0"/>
      <w:divBdr>
        <w:top w:val="none" w:sz="0" w:space="0" w:color="auto"/>
        <w:left w:val="none" w:sz="0" w:space="0" w:color="auto"/>
        <w:bottom w:val="none" w:sz="0" w:space="0" w:color="auto"/>
        <w:right w:val="none" w:sz="0" w:space="0" w:color="auto"/>
      </w:divBdr>
    </w:div>
    <w:div w:id="1629161428">
      <w:bodyDiv w:val="1"/>
      <w:marLeft w:val="0"/>
      <w:marRight w:val="0"/>
      <w:marTop w:val="0"/>
      <w:marBottom w:val="0"/>
      <w:divBdr>
        <w:top w:val="none" w:sz="0" w:space="0" w:color="auto"/>
        <w:left w:val="none" w:sz="0" w:space="0" w:color="auto"/>
        <w:bottom w:val="none" w:sz="0" w:space="0" w:color="auto"/>
        <w:right w:val="none" w:sz="0" w:space="0" w:color="auto"/>
      </w:divBdr>
    </w:div>
    <w:div w:id="1717780712">
      <w:bodyDiv w:val="1"/>
      <w:marLeft w:val="0"/>
      <w:marRight w:val="0"/>
      <w:marTop w:val="0"/>
      <w:marBottom w:val="0"/>
      <w:divBdr>
        <w:top w:val="none" w:sz="0" w:space="0" w:color="auto"/>
        <w:left w:val="none" w:sz="0" w:space="0" w:color="auto"/>
        <w:bottom w:val="none" w:sz="0" w:space="0" w:color="auto"/>
        <w:right w:val="none" w:sz="0" w:space="0" w:color="auto"/>
      </w:divBdr>
    </w:div>
    <w:div w:id="1864971391">
      <w:bodyDiv w:val="1"/>
      <w:marLeft w:val="0"/>
      <w:marRight w:val="0"/>
      <w:marTop w:val="0"/>
      <w:marBottom w:val="0"/>
      <w:divBdr>
        <w:top w:val="none" w:sz="0" w:space="0" w:color="auto"/>
        <w:left w:val="none" w:sz="0" w:space="0" w:color="auto"/>
        <w:bottom w:val="none" w:sz="0" w:space="0" w:color="auto"/>
        <w:right w:val="none" w:sz="0" w:space="0" w:color="auto"/>
      </w:divBdr>
    </w:div>
    <w:div w:id="20218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2327FA9DD42148A9BE060DEC92123E" ma:contentTypeVersion="4" ma:contentTypeDescription="Een nieuw document maken." ma:contentTypeScope="" ma:versionID="079d0098d07102be3aee97e751cff67d">
  <xsd:schema xmlns:xsd="http://www.w3.org/2001/XMLSchema" xmlns:xs="http://www.w3.org/2001/XMLSchema" xmlns:p="http://schemas.microsoft.com/office/2006/metadata/properties" xmlns:ns2="34341ba9-d7b5-4d76-8d27-81dc39018ef7" targetNamespace="http://schemas.microsoft.com/office/2006/metadata/properties" ma:root="true" ma:fieldsID="54947616974280a3f3894f4c1bd2129a" ns2:_="">
    <xsd:import namespace="34341ba9-d7b5-4d76-8d27-81dc39018ef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341ba9-d7b5-4d76-8d27-81dc39018e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9A626-8074-4EF1-B5F1-B0F724F38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341ba9-d7b5-4d76-8d27-81dc39018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78B69F-56AA-4C59-9217-A088B8AE8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154049-C81A-47D2-874A-6CD7FE89CF89}">
  <ds:schemaRefs>
    <ds:schemaRef ds:uri="http://schemas.microsoft.com/sharepoint/v3/contenttype/forms"/>
  </ds:schemaRefs>
</ds:datastoreItem>
</file>

<file path=customXml/itemProps4.xml><?xml version="1.0" encoding="utf-8"?>
<ds:datastoreItem xmlns:ds="http://schemas.openxmlformats.org/officeDocument/2006/customXml" ds:itemID="{B4242716-0E74-4922-9381-8D4CE9814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17</Pages>
  <Words>42916</Words>
  <Characters>244622</Characters>
  <Application>Microsoft Office Word</Application>
  <DocSecurity>0</DocSecurity>
  <Lines>2038</Lines>
  <Paragraphs>573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125</cp:revision>
  <dcterms:created xsi:type="dcterms:W3CDTF">2020-06-22T10:48:00Z</dcterms:created>
  <dcterms:modified xsi:type="dcterms:W3CDTF">2020-06-23T18:10:00Z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http://www.zotero.org/styles/anaesthesia</vt:lpwstr>
  </property>
  <property fmtid="{D5CDD505-2E9C-101B-9397-08002B2CF9AE}" pid="7" name="Mendeley Recent Style Name 2_1">
    <vt:lpwstr>Anaesthesia</vt:lpwstr>
  </property>
  <property fmtid="{D5CDD505-2E9C-101B-9397-08002B2CF9AE}" pid="8" name="Mendeley Recent Style Id 3_1">
    <vt:lpwstr>http://www.zotero.org/styles/bmj</vt:lpwstr>
  </property>
  <property fmtid="{D5CDD505-2E9C-101B-9397-08002B2CF9AE}" pid="9" name="Mendeley Recent Style Name 3_1">
    <vt:lpwstr>BMJ</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http://www.zotero.org/styles/critical-care</vt:lpwstr>
  </property>
  <property fmtid="{D5CDD505-2E9C-101B-9397-08002B2CF9AE}" pid="13" name="Mendeley Recent Style Name 5_1">
    <vt:lpwstr>Critical Care</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http://www.zotero.org/styles/the-lancet</vt:lpwstr>
  </property>
  <property fmtid="{D5CDD505-2E9C-101B-9397-08002B2CF9AE}" pid="17" name="Mendeley Recent Style Name 7_1">
    <vt:lpwstr>The Lancet</vt:lpwstr>
  </property>
  <property fmtid="{D5CDD505-2E9C-101B-9397-08002B2CF9AE}" pid="18" name="Mendeley Recent Style Id 8_1">
    <vt:lpwstr>http://www.zotero.org/styles/the-new-england-journal-of-medicine</vt:lpwstr>
  </property>
  <property fmtid="{D5CDD505-2E9C-101B-9397-08002B2CF9AE}" pid="19" name="Mendeley Recent Style Name 8_1">
    <vt:lpwstr>The New England Journal of Medicine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ContentTypeId">
    <vt:lpwstr>0x010100632327FA9DD42148A9BE060DEC92123E</vt:lpwstr>
  </property>
  <property fmtid="{D5CDD505-2E9C-101B-9397-08002B2CF9AE}" pid="23" name="Mendeley Document_1">
    <vt:lpwstr>True</vt:lpwstr>
  </property>
  <property fmtid="{D5CDD505-2E9C-101B-9397-08002B2CF9AE}" pid="24" name="Mendeley Unique User Id_1">
    <vt:lpwstr>5409b2f4-ba6d-3078-b1f6-e2a397089ecd</vt:lpwstr>
  </property>
  <property fmtid="{D5CDD505-2E9C-101B-9397-08002B2CF9AE}" pid="25" name="Mendeley Citation Style_1">
    <vt:lpwstr>http://www.zotero.org/styles/the-new-england-journal-of-medicine</vt:lpwstr>
  </property>
</Properties>
</file>